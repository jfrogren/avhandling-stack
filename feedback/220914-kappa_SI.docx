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0C75A" w14:textId="42EBAF18" w:rsidR="00F76255" w:rsidRDefault="00F76255" w:rsidP="008042B1">
      <w:pPr>
        <w:pStyle w:val="Titel"/>
        <w:rPr>
          <w:rFonts w:ascii="Times New Roman" w:hAnsi="Times New Roman"/>
          <w:lang w:val="en-GB"/>
        </w:rPr>
      </w:pPr>
    </w:p>
    <w:p w14:paraId="66A915D1" w14:textId="77777777" w:rsidR="001A03CC" w:rsidRPr="001A03CC" w:rsidRDefault="001A03CC" w:rsidP="001A03CC">
      <w:pPr>
        <w:rPr>
          <w:lang w:val="en-GB"/>
        </w:rPr>
      </w:pPr>
    </w:p>
    <w:p w14:paraId="04A7B51F" w14:textId="77777777" w:rsidR="00B32A78" w:rsidRPr="00B32A78" w:rsidRDefault="00B32A78" w:rsidP="00B32A78">
      <w:pPr>
        <w:rPr>
          <w:lang w:val="en-GB"/>
        </w:rPr>
      </w:pPr>
    </w:p>
    <w:p w14:paraId="6C620780" w14:textId="5154F901" w:rsidR="008A46DD" w:rsidRDefault="00F231EF" w:rsidP="008042B1">
      <w:pPr>
        <w:pStyle w:val="Titel"/>
        <w:rPr>
          <w:rFonts w:ascii="Times New Roman" w:hAnsi="Times New Roman"/>
          <w:lang w:val="en-GB"/>
        </w:rPr>
      </w:pPr>
      <w:commentRangeStart w:id="0"/>
      <w:ins w:id="1" w:author="Susanne Iwarsson" w:date="2022-09-13T12:53:00Z">
        <w:r>
          <w:rPr>
            <w:rFonts w:ascii="Times New Roman" w:hAnsi="Times New Roman"/>
            <w:lang w:val="en-GB"/>
          </w:rPr>
          <w:t xml:space="preserve">On </w:t>
        </w:r>
      </w:ins>
      <w:commentRangeEnd w:id="0"/>
      <w:ins w:id="2" w:author="Susanne Iwarsson" w:date="2022-09-13T12:54:00Z">
        <w:r>
          <w:rPr>
            <w:rStyle w:val="CommentReference"/>
            <w:lang w:eastAsia="en-US"/>
          </w:rPr>
          <w:commentReference w:id="0"/>
        </w:r>
      </w:ins>
      <w:r w:rsidR="007D4B21">
        <w:rPr>
          <w:rFonts w:ascii="Times New Roman" w:hAnsi="Times New Roman"/>
          <w:lang w:val="en-GB"/>
        </w:rPr>
        <w:t xml:space="preserve">User </w:t>
      </w:r>
      <w:r w:rsidR="00C5638A">
        <w:rPr>
          <w:rFonts w:ascii="Times New Roman" w:hAnsi="Times New Roman"/>
          <w:lang w:val="en-GB"/>
        </w:rPr>
        <w:t>i</w:t>
      </w:r>
      <w:r w:rsidR="007D4B21">
        <w:rPr>
          <w:rFonts w:ascii="Times New Roman" w:hAnsi="Times New Roman"/>
          <w:lang w:val="en-GB"/>
        </w:rPr>
        <w:t>nvolvement</w:t>
      </w:r>
    </w:p>
    <w:p w14:paraId="37C5C6F0" w14:textId="77777777" w:rsidR="00C5638A" w:rsidRDefault="008A46DD" w:rsidP="008042B1">
      <w:pPr>
        <w:pStyle w:val="Titel"/>
        <w:rPr>
          <w:rFonts w:ascii="Times New Roman" w:hAnsi="Times New Roman"/>
          <w:lang w:val="en-GB"/>
        </w:rPr>
      </w:pPr>
      <w:r>
        <w:rPr>
          <w:rFonts w:ascii="Times New Roman" w:hAnsi="Times New Roman"/>
          <w:lang w:val="en-GB"/>
        </w:rPr>
        <w:t xml:space="preserve">in </w:t>
      </w:r>
    </w:p>
    <w:p w14:paraId="3A3D6E47" w14:textId="5B19ACB1" w:rsidR="008042B1" w:rsidRPr="0004300A" w:rsidRDefault="00C5638A" w:rsidP="008042B1">
      <w:pPr>
        <w:pStyle w:val="Titel"/>
        <w:rPr>
          <w:rFonts w:ascii="Times New Roman" w:hAnsi="Times New Roman"/>
          <w:lang w:val="en-GB"/>
        </w:rPr>
      </w:pPr>
      <w:r>
        <w:rPr>
          <w:rFonts w:ascii="Times New Roman" w:hAnsi="Times New Roman"/>
          <w:lang w:val="en-GB"/>
        </w:rPr>
        <w:t>r</w:t>
      </w:r>
      <w:r w:rsidR="008A46DD">
        <w:rPr>
          <w:rFonts w:ascii="Times New Roman" w:hAnsi="Times New Roman"/>
          <w:lang w:val="en-GB"/>
        </w:rPr>
        <w:t xml:space="preserve">esearch on </w:t>
      </w:r>
      <w:r>
        <w:rPr>
          <w:rFonts w:ascii="Times New Roman" w:hAnsi="Times New Roman"/>
          <w:lang w:val="en-GB"/>
        </w:rPr>
        <w:t>a</w:t>
      </w:r>
      <w:r w:rsidR="008A46DD">
        <w:rPr>
          <w:rFonts w:ascii="Times New Roman" w:hAnsi="Times New Roman"/>
          <w:lang w:val="en-GB"/>
        </w:rPr>
        <w:t xml:space="preserve">geing and </w:t>
      </w:r>
      <w:r>
        <w:rPr>
          <w:rFonts w:ascii="Times New Roman" w:hAnsi="Times New Roman"/>
          <w:lang w:val="en-GB"/>
        </w:rPr>
        <w:t>h</w:t>
      </w:r>
      <w:r w:rsidR="008A46DD">
        <w:rPr>
          <w:rFonts w:ascii="Times New Roman" w:hAnsi="Times New Roman"/>
          <w:lang w:val="en-GB"/>
        </w:rPr>
        <w:t>ealth</w:t>
      </w:r>
      <w:r w:rsidR="00154C95" w:rsidRPr="0004300A">
        <w:rPr>
          <w:rFonts w:ascii="Times New Roman" w:hAnsi="Times New Roman"/>
          <w:lang w:val="en-GB"/>
        </w:rPr>
        <w:t xml:space="preserve"> </w:t>
      </w:r>
    </w:p>
    <w:p w14:paraId="61BC65C5" w14:textId="3C88D40E" w:rsidR="008042B1" w:rsidRPr="0004300A" w:rsidRDefault="008042B1" w:rsidP="009C6D50">
      <w:pPr>
        <w:pStyle w:val="Bokensundertitel"/>
        <w:numPr>
          <w:ilvl w:val="0"/>
          <w:numId w:val="0"/>
        </w:numPr>
        <w:ind w:left="720"/>
        <w:jc w:val="left"/>
      </w:pPr>
    </w:p>
    <w:p w14:paraId="73256B4B" w14:textId="77777777" w:rsidR="008042B1" w:rsidRPr="0004300A" w:rsidRDefault="008042B1" w:rsidP="008042B1">
      <w:pPr>
        <w:pStyle w:val="Undertitel"/>
        <w:rPr>
          <w:lang w:val="en-GB"/>
        </w:rPr>
      </w:pPr>
    </w:p>
    <w:p w14:paraId="7D921840" w14:textId="3469F96E" w:rsidR="008042B1" w:rsidRPr="0004300A" w:rsidRDefault="00E263F2" w:rsidP="008042B1">
      <w:pPr>
        <w:jc w:val="center"/>
        <w:rPr>
          <w:lang w:val="en-GB"/>
        </w:rPr>
      </w:pPr>
      <w:commentRangeStart w:id="3"/>
      <w:r>
        <w:rPr>
          <w:lang w:val="en-GB"/>
        </w:rPr>
        <w:t>Joakim Frögren</w:t>
      </w:r>
      <w:commentRangeEnd w:id="3"/>
      <w:r w:rsidR="00227263">
        <w:rPr>
          <w:rStyle w:val="CommentReference"/>
          <w:rFonts w:ascii="Arial" w:hAnsi="Arial"/>
          <w:lang w:eastAsia="en-US"/>
        </w:rPr>
        <w:commentReference w:id="3"/>
      </w:r>
    </w:p>
    <w:p w14:paraId="68B940C4" w14:textId="77777777" w:rsidR="008042B1" w:rsidRPr="0004300A" w:rsidRDefault="008042B1" w:rsidP="008042B1">
      <w:pPr>
        <w:jc w:val="center"/>
        <w:rPr>
          <w:lang w:val="en-GB"/>
        </w:rPr>
      </w:pPr>
    </w:p>
    <w:p w14:paraId="25F6803D" w14:textId="77777777" w:rsidR="008042B1" w:rsidRPr="0004300A" w:rsidRDefault="008042B1" w:rsidP="008042B1">
      <w:pPr>
        <w:jc w:val="center"/>
        <w:rPr>
          <w:lang w:val="en-GB"/>
        </w:rPr>
      </w:pPr>
    </w:p>
    <w:p w14:paraId="7CA26040" w14:textId="77777777" w:rsidR="008042B1" w:rsidRPr="0004300A" w:rsidRDefault="00FE04F9" w:rsidP="008042B1">
      <w:pPr>
        <w:pStyle w:val="Undertitel"/>
        <w:rPr>
          <w:lang w:val="en-GB"/>
        </w:rPr>
      </w:pPr>
      <w:r w:rsidRPr="0004300A">
        <w:rPr>
          <w:noProof/>
          <w:lang w:val="en-GB" w:eastAsia="en-GB"/>
        </w:rPr>
        <w:drawing>
          <wp:anchor distT="0" distB="0" distL="114300" distR="114300" simplePos="0" relativeHeight="251655168" behindDoc="0" locked="0" layoutInCell="1" allowOverlap="1" wp14:anchorId="4FFF6BFD" wp14:editId="7248299A">
            <wp:simplePos x="0" y="0"/>
            <wp:positionH relativeFrom="column">
              <wp:align>center</wp:align>
            </wp:positionH>
            <wp:positionV relativeFrom="page">
              <wp:posOffset>3499485</wp:posOffset>
            </wp:positionV>
            <wp:extent cx="1085850" cy="1362075"/>
            <wp:effectExtent l="0" t="0" r="0" b="0"/>
            <wp:wrapSquare wrapText="bothSides"/>
            <wp:docPr id="7" name="Bildobjekt 56" descr="LundUniv_ENG_C2line_Blac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6" descr="LundUniv_ENG_C2line_Black" hidden="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85850" cy="1362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4300A">
        <w:rPr>
          <w:noProof/>
          <w:lang w:val="en-GB" w:eastAsia="en-GB"/>
        </w:rPr>
        <w:drawing>
          <wp:inline distT="0" distB="0" distL="0" distR="0" wp14:anchorId="3D7AE163" wp14:editId="5570FAB8">
            <wp:extent cx="974090" cy="1224915"/>
            <wp:effectExtent l="0" t="0" r="0" b="0"/>
            <wp:docPr id="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4090" cy="1224915"/>
                    </a:xfrm>
                    <a:prstGeom prst="rect">
                      <a:avLst/>
                    </a:prstGeom>
                    <a:noFill/>
                    <a:ln>
                      <a:noFill/>
                    </a:ln>
                  </pic:spPr>
                </pic:pic>
              </a:graphicData>
            </a:graphic>
          </wp:inline>
        </w:drawing>
      </w:r>
    </w:p>
    <w:p w14:paraId="7C536B03" w14:textId="77777777" w:rsidR="008042B1" w:rsidRPr="0004300A" w:rsidRDefault="008042B1" w:rsidP="008042B1">
      <w:pPr>
        <w:jc w:val="center"/>
        <w:rPr>
          <w:szCs w:val="22"/>
          <w:lang w:val="en-GB"/>
        </w:rPr>
      </w:pPr>
    </w:p>
    <w:p w14:paraId="273D445B" w14:textId="77777777" w:rsidR="008042B1" w:rsidRPr="0004300A" w:rsidRDefault="008042B1" w:rsidP="008042B1">
      <w:pPr>
        <w:jc w:val="center"/>
        <w:rPr>
          <w:szCs w:val="22"/>
          <w:lang w:val="en-GB"/>
        </w:rPr>
      </w:pPr>
    </w:p>
    <w:p w14:paraId="7474310B" w14:textId="77777777" w:rsidR="008042B1" w:rsidRPr="0004300A" w:rsidRDefault="008042B1" w:rsidP="008042B1">
      <w:pPr>
        <w:jc w:val="center"/>
        <w:rPr>
          <w:szCs w:val="22"/>
          <w:lang w:val="en-GB"/>
        </w:rPr>
      </w:pPr>
    </w:p>
    <w:p w14:paraId="288A78F8" w14:textId="77777777" w:rsidR="008042B1" w:rsidRPr="0004300A" w:rsidRDefault="008042B1" w:rsidP="00F37E18">
      <w:pPr>
        <w:rPr>
          <w:szCs w:val="22"/>
          <w:lang w:val="en-GB"/>
        </w:rPr>
      </w:pPr>
    </w:p>
    <w:p w14:paraId="634F933D" w14:textId="77777777" w:rsidR="008042B1" w:rsidRPr="0004300A" w:rsidRDefault="008042B1" w:rsidP="008042B1">
      <w:pPr>
        <w:jc w:val="center"/>
        <w:rPr>
          <w:szCs w:val="22"/>
          <w:lang w:val="en-GB"/>
        </w:rPr>
      </w:pPr>
      <w:r w:rsidRPr="0004300A">
        <w:rPr>
          <w:szCs w:val="22"/>
          <w:lang w:val="en-GB"/>
        </w:rPr>
        <w:t>DOCTORAL DISSERTATION</w:t>
      </w:r>
    </w:p>
    <w:p w14:paraId="72D94669" w14:textId="4B140F0C" w:rsidR="00DD1957" w:rsidRDefault="008042B1" w:rsidP="00DD19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val="en-GB"/>
        </w:rPr>
      </w:pPr>
      <w:r w:rsidRPr="0004300A">
        <w:rPr>
          <w:lang w:val="en-GB"/>
        </w:rPr>
        <w:t xml:space="preserve">by due permission of the Faculty </w:t>
      </w:r>
      <w:r w:rsidR="005F04B5" w:rsidRPr="0004300A">
        <w:rPr>
          <w:lang w:val="en-GB"/>
        </w:rPr>
        <w:t>of Medicine</w:t>
      </w:r>
      <w:r w:rsidRPr="0004300A">
        <w:rPr>
          <w:lang w:val="en-GB"/>
        </w:rPr>
        <w:t>, Lund University, Sweden.</w:t>
      </w:r>
      <w:r w:rsidRPr="0004300A">
        <w:rPr>
          <w:lang w:val="en-GB"/>
        </w:rPr>
        <w:br/>
        <w:t xml:space="preserve">To be defended at </w:t>
      </w:r>
      <w:r w:rsidR="00E263F2">
        <w:rPr>
          <w:lang w:val="en-GB"/>
        </w:rPr>
        <w:t>Lund</w:t>
      </w:r>
      <w:r w:rsidR="00B2774F">
        <w:rPr>
          <w:lang w:val="en-GB"/>
        </w:rPr>
        <w:t xml:space="preserve"> </w:t>
      </w:r>
      <w:r w:rsidR="00DD1957">
        <w:rPr>
          <w:lang w:val="en-GB"/>
        </w:rPr>
        <w:t>U</w:t>
      </w:r>
      <w:r w:rsidR="005F04B5" w:rsidRPr="0004300A">
        <w:rPr>
          <w:lang w:val="en-GB"/>
        </w:rPr>
        <w:t xml:space="preserve">niversity, </w:t>
      </w:r>
      <w:r w:rsidR="00F231EF" w:rsidRPr="00F231EF">
        <w:rPr>
          <w:highlight w:val="yellow"/>
          <w:lang w:val="en-GB"/>
        </w:rPr>
        <w:t>KORREKT LOKAL IN</w:t>
      </w:r>
      <w:r w:rsidR="006F4BA8" w:rsidRPr="0004300A">
        <w:rPr>
          <w:lang w:val="en-GB"/>
        </w:rPr>
        <w:t>.</w:t>
      </w:r>
    </w:p>
    <w:p w14:paraId="7ED0807F" w14:textId="7916288E" w:rsidR="008042B1" w:rsidRPr="0004300A" w:rsidRDefault="00B2774F" w:rsidP="00DD19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val="en-GB"/>
        </w:rPr>
      </w:pPr>
      <w:commentRangeStart w:id="4"/>
      <w:r w:rsidRPr="00B2774F">
        <w:rPr>
          <w:i/>
          <w:iCs/>
          <w:lang w:val="en-GB"/>
        </w:rPr>
        <w:t>M</w:t>
      </w:r>
      <w:r w:rsidR="00D76DB7">
        <w:rPr>
          <w:i/>
          <w:iCs/>
          <w:lang w:val="en-GB"/>
        </w:rPr>
        <w:t>MMM</w:t>
      </w:r>
      <w:r w:rsidR="00F35523" w:rsidRPr="00B2774F">
        <w:rPr>
          <w:i/>
          <w:iCs/>
          <w:lang w:val="en-GB"/>
        </w:rPr>
        <w:t xml:space="preserve"> </w:t>
      </w:r>
      <w:r w:rsidRPr="00B2774F">
        <w:rPr>
          <w:i/>
          <w:iCs/>
          <w:lang w:val="en-GB"/>
        </w:rPr>
        <w:t>D</w:t>
      </w:r>
      <w:r w:rsidR="00D76DB7">
        <w:rPr>
          <w:i/>
          <w:iCs/>
          <w:lang w:val="en-GB"/>
        </w:rPr>
        <w:t>DD</w:t>
      </w:r>
      <w:r w:rsidR="00F35523" w:rsidRPr="00B2774F">
        <w:rPr>
          <w:i/>
          <w:iCs/>
          <w:lang w:val="en-GB"/>
        </w:rPr>
        <w:t>,</w:t>
      </w:r>
      <w:r w:rsidR="006F4BA8" w:rsidRPr="00B2774F">
        <w:rPr>
          <w:i/>
          <w:iCs/>
          <w:lang w:val="en-GB"/>
        </w:rPr>
        <w:t xml:space="preserve"> </w:t>
      </w:r>
      <w:r w:rsidRPr="00B2774F">
        <w:rPr>
          <w:i/>
          <w:iCs/>
          <w:lang w:val="en-GB"/>
        </w:rPr>
        <w:t>Y</w:t>
      </w:r>
      <w:r w:rsidR="00D76DB7">
        <w:rPr>
          <w:i/>
          <w:iCs/>
          <w:lang w:val="en-GB"/>
        </w:rPr>
        <w:t>YYY</w:t>
      </w:r>
      <w:r w:rsidR="00005A7C" w:rsidRPr="0004300A">
        <w:rPr>
          <w:lang w:val="en-GB"/>
        </w:rPr>
        <w:t>,</w:t>
      </w:r>
      <w:r w:rsidR="006F4BA8" w:rsidRPr="0004300A">
        <w:rPr>
          <w:lang w:val="en-GB"/>
        </w:rPr>
        <w:t xml:space="preserve"> at </w:t>
      </w:r>
      <w:proofErr w:type="gramStart"/>
      <w:r w:rsidR="00D76DB7">
        <w:rPr>
          <w:i/>
          <w:iCs/>
          <w:lang w:val="en-GB"/>
        </w:rPr>
        <w:t>HH:MM</w:t>
      </w:r>
      <w:r w:rsidR="008042B1" w:rsidRPr="0004300A">
        <w:rPr>
          <w:lang w:val="en-GB"/>
        </w:rPr>
        <w:t>.</w:t>
      </w:r>
      <w:proofErr w:type="gramEnd"/>
    </w:p>
    <w:p w14:paraId="1FDE7336" w14:textId="77777777" w:rsidR="008042B1" w:rsidRPr="0004300A" w:rsidRDefault="008042B1" w:rsidP="008042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lang w:val="en-GB"/>
        </w:rPr>
      </w:pPr>
    </w:p>
    <w:p w14:paraId="33F6A7D3" w14:textId="22B2CFF5" w:rsidR="008042B1" w:rsidRPr="0004300A" w:rsidRDefault="008042B1" w:rsidP="008042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val="en-GB"/>
        </w:rPr>
      </w:pPr>
      <w:r w:rsidRPr="0004300A">
        <w:rPr>
          <w:i/>
          <w:lang w:val="en-GB"/>
        </w:rPr>
        <w:t>Faculty opponent</w:t>
      </w:r>
      <w:r w:rsidRPr="0004300A">
        <w:rPr>
          <w:i/>
          <w:lang w:val="en-GB"/>
        </w:rPr>
        <w:br/>
      </w:r>
      <w:commentRangeEnd w:id="4"/>
      <w:r w:rsidR="00F231EF">
        <w:rPr>
          <w:rStyle w:val="CommentReference"/>
          <w:rFonts w:ascii="Arial" w:hAnsi="Arial"/>
          <w:lang w:eastAsia="en-US"/>
        </w:rPr>
        <w:lastRenderedPageBreak/>
        <w:commentReference w:id="4"/>
      </w:r>
      <w:r w:rsidR="00B2774F">
        <w:rPr>
          <w:lang w:val="en-GB"/>
        </w:rPr>
        <w:t>ACADEMICPOSITION</w:t>
      </w:r>
      <w:r w:rsidR="006F4BA8" w:rsidRPr="0004300A">
        <w:rPr>
          <w:lang w:val="en-GB"/>
        </w:rPr>
        <w:t xml:space="preserve"> </w:t>
      </w:r>
      <w:r w:rsidR="00B2774F">
        <w:rPr>
          <w:lang w:val="en-GB"/>
        </w:rPr>
        <w:t>NAMEOFPERSON</w:t>
      </w:r>
      <w:r w:rsidR="006F4BA8" w:rsidRPr="0004300A">
        <w:rPr>
          <w:lang w:val="en-GB"/>
        </w:rPr>
        <w:t xml:space="preserve">, </w:t>
      </w:r>
      <w:r w:rsidR="00B2774F">
        <w:rPr>
          <w:lang w:val="en-GB"/>
        </w:rPr>
        <w:t>UNIVERSITY</w:t>
      </w:r>
      <w:r w:rsidR="006F4BA8" w:rsidRPr="0004300A">
        <w:rPr>
          <w:lang w:val="en-GB"/>
        </w:rPr>
        <w:t xml:space="preserve"> </w:t>
      </w:r>
    </w:p>
    <w:p w14:paraId="18910EE4" w14:textId="77777777" w:rsidR="007A2703" w:rsidRPr="0004300A" w:rsidRDefault="007A2703" w:rsidP="008042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568"/>
        <w:gridCol w:w="1845"/>
        <w:gridCol w:w="2486"/>
      </w:tblGrid>
      <w:tr w:rsidR="008042B1" w:rsidRPr="0004300A" w14:paraId="09947963" w14:textId="77777777" w:rsidTr="007A2703">
        <w:trPr>
          <w:trHeight w:val="300"/>
        </w:trPr>
        <w:tc>
          <w:tcPr>
            <w:tcW w:w="2035" w:type="pct"/>
            <w:gridSpan w:val="2"/>
            <w:tcBorders>
              <w:top w:val="single" w:sz="4" w:space="0" w:color="auto"/>
              <w:left w:val="single" w:sz="4" w:space="0" w:color="auto"/>
              <w:bottom w:val="nil"/>
              <w:right w:val="single" w:sz="4" w:space="0" w:color="auto"/>
            </w:tcBorders>
            <w:hideMark/>
          </w:tcPr>
          <w:p w14:paraId="425BB0DF" w14:textId="3F532805" w:rsidR="008042B1" w:rsidRPr="0004300A" w:rsidRDefault="008042B1">
            <w:pPr>
              <w:pStyle w:val="tabeltextintabel"/>
              <w:rPr>
                <w:b/>
                <w:noProof w:val="0"/>
                <w:lang w:val="en-GB"/>
              </w:rPr>
            </w:pPr>
            <w:r w:rsidRPr="0004300A">
              <w:rPr>
                <w:noProof w:val="0"/>
                <w:lang w:val="en-GB"/>
              </w:rPr>
              <w:br w:type="page"/>
            </w:r>
            <w:r w:rsidRPr="0004300A">
              <w:rPr>
                <w:b/>
                <w:noProof w:val="0"/>
                <w:lang w:val="en-GB"/>
              </w:rPr>
              <w:t>Organi</w:t>
            </w:r>
            <w:r w:rsidR="004176ED">
              <w:rPr>
                <w:b/>
                <w:noProof w:val="0"/>
                <w:lang w:val="en-GB"/>
              </w:rPr>
              <w:t>s</w:t>
            </w:r>
            <w:r w:rsidRPr="0004300A">
              <w:rPr>
                <w:b/>
                <w:noProof w:val="0"/>
                <w:lang w:val="en-GB"/>
              </w:rPr>
              <w:t>ation</w:t>
            </w:r>
          </w:p>
          <w:p w14:paraId="529D354D" w14:textId="77777777" w:rsidR="008042B1" w:rsidRPr="0004300A" w:rsidRDefault="008042B1">
            <w:pPr>
              <w:pStyle w:val="tabeltextintabel"/>
              <w:rPr>
                <w:noProof w:val="0"/>
                <w:lang w:val="en-GB"/>
              </w:rPr>
            </w:pPr>
            <w:r w:rsidRPr="0004300A">
              <w:rPr>
                <w:noProof w:val="0"/>
                <w:lang w:val="en-GB"/>
              </w:rPr>
              <w:t>LUND UNIVERSITY</w:t>
            </w:r>
          </w:p>
        </w:tc>
        <w:tc>
          <w:tcPr>
            <w:tcW w:w="2965" w:type="pct"/>
            <w:gridSpan w:val="2"/>
            <w:tcBorders>
              <w:top w:val="single" w:sz="4" w:space="0" w:color="auto"/>
              <w:left w:val="single" w:sz="4" w:space="0" w:color="auto"/>
              <w:bottom w:val="single" w:sz="4" w:space="0" w:color="auto"/>
              <w:right w:val="single" w:sz="4" w:space="0" w:color="auto"/>
            </w:tcBorders>
            <w:hideMark/>
          </w:tcPr>
          <w:p w14:paraId="7056FB21" w14:textId="77777777" w:rsidR="00405AD0" w:rsidRPr="0004300A" w:rsidRDefault="008042B1">
            <w:pPr>
              <w:pStyle w:val="tabeltextintabel"/>
              <w:rPr>
                <w:b/>
                <w:noProof w:val="0"/>
                <w:lang w:val="en-GB"/>
              </w:rPr>
            </w:pPr>
            <w:r w:rsidRPr="0004300A">
              <w:rPr>
                <w:b/>
                <w:noProof w:val="0"/>
                <w:lang w:val="en-GB"/>
              </w:rPr>
              <w:t>Document name</w:t>
            </w:r>
            <w:r w:rsidR="00405AD0" w:rsidRPr="0004300A">
              <w:rPr>
                <w:b/>
                <w:noProof w:val="0"/>
                <w:lang w:val="en-GB"/>
              </w:rPr>
              <w:t xml:space="preserve"> </w:t>
            </w:r>
          </w:p>
          <w:p w14:paraId="7412A017" w14:textId="09BE9B42" w:rsidR="008042B1" w:rsidRPr="0004300A" w:rsidRDefault="00405AD0">
            <w:pPr>
              <w:pStyle w:val="tabeltextintabel"/>
              <w:rPr>
                <w:b/>
                <w:noProof w:val="0"/>
                <w:lang w:val="en-GB"/>
              </w:rPr>
            </w:pPr>
            <w:r w:rsidRPr="0004300A">
              <w:rPr>
                <w:bCs/>
                <w:noProof w:val="0"/>
                <w:lang w:val="en-GB"/>
              </w:rPr>
              <w:t>Doctoral dissertation</w:t>
            </w:r>
          </w:p>
        </w:tc>
      </w:tr>
      <w:tr w:rsidR="008042B1" w:rsidRPr="009F6227" w14:paraId="328DF628" w14:textId="77777777" w:rsidTr="007A2703">
        <w:trPr>
          <w:trHeight w:val="300"/>
        </w:trPr>
        <w:tc>
          <w:tcPr>
            <w:tcW w:w="2035" w:type="pct"/>
            <w:gridSpan w:val="2"/>
            <w:tcBorders>
              <w:top w:val="nil"/>
              <w:left w:val="single" w:sz="4" w:space="0" w:color="auto"/>
              <w:bottom w:val="nil"/>
              <w:right w:val="single" w:sz="4" w:space="0" w:color="auto"/>
            </w:tcBorders>
          </w:tcPr>
          <w:p w14:paraId="20017527" w14:textId="77777777" w:rsidR="008042B1" w:rsidRPr="0004300A" w:rsidRDefault="008042B1">
            <w:pPr>
              <w:pStyle w:val="tabeltextintabel"/>
              <w:rPr>
                <w:noProof w:val="0"/>
                <w:lang w:val="en-GB"/>
              </w:rPr>
            </w:pPr>
          </w:p>
        </w:tc>
        <w:tc>
          <w:tcPr>
            <w:tcW w:w="2965" w:type="pct"/>
            <w:gridSpan w:val="2"/>
            <w:tcBorders>
              <w:top w:val="single" w:sz="4" w:space="0" w:color="auto"/>
              <w:left w:val="single" w:sz="4" w:space="0" w:color="auto"/>
              <w:bottom w:val="single" w:sz="4" w:space="0" w:color="auto"/>
              <w:right w:val="single" w:sz="4" w:space="0" w:color="auto"/>
            </w:tcBorders>
            <w:hideMark/>
          </w:tcPr>
          <w:p w14:paraId="72F816C2" w14:textId="6567D8DE" w:rsidR="008042B1" w:rsidRPr="0004300A" w:rsidRDefault="008042B1">
            <w:pPr>
              <w:pStyle w:val="tabeltextintabel"/>
              <w:rPr>
                <w:b/>
                <w:noProof w:val="0"/>
                <w:lang w:val="en-GB"/>
              </w:rPr>
            </w:pPr>
            <w:r w:rsidRPr="0004300A">
              <w:rPr>
                <w:b/>
                <w:noProof w:val="0"/>
                <w:lang w:val="en-GB"/>
              </w:rPr>
              <w:t>Date of issue</w:t>
            </w:r>
            <w:r w:rsidR="00405AD0" w:rsidRPr="0004300A">
              <w:rPr>
                <w:b/>
                <w:noProof w:val="0"/>
                <w:lang w:val="en-GB"/>
              </w:rPr>
              <w:t xml:space="preserve"> </w:t>
            </w:r>
            <w:r w:rsidR="00B2774F">
              <w:rPr>
                <w:bCs/>
                <w:noProof w:val="0"/>
                <w:lang w:val="en-GB"/>
              </w:rPr>
              <w:t xml:space="preserve">Month </w:t>
            </w:r>
            <w:proofErr w:type="spellStart"/>
            <w:r w:rsidR="00B2774F">
              <w:rPr>
                <w:bCs/>
                <w:noProof w:val="0"/>
                <w:lang w:val="en-GB"/>
              </w:rPr>
              <w:t>X</w:t>
            </w:r>
            <w:r w:rsidR="004176ED" w:rsidRPr="004176ED">
              <w:rPr>
                <w:bCs/>
                <w:noProof w:val="0"/>
                <w:vertAlign w:val="superscript"/>
                <w:lang w:val="en-GB"/>
              </w:rPr>
              <w:t>st</w:t>
            </w:r>
            <w:proofErr w:type="spellEnd"/>
            <w:r w:rsidR="00405AD0" w:rsidRPr="0004300A">
              <w:rPr>
                <w:bCs/>
                <w:noProof w:val="0"/>
                <w:lang w:val="en-GB"/>
              </w:rPr>
              <w:t xml:space="preserve"> </w:t>
            </w:r>
            <w:r w:rsidR="00B2774F">
              <w:rPr>
                <w:bCs/>
                <w:noProof w:val="0"/>
                <w:lang w:val="en-GB"/>
              </w:rPr>
              <w:t>YYYY</w:t>
            </w:r>
          </w:p>
        </w:tc>
      </w:tr>
      <w:tr w:rsidR="008042B1" w:rsidRPr="0004300A" w14:paraId="1625011D" w14:textId="77777777" w:rsidTr="007A2703">
        <w:trPr>
          <w:trHeight w:val="300"/>
        </w:trPr>
        <w:tc>
          <w:tcPr>
            <w:tcW w:w="2035" w:type="pct"/>
            <w:gridSpan w:val="2"/>
            <w:tcBorders>
              <w:top w:val="nil"/>
              <w:left w:val="single" w:sz="4" w:space="0" w:color="auto"/>
              <w:bottom w:val="single" w:sz="4" w:space="0" w:color="auto"/>
              <w:right w:val="single" w:sz="4" w:space="0" w:color="auto"/>
            </w:tcBorders>
            <w:hideMark/>
          </w:tcPr>
          <w:p w14:paraId="0B2922BE" w14:textId="7EAC72AB" w:rsidR="00405AD0" w:rsidRPr="0004300A" w:rsidRDefault="008042B1">
            <w:pPr>
              <w:pStyle w:val="tabeltextintabel"/>
              <w:rPr>
                <w:noProof w:val="0"/>
                <w:lang w:val="en-GB"/>
              </w:rPr>
            </w:pPr>
            <w:r w:rsidRPr="0004300A">
              <w:rPr>
                <w:noProof w:val="0"/>
                <w:lang w:val="en-GB"/>
              </w:rPr>
              <w:t>Author</w:t>
            </w:r>
            <w:r w:rsidR="00405AD0" w:rsidRPr="0004300A">
              <w:rPr>
                <w:noProof w:val="0"/>
                <w:lang w:val="en-GB"/>
              </w:rPr>
              <w:t xml:space="preserve">: </w:t>
            </w:r>
            <w:r w:rsidR="00B2774F">
              <w:rPr>
                <w:noProof w:val="0"/>
                <w:lang w:val="en-GB"/>
              </w:rPr>
              <w:t>Joakim Frögren</w:t>
            </w:r>
          </w:p>
        </w:tc>
        <w:tc>
          <w:tcPr>
            <w:tcW w:w="2965" w:type="pct"/>
            <w:gridSpan w:val="2"/>
            <w:tcBorders>
              <w:top w:val="single" w:sz="4" w:space="0" w:color="auto"/>
              <w:left w:val="single" w:sz="4" w:space="0" w:color="auto"/>
              <w:bottom w:val="single" w:sz="4" w:space="0" w:color="auto"/>
              <w:right w:val="single" w:sz="4" w:space="0" w:color="auto"/>
            </w:tcBorders>
            <w:hideMark/>
          </w:tcPr>
          <w:p w14:paraId="44268E11" w14:textId="4023F4D5" w:rsidR="008042B1" w:rsidRPr="0004300A" w:rsidRDefault="008042B1">
            <w:pPr>
              <w:pStyle w:val="tabeltextintabel"/>
              <w:rPr>
                <w:noProof w:val="0"/>
                <w:lang w:val="en-GB"/>
              </w:rPr>
            </w:pPr>
            <w:r w:rsidRPr="0004300A">
              <w:rPr>
                <w:noProof w:val="0"/>
                <w:lang w:val="en-GB"/>
              </w:rPr>
              <w:t>Sponsoring organi</w:t>
            </w:r>
            <w:r w:rsidR="004176ED">
              <w:rPr>
                <w:noProof w:val="0"/>
                <w:lang w:val="en-GB"/>
              </w:rPr>
              <w:t>s</w:t>
            </w:r>
            <w:r w:rsidRPr="0004300A">
              <w:rPr>
                <w:noProof w:val="0"/>
                <w:lang w:val="en-GB"/>
              </w:rPr>
              <w:t>ation</w:t>
            </w:r>
          </w:p>
        </w:tc>
      </w:tr>
      <w:tr w:rsidR="008042B1" w:rsidRPr="009F6227" w14:paraId="6C9D8094" w14:textId="77777777" w:rsidTr="007A2703">
        <w:trPr>
          <w:trHeight w:val="300"/>
        </w:trPr>
        <w:tc>
          <w:tcPr>
            <w:tcW w:w="5000" w:type="pct"/>
            <w:gridSpan w:val="4"/>
            <w:tcBorders>
              <w:top w:val="single" w:sz="4" w:space="0" w:color="auto"/>
              <w:left w:val="single" w:sz="4" w:space="0" w:color="auto"/>
              <w:bottom w:val="single" w:sz="4" w:space="0" w:color="auto"/>
              <w:right w:val="single" w:sz="4" w:space="0" w:color="auto"/>
            </w:tcBorders>
            <w:hideMark/>
          </w:tcPr>
          <w:p w14:paraId="41B32EF7" w14:textId="5AB28DA9" w:rsidR="006F3BAD" w:rsidRPr="006F3BAD" w:rsidRDefault="008042B1" w:rsidP="006F3BAD">
            <w:pPr>
              <w:pStyle w:val="tabeltextintabel"/>
              <w:rPr>
                <w:bCs/>
                <w:noProof w:val="0"/>
                <w:lang w:val="en-GB"/>
              </w:rPr>
            </w:pPr>
            <w:r w:rsidRPr="006F3BAD">
              <w:rPr>
                <w:b/>
                <w:noProof w:val="0"/>
                <w:lang w:val="en-GB"/>
              </w:rPr>
              <w:t>Title and subtitle</w:t>
            </w:r>
            <w:r w:rsidR="00EA6975" w:rsidRPr="006F3BAD">
              <w:rPr>
                <w:bCs/>
                <w:noProof w:val="0"/>
                <w:lang w:val="en-GB"/>
              </w:rPr>
              <w:t xml:space="preserve"> </w:t>
            </w:r>
            <w:r w:rsidR="008D3A01" w:rsidRPr="006F3BAD">
              <w:rPr>
                <w:bCs/>
                <w:noProof w:val="0"/>
                <w:lang w:val="en-GB"/>
              </w:rPr>
              <w:t xml:space="preserve">    </w:t>
            </w:r>
            <w:r w:rsidR="006F3BAD" w:rsidRPr="006F3BAD">
              <w:rPr>
                <w:bCs/>
                <w:noProof w:val="0"/>
                <w:lang w:val="en-GB"/>
              </w:rPr>
              <w:t>User Involvement in Research on Ageing and Health – Challenges and Opportunities</w:t>
            </w:r>
          </w:p>
          <w:p w14:paraId="24A86E55" w14:textId="0C9EB517" w:rsidR="00EA6975" w:rsidRPr="006F3BAD" w:rsidRDefault="00EA6975" w:rsidP="008D3A01">
            <w:pPr>
              <w:pStyle w:val="tabeltextintabel"/>
              <w:rPr>
                <w:bCs/>
                <w:noProof w:val="0"/>
                <w:lang w:val="en-GB"/>
              </w:rPr>
            </w:pPr>
          </w:p>
        </w:tc>
      </w:tr>
      <w:tr w:rsidR="008042B1" w:rsidRPr="009F6227" w14:paraId="3B24DF0E" w14:textId="77777777" w:rsidTr="007A2703">
        <w:trPr>
          <w:trHeight w:val="6187"/>
        </w:trPr>
        <w:tc>
          <w:tcPr>
            <w:tcW w:w="5000" w:type="pct"/>
            <w:gridSpan w:val="4"/>
            <w:tcBorders>
              <w:top w:val="single" w:sz="4" w:space="0" w:color="auto"/>
              <w:left w:val="single" w:sz="4" w:space="0" w:color="auto"/>
              <w:bottom w:val="single" w:sz="4" w:space="0" w:color="auto"/>
              <w:right w:val="single" w:sz="4" w:space="0" w:color="auto"/>
            </w:tcBorders>
            <w:hideMark/>
          </w:tcPr>
          <w:p w14:paraId="1052EF5C" w14:textId="77777777" w:rsidR="008042B1" w:rsidRPr="0004300A" w:rsidRDefault="008042B1">
            <w:pPr>
              <w:pStyle w:val="tabeltextintabel"/>
              <w:rPr>
                <w:b/>
                <w:noProof w:val="0"/>
                <w:lang w:val="en-GB"/>
              </w:rPr>
            </w:pPr>
            <w:commentRangeStart w:id="5"/>
            <w:r w:rsidRPr="0004300A">
              <w:rPr>
                <w:b/>
                <w:noProof w:val="0"/>
                <w:lang w:val="en-GB"/>
              </w:rPr>
              <w:t>Abstract</w:t>
            </w:r>
            <w:commentRangeEnd w:id="5"/>
            <w:r w:rsidR="00F231EF">
              <w:rPr>
                <w:rStyle w:val="CommentReference"/>
                <w:noProof w:val="0"/>
                <w:lang w:eastAsia="en-US"/>
              </w:rPr>
              <w:commentReference w:id="5"/>
            </w:r>
          </w:p>
          <w:p w14:paraId="6D339CF3" w14:textId="02DD5006" w:rsidR="00D76DB7" w:rsidRPr="00D76DB7" w:rsidRDefault="00D76DB7" w:rsidP="00D76DB7">
            <w:pPr>
              <w:pStyle w:val="tabeltextintabel"/>
              <w:rPr>
                <w:bCs/>
                <w:noProof w:val="0"/>
                <w:lang w:val="en-GB"/>
              </w:rPr>
            </w:pPr>
            <w:r w:rsidRPr="00D76DB7">
              <w:rPr>
                <w:bCs/>
                <w:noProof w:val="0"/>
                <w:lang w:val="en-GB"/>
              </w:rPr>
              <w:t xml:space="preserve">Lorem ipsum </w:t>
            </w:r>
            <w:proofErr w:type="spellStart"/>
            <w:r w:rsidRPr="00D76DB7">
              <w:rPr>
                <w:bCs/>
                <w:noProof w:val="0"/>
                <w:lang w:val="en-GB"/>
              </w:rPr>
              <w:t>dolor</w:t>
            </w:r>
            <w:proofErr w:type="spellEnd"/>
            <w:r w:rsidRPr="00D76DB7">
              <w:rPr>
                <w:bCs/>
                <w:noProof w:val="0"/>
                <w:lang w:val="en-GB"/>
              </w:rPr>
              <w:t xml:space="preserve"> sit </w:t>
            </w:r>
            <w:proofErr w:type="spellStart"/>
            <w:r w:rsidRPr="00D76DB7">
              <w:rPr>
                <w:bCs/>
                <w:noProof w:val="0"/>
                <w:lang w:val="en-GB"/>
              </w:rPr>
              <w:t>amet</w:t>
            </w:r>
            <w:proofErr w:type="spellEnd"/>
            <w:r w:rsidRPr="00D76DB7">
              <w:rPr>
                <w:bCs/>
                <w:noProof w:val="0"/>
                <w:lang w:val="en-GB"/>
              </w:rPr>
              <w:t xml:space="preserve">. </w:t>
            </w:r>
            <w:proofErr w:type="spellStart"/>
            <w:r w:rsidRPr="00D76DB7">
              <w:rPr>
                <w:bCs/>
                <w:noProof w:val="0"/>
                <w:lang w:val="en-GB"/>
              </w:rPr>
              <w:t>Vel</w:t>
            </w:r>
            <w:proofErr w:type="spellEnd"/>
            <w:r w:rsidRPr="00D76DB7">
              <w:rPr>
                <w:bCs/>
                <w:noProof w:val="0"/>
                <w:lang w:val="en-GB"/>
              </w:rPr>
              <w:t xml:space="preserve"> </w:t>
            </w:r>
            <w:proofErr w:type="spellStart"/>
            <w:r w:rsidRPr="00D76DB7">
              <w:rPr>
                <w:bCs/>
                <w:noProof w:val="0"/>
                <w:lang w:val="en-GB"/>
              </w:rPr>
              <w:t>obcaecati</w:t>
            </w:r>
            <w:proofErr w:type="spellEnd"/>
            <w:r w:rsidRPr="00D76DB7">
              <w:rPr>
                <w:bCs/>
                <w:noProof w:val="0"/>
                <w:lang w:val="en-GB"/>
              </w:rPr>
              <w:t xml:space="preserve"> </w:t>
            </w:r>
            <w:proofErr w:type="spellStart"/>
            <w:r w:rsidRPr="00D76DB7">
              <w:rPr>
                <w:bCs/>
                <w:noProof w:val="0"/>
                <w:lang w:val="en-GB"/>
              </w:rPr>
              <w:t>enim</w:t>
            </w:r>
            <w:proofErr w:type="spellEnd"/>
            <w:r w:rsidRPr="00D76DB7">
              <w:rPr>
                <w:bCs/>
                <w:noProof w:val="0"/>
                <w:lang w:val="en-GB"/>
              </w:rPr>
              <w:t xml:space="preserve"> et </w:t>
            </w:r>
            <w:proofErr w:type="spellStart"/>
            <w:r w:rsidRPr="00D76DB7">
              <w:rPr>
                <w:bCs/>
                <w:noProof w:val="0"/>
                <w:lang w:val="en-GB"/>
              </w:rPr>
              <w:t>molestiae</w:t>
            </w:r>
            <w:proofErr w:type="spellEnd"/>
            <w:r w:rsidRPr="00D76DB7">
              <w:rPr>
                <w:bCs/>
                <w:noProof w:val="0"/>
                <w:lang w:val="en-GB"/>
              </w:rPr>
              <w:t xml:space="preserve"> </w:t>
            </w:r>
            <w:proofErr w:type="spellStart"/>
            <w:r w:rsidRPr="00D76DB7">
              <w:rPr>
                <w:bCs/>
                <w:noProof w:val="0"/>
                <w:lang w:val="en-GB"/>
              </w:rPr>
              <w:t>neque</w:t>
            </w:r>
            <w:proofErr w:type="spellEnd"/>
            <w:r w:rsidRPr="00D76DB7">
              <w:rPr>
                <w:bCs/>
                <w:noProof w:val="0"/>
                <w:lang w:val="en-GB"/>
              </w:rPr>
              <w:t xml:space="preserve"> non </w:t>
            </w:r>
            <w:proofErr w:type="spellStart"/>
            <w:r w:rsidRPr="00D76DB7">
              <w:rPr>
                <w:bCs/>
                <w:noProof w:val="0"/>
                <w:lang w:val="en-GB"/>
              </w:rPr>
              <w:t>magnam</w:t>
            </w:r>
            <w:proofErr w:type="spellEnd"/>
            <w:r w:rsidRPr="00D76DB7">
              <w:rPr>
                <w:bCs/>
                <w:noProof w:val="0"/>
                <w:lang w:val="en-GB"/>
              </w:rPr>
              <w:t xml:space="preserve"> </w:t>
            </w:r>
            <w:proofErr w:type="spellStart"/>
            <w:r w:rsidRPr="00D76DB7">
              <w:rPr>
                <w:bCs/>
                <w:noProof w:val="0"/>
                <w:lang w:val="en-GB"/>
              </w:rPr>
              <w:t>natus</w:t>
            </w:r>
            <w:proofErr w:type="spellEnd"/>
            <w:r w:rsidRPr="00D76DB7">
              <w:rPr>
                <w:bCs/>
                <w:noProof w:val="0"/>
                <w:lang w:val="en-GB"/>
              </w:rPr>
              <w:t xml:space="preserve"> qui autem sunt qui </w:t>
            </w:r>
            <w:proofErr w:type="spellStart"/>
            <w:r w:rsidRPr="00D76DB7">
              <w:rPr>
                <w:bCs/>
                <w:noProof w:val="0"/>
                <w:lang w:val="en-GB"/>
              </w:rPr>
              <w:t>sapiente</w:t>
            </w:r>
            <w:proofErr w:type="spellEnd"/>
            <w:r w:rsidRPr="00D76DB7">
              <w:rPr>
                <w:bCs/>
                <w:noProof w:val="0"/>
                <w:lang w:val="en-GB"/>
              </w:rPr>
              <w:t xml:space="preserve"> minus </w:t>
            </w:r>
            <w:proofErr w:type="spellStart"/>
            <w:r w:rsidRPr="00D76DB7">
              <w:rPr>
                <w:bCs/>
                <w:noProof w:val="0"/>
                <w:lang w:val="en-GB"/>
              </w:rPr>
              <w:t>ut</w:t>
            </w:r>
            <w:proofErr w:type="spellEnd"/>
            <w:r w:rsidRPr="00D76DB7">
              <w:rPr>
                <w:bCs/>
                <w:noProof w:val="0"/>
                <w:lang w:val="en-GB"/>
              </w:rPr>
              <w:t xml:space="preserve"> </w:t>
            </w:r>
            <w:proofErr w:type="spellStart"/>
            <w:r w:rsidRPr="00D76DB7">
              <w:rPr>
                <w:bCs/>
                <w:noProof w:val="0"/>
                <w:lang w:val="en-GB"/>
              </w:rPr>
              <w:t>asperiores</w:t>
            </w:r>
            <w:proofErr w:type="spellEnd"/>
            <w:r w:rsidRPr="00D76DB7">
              <w:rPr>
                <w:bCs/>
                <w:noProof w:val="0"/>
                <w:lang w:val="en-GB"/>
              </w:rPr>
              <w:t xml:space="preserve"> </w:t>
            </w:r>
            <w:proofErr w:type="spellStart"/>
            <w:r w:rsidRPr="00D76DB7">
              <w:rPr>
                <w:bCs/>
                <w:noProof w:val="0"/>
                <w:lang w:val="en-GB"/>
              </w:rPr>
              <w:t>quas</w:t>
            </w:r>
            <w:proofErr w:type="spellEnd"/>
            <w:r w:rsidRPr="00D76DB7">
              <w:rPr>
                <w:bCs/>
                <w:noProof w:val="0"/>
                <w:lang w:val="en-GB"/>
              </w:rPr>
              <w:t xml:space="preserve"> et </w:t>
            </w:r>
            <w:proofErr w:type="spellStart"/>
            <w:r w:rsidRPr="00D76DB7">
              <w:rPr>
                <w:bCs/>
                <w:noProof w:val="0"/>
                <w:lang w:val="en-GB"/>
              </w:rPr>
              <w:t>iure</w:t>
            </w:r>
            <w:proofErr w:type="spellEnd"/>
            <w:r w:rsidRPr="00D76DB7">
              <w:rPr>
                <w:bCs/>
                <w:noProof w:val="0"/>
                <w:lang w:val="en-GB"/>
              </w:rPr>
              <w:t xml:space="preserve"> </w:t>
            </w:r>
            <w:proofErr w:type="spellStart"/>
            <w:r w:rsidRPr="00D76DB7">
              <w:rPr>
                <w:bCs/>
                <w:noProof w:val="0"/>
                <w:lang w:val="en-GB"/>
              </w:rPr>
              <w:t>eveniet</w:t>
            </w:r>
            <w:proofErr w:type="spellEnd"/>
            <w:r w:rsidRPr="00D76DB7">
              <w:rPr>
                <w:bCs/>
                <w:noProof w:val="0"/>
                <w:lang w:val="en-GB"/>
              </w:rPr>
              <w:t xml:space="preserve">. Et </w:t>
            </w:r>
            <w:proofErr w:type="spellStart"/>
            <w:r w:rsidRPr="00D76DB7">
              <w:rPr>
                <w:bCs/>
                <w:noProof w:val="0"/>
                <w:lang w:val="en-GB"/>
              </w:rPr>
              <w:t>voluptatem</w:t>
            </w:r>
            <w:proofErr w:type="spellEnd"/>
            <w:r w:rsidRPr="00D76DB7">
              <w:rPr>
                <w:bCs/>
                <w:noProof w:val="0"/>
                <w:lang w:val="en-GB"/>
              </w:rPr>
              <w:t xml:space="preserve"> </w:t>
            </w:r>
            <w:proofErr w:type="spellStart"/>
            <w:r w:rsidRPr="00D76DB7">
              <w:rPr>
                <w:bCs/>
                <w:noProof w:val="0"/>
                <w:lang w:val="en-GB"/>
              </w:rPr>
              <w:t>inventore</w:t>
            </w:r>
            <w:proofErr w:type="spellEnd"/>
            <w:r w:rsidRPr="00D76DB7">
              <w:rPr>
                <w:bCs/>
                <w:noProof w:val="0"/>
                <w:lang w:val="en-GB"/>
              </w:rPr>
              <w:t xml:space="preserve"> </w:t>
            </w:r>
            <w:proofErr w:type="spellStart"/>
            <w:r w:rsidRPr="00D76DB7">
              <w:rPr>
                <w:bCs/>
                <w:noProof w:val="0"/>
                <w:lang w:val="en-GB"/>
              </w:rPr>
              <w:t>ut</w:t>
            </w:r>
            <w:proofErr w:type="spellEnd"/>
            <w:r w:rsidRPr="00D76DB7">
              <w:rPr>
                <w:bCs/>
                <w:noProof w:val="0"/>
                <w:lang w:val="en-GB"/>
              </w:rPr>
              <w:t xml:space="preserve"> </w:t>
            </w:r>
            <w:proofErr w:type="spellStart"/>
            <w:r w:rsidRPr="00D76DB7">
              <w:rPr>
                <w:bCs/>
                <w:noProof w:val="0"/>
                <w:lang w:val="en-GB"/>
              </w:rPr>
              <w:t>soluta</w:t>
            </w:r>
            <w:proofErr w:type="spellEnd"/>
            <w:r w:rsidRPr="00D76DB7">
              <w:rPr>
                <w:bCs/>
                <w:noProof w:val="0"/>
                <w:lang w:val="en-GB"/>
              </w:rPr>
              <w:t xml:space="preserve"> </w:t>
            </w:r>
            <w:proofErr w:type="spellStart"/>
            <w:r w:rsidRPr="00D76DB7">
              <w:rPr>
                <w:bCs/>
                <w:noProof w:val="0"/>
                <w:lang w:val="en-GB"/>
              </w:rPr>
              <w:t>reiciendis</w:t>
            </w:r>
            <w:proofErr w:type="spellEnd"/>
            <w:r w:rsidRPr="00D76DB7">
              <w:rPr>
                <w:bCs/>
                <w:noProof w:val="0"/>
                <w:lang w:val="en-GB"/>
              </w:rPr>
              <w:t xml:space="preserve"> </w:t>
            </w:r>
            <w:proofErr w:type="spellStart"/>
            <w:r w:rsidRPr="00D76DB7">
              <w:rPr>
                <w:bCs/>
                <w:noProof w:val="0"/>
                <w:lang w:val="en-GB"/>
              </w:rPr>
              <w:t>aut</w:t>
            </w:r>
            <w:proofErr w:type="spellEnd"/>
            <w:r w:rsidRPr="00D76DB7">
              <w:rPr>
                <w:bCs/>
                <w:noProof w:val="0"/>
                <w:lang w:val="en-GB"/>
              </w:rPr>
              <w:t xml:space="preserve"> </w:t>
            </w:r>
            <w:proofErr w:type="spellStart"/>
            <w:r w:rsidRPr="00D76DB7">
              <w:rPr>
                <w:bCs/>
                <w:noProof w:val="0"/>
                <w:lang w:val="en-GB"/>
              </w:rPr>
              <w:t>deserunt</w:t>
            </w:r>
            <w:proofErr w:type="spellEnd"/>
            <w:r w:rsidRPr="00D76DB7">
              <w:rPr>
                <w:bCs/>
                <w:noProof w:val="0"/>
                <w:lang w:val="en-GB"/>
              </w:rPr>
              <w:t xml:space="preserve"> facilis </w:t>
            </w:r>
            <w:proofErr w:type="spellStart"/>
            <w:r w:rsidRPr="00D76DB7">
              <w:rPr>
                <w:bCs/>
                <w:noProof w:val="0"/>
                <w:lang w:val="en-GB"/>
              </w:rPr>
              <w:t>sed</w:t>
            </w:r>
            <w:proofErr w:type="spellEnd"/>
            <w:r w:rsidRPr="00D76DB7">
              <w:rPr>
                <w:bCs/>
                <w:noProof w:val="0"/>
                <w:lang w:val="en-GB"/>
              </w:rPr>
              <w:t xml:space="preserve"> </w:t>
            </w:r>
            <w:proofErr w:type="spellStart"/>
            <w:r w:rsidRPr="00D76DB7">
              <w:rPr>
                <w:bCs/>
                <w:noProof w:val="0"/>
                <w:lang w:val="en-GB"/>
              </w:rPr>
              <w:t>consequatur</w:t>
            </w:r>
            <w:proofErr w:type="spellEnd"/>
            <w:r w:rsidRPr="00D76DB7">
              <w:rPr>
                <w:bCs/>
                <w:noProof w:val="0"/>
                <w:lang w:val="en-GB"/>
              </w:rPr>
              <w:t xml:space="preserve"> </w:t>
            </w:r>
            <w:proofErr w:type="spellStart"/>
            <w:r w:rsidRPr="00D76DB7">
              <w:rPr>
                <w:bCs/>
                <w:noProof w:val="0"/>
                <w:lang w:val="en-GB"/>
              </w:rPr>
              <w:t>debitis</w:t>
            </w:r>
            <w:proofErr w:type="spellEnd"/>
            <w:r w:rsidRPr="00D76DB7">
              <w:rPr>
                <w:bCs/>
                <w:noProof w:val="0"/>
                <w:lang w:val="en-GB"/>
              </w:rPr>
              <w:t xml:space="preserve"> et </w:t>
            </w:r>
            <w:proofErr w:type="spellStart"/>
            <w:r w:rsidRPr="00D76DB7">
              <w:rPr>
                <w:bCs/>
                <w:noProof w:val="0"/>
                <w:lang w:val="en-GB"/>
              </w:rPr>
              <w:t>repellat</w:t>
            </w:r>
            <w:proofErr w:type="spellEnd"/>
            <w:r w:rsidRPr="00D76DB7">
              <w:rPr>
                <w:bCs/>
                <w:noProof w:val="0"/>
                <w:lang w:val="en-GB"/>
              </w:rPr>
              <w:t xml:space="preserve"> </w:t>
            </w:r>
            <w:proofErr w:type="spellStart"/>
            <w:r w:rsidRPr="00D76DB7">
              <w:rPr>
                <w:bCs/>
                <w:noProof w:val="0"/>
                <w:lang w:val="en-GB"/>
              </w:rPr>
              <w:t>adipisci</w:t>
            </w:r>
            <w:proofErr w:type="spellEnd"/>
            <w:r w:rsidRPr="00D76DB7">
              <w:rPr>
                <w:bCs/>
                <w:noProof w:val="0"/>
                <w:lang w:val="en-GB"/>
              </w:rPr>
              <w:t xml:space="preserve">. Eos </w:t>
            </w:r>
            <w:proofErr w:type="spellStart"/>
            <w:r w:rsidRPr="00D76DB7">
              <w:rPr>
                <w:bCs/>
                <w:noProof w:val="0"/>
                <w:lang w:val="en-GB"/>
              </w:rPr>
              <w:t>laboriosam</w:t>
            </w:r>
            <w:proofErr w:type="spellEnd"/>
            <w:r w:rsidRPr="00D76DB7">
              <w:rPr>
                <w:bCs/>
                <w:noProof w:val="0"/>
                <w:lang w:val="en-GB"/>
              </w:rPr>
              <w:t xml:space="preserve"> </w:t>
            </w:r>
            <w:proofErr w:type="spellStart"/>
            <w:r w:rsidRPr="00D76DB7">
              <w:rPr>
                <w:bCs/>
                <w:noProof w:val="0"/>
                <w:lang w:val="en-GB"/>
              </w:rPr>
              <w:t>inventore</w:t>
            </w:r>
            <w:proofErr w:type="spellEnd"/>
            <w:r w:rsidRPr="00D76DB7">
              <w:rPr>
                <w:bCs/>
                <w:noProof w:val="0"/>
                <w:lang w:val="en-GB"/>
              </w:rPr>
              <w:t xml:space="preserve"> et </w:t>
            </w:r>
            <w:proofErr w:type="spellStart"/>
            <w:r w:rsidRPr="00D76DB7">
              <w:rPr>
                <w:bCs/>
                <w:noProof w:val="0"/>
                <w:lang w:val="en-GB"/>
              </w:rPr>
              <w:t>quidem</w:t>
            </w:r>
            <w:proofErr w:type="spellEnd"/>
            <w:r w:rsidRPr="00D76DB7">
              <w:rPr>
                <w:bCs/>
                <w:noProof w:val="0"/>
                <w:lang w:val="en-GB"/>
              </w:rPr>
              <w:t xml:space="preserve"> </w:t>
            </w:r>
            <w:proofErr w:type="spellStart"/>
            <w:r w:rsidRPr="00D76DB7">
              <w:rPr>
                <w:bCs/>
                <w:noProof w:val="0"/>
                <w:lang w:val="en-GB"/>
              </w:rPr>
              <w:t>voluptatem</w:t>
            </w:r>
            <w:proofErr w:type="spellEnd"/>
            <w:r w:rsidRPr="00D76DB7">
              <w:rPr>
                <w:bCs/>
                <w:noProof w:val="0"/>
                <w:lang w:val="en-GB"/>
              </w:rPr>
              <w:t xml:space="preserve"> </w:t>
            </w:r>
            <w:proofErr w:type="spellStart"/>
            <w:r w:rsidRPr="00D76DB7">
              <w:rPr>
                <w:bCs/>
                <w:noProof w:val="0"/>
                <w:lang w:val="en-GB"/>
              </w:rPr>
              <w:t>eos</w:t>
            </w:r>
            <w:proofErr w:type="spellEnd"/>
            <w:r w:rsidRPr="00D76DB7">
              <w:rPr>
                <w:bCs/>
                <w:noProof w:val="0"/>
                <w:lang w:val="en-GB"/>
              </w:rPr>
              <w:t xml:space="preserve"> </w:t>
            </w:r>
            <w:proofErr w:type="spellStart"/>
            <w:r w:rsidRPr="00D76DB7">
              <w:rPr>
                <w:bCs/>
                <w:noProof w:val="0"/>
                <w:lang w:val="en-GB"/>
              </w:rPr>
              <w:t>obcaecati</w:t>
            </w:r>
            <w:proofErr w:type="spellEnd"/>
            <w:r w:rsidRPr="00D76DB7">
              <w:rPr>
                <w:bCs/>
                <w:noProof w:val="0"/>
                <w:lang w:val="en-GB"/>
              </w:rPr>
              <w:t xml:space="preserve"> </w:t>
            </w:r>
            <w:proofErr w:type="spellStart"/>
            <w:r w:rsidRPr="00D76DB7">
              <w:rPr>
                <w:bCs/>
                <w:noProof w:val="0"/>
                <w:lang w:val="en-GB"/>
              </w:rPr>
              <w:t>quisquam</w:t>
            </w:r>
            <w:proofErr w:type="spellEnd"/>
            <w:r w:rsidRPr="00D76DB7">
              <w:rPr>
                <w:bCs/>
                <w:noProof w:val="0"/>
                <w:lang w:val="en-GB"/>
              </w:rPr>
              <w:t xml:space="preserve"> et </w:t>
            </w:r>
            <w:proofErr w:type="spellStart"/>
            <w:r w:rsidRPr="00D76DB7">
              <w:rPr>
                <w:bCs/>
                <w:noProof w:val="0"/>
                <w:lang w:val="en-GB"/>
              </w:rPr>
              <w:t>quia</w:t>
            </w:r>
            <w:proofErr w:type="spellEnd"/>
            <w:r w:rsidRPr="00D76DB7">
              <w:rPr>
                <w:bCs/>
                <w:noProof w:val="0"/>
                <w:lang w:val="en-GB"/>
              </w:rPr>
              <w:t xml:space="preserve"> </w:t>
            </w:r>
            <w:proofErr w:type="spellStart"/>
            <w:r w:rsidRPr="00D76DB7">
              <w:rPr>
                <w:bCs/>
                <w:noProof w:val="0"/>
                <w:lang w:val="en-GB"/>
              </w:rPr>
              <w:t>officia</w:t>
            </w:r>
            <w:proofErr w:type="spellEnd"/>
            <w:r w:rsidRPr="00D76DB7">
              <w:rPr>
                <w:bCs/>
                <w:noProof w:val="0"/>
                <w:lang w:val="en-GB"/>
              </w:rPr>
              <w:t>.</w:t>
            </w:r>
          </w:p>
          <w:p w14:paraId="70190A44" w14:textId="77777777" w:rsidR="00D76DB7" w:rsidRPr="00D76DB7" w:rsidRDefault="00D76DB7" w:rsidP="00D76DB7">
            <w:pPr>
              <w:pStyle w:val="tabeltextintabel"/>
              <w:rPr>
                <w:bCs/>
                <w:noProof w:val="0"/>
                <w:lang w:val="en-GB"/>
              </w:rPr>
            </w:pPr>
          </w:p>
          <w:p w14:paraId="0BABB370" w14:textId="77777777" w:rsidR="00D76DB7" w:rsidRPr="00D76DB7" w:rsidRDefault="00D76DB7" w:rsidP="00D76DB7">
            <w:pPr>
              <w:pStyle w:val="tabeltextintabel"/>
              <w:rPr>
                <w:bCs/>
                <w:noProof w:val="0"/>
                <w:lang w:val="en-GB"/>
              </w:rPr>
            </w:pPr>
            <w:r w:rsidRPr="00D76DB7">
              <w:rPr>
                <w:bCs/>
                <w:noProof w:val="0"/>
                <w:lang w:val="en-GB"/>
              </w:rPr>
              <w:t xml:space="preserve">In </w:t>
            </w:r>
            <w:proofErr w:type="spellStart"/>
            <w:r w:rsidRPr="00D76DB7">
              <w:rPr>
                <w:bCs/>
                <w:noProof w:val="0"/>
                <w:lang w:val="en-GB"/>
              </w:rPr>
              <w:t>dolorum</w:t>
            </w:r>
            <w:proofErr w:type="spellEnd"/>
            <w:r w:rsidRPr="00D76DB7">
              <w:rPr>
                <w:bCs/>
                <w:noProof w:val="0"/>
                <w:lang w:val="en-GB"/>
              </w:rPr>
              <w:t xml:space="preserve"> </w:t>
            </w:r>
            <w:proofErr w:type="spellStart"/>
            <w:r w:rsidRPr="00D76DB7">
              <w:rPr>
                <w:bCs/>
                <w:noProof w:val="0"/>
                <w:lang w:val="en-GB"/>
              </w:rPr>
              <w:t>inventore</w:t>
            </w:r>
            <w:proofErr w:type="spellEnd"/>
            <w:r w:rsidRPr="00D76DB7">
              <w:rPr>
                <w:bCs/>
                <w:noProof w:val="0"/>
                <w:lang w:val="en-GB"/>
              </w:rPr>
              <w:t xml:space="preserve"> quo </w:t>
            </w:r>
            <w:proofErr w:type="spellStart"/>
            <w:r w:rsidRPr="00D76DB7">
              <w:rPr>
                <w:bCs/>
                <w:noProof w:val="0"/>
                <w:lang w:val="en-GB"/>
              </w:rPr>
              <w:t>harum</w:t>
            </w:r>
            <w:proofErr w:type="spellEnd"/>
            <w:r w:rsidRPr="00D76DB7">
              <w:rPr>
                <w:bCs/>
                <w:noProof w:val="0"/>
                <w:lang w:val="en-GB"/>
              </w:rPr>
              <w:t xml:space="preserve"> </w:t>
            </w:r>
            <w:proofErr w:type="spellStart"/>
            <w:r w:rsidRPr="00D76DB7">
              <w:rPr>
                <w:bCs/>
                <w:noProof w:val="0"/>
                <w:lang w:val="en-GB"/>
              </w:rPr>
              <w:t>incidunt</w:t>
            </w:r>
            <w:proofErr w:type="spellEnd"/>
            <w:r w:rsidRPr="00D76DB7">
              <w:rPr>
                <w:bCs/>
                <w:noProof w:val="0"/>
                <w:lang w:val="en-GB"/>
              </w:rPr>
              <w:t xml:space="preserve"> ex </w:t>
            </w:r>
            <w:proofErr w:type="spellStart"/>
            <w:r w:rsidRPr="00D76DB7">
              <w:rPr>
                <w:bCs/>
                <w:noProof w:val="0"/>
                <w:lang w:val="en-GB"/>
              </w:rPr>
              <w:t>sapiente</w:t>
            </w:r>
            <w:proofErr w:type="spellEnd"/>
            <w:r w:rsidRPr="00D76DB7">
              <w:rPr>
                <w:bCs/>
                <w:noProof w:val="0"/>
                <w:lang w:val="en-GB"/>
              </w:rPr>
              <w:t xml:space="preserve"> qui nisi </w:t>
            </w:r>
            <w:proofErr w:type="spellStart"/>
            <w:r w:rsidRPr="00D76DB7">
              <w:rPr>
                <w:bCs/>
                <w:noProof w:val="0"/>
                <w:lang w:val="en-GB"/>
              </w:rPr>
              <w:t>earum</w:t>
            </w:r>
            <w:proofErr w:type="spellEnd"/>
            <w:r w:rsidRPr="00D76DB7">
              <w:rPr>
                <w:bCs/>
                <w:noProof w:val="0"/>
                <w:lang w:val="en-GB"/>
              </w:rPr>
              <w:t xml:space="preserve">. Et </w:t>
            </w:r>
            <w:proofErr w:type="spellStart"/>
            <w:r w:rsidRPr="00D76DB7">
              <w:rPr>
                <w:bCs/>
                <w:noProof w:val="0"/>
                <w:lang w:val="en-GB"/>
              </w:rPr>
              <w:t>recusandae</w:t>
            </w:r>
            <w:proofErr w:type="spellEnd"/>
            <w:r w:rsidRPr="00D76DB7">
              <w:rPr>
                <w:bCs/>
                <w:noProof w:val="0"/>
                <w:lang w:val="en-GB"/>
              </w:rPr>
              <w:t xml:space="preserve"> autem </w:t>
            </w:r>
            <w:proofErr w:type="spellStart"/>
            <w:r w:rsidRPr="00D76DB7">
              <w:rPr>
                <w:bCs/>
                <w:noProof w:val="0"/>
                <w:lang w:val="en-GB"/>
              </w:rPr>
              <w:t>est</w:t>
            </w:r>
            <w:proofErr w:type="spellEnd"/>
            <w:r w:rsidRPr="00D76DB7">
              <w:rPr>
                <w:bCs/>
                <w:noProof w:val="0"/>
                <w:lang w:val="en-GB"/>
              </w:rPr>
              <w:t xml:space="preserve"> </w:t>
            </w:r>
            <w:proofErr w:type="spellStart"/>
            <w:r w:rsidRPr="00D76DB7">
              <w:rPr>
                <w:bCs/>
                <w:noProof w:val="0"/>
                <w:lang w:val="en-GB"/>
              </w:rPr>
              <w:t>veritatis</w:t>
            </w:r>
            <w:proofErr w:type="spellEnd"/>
            <w:r w:rsidRPr="00D76DB7">
              <w:rPr>
                <w:bCs/>
                <w:noProof w:val="0"/>
                <w:lang w:val="en-GB"/>
              </w:rPr>
              <w:t xml:space="preserve"> minima </w:t>
            </w:r>
            <w:proofErr w:type="spellStart"/>
            <w:r w:rsidRPr="00D76DB7">
              <w:rPr>
                <w:bCs/>
                <w:noProof w:val="0"/>
                <w:lang w:val="en-GB"/>
              </w:rPr>
              <w:t>eum</w:t>
            </w:r>
            <w:proofErr w:type="spellEnd"/>
            <w:r w:rsidRPr="00D76DB7">
              <w:rPr>
                <w:bCs/>
                <w:noProof w:val="0"/>
                <w:lang w:val="en-GB"/>
              </w:rPr>
              <w:t xml:space="preserve"> </w:t>
            </w:r>
            <w:proofErr w:type="spellStart"/>
            <w:r w:rsidRPr="00D76DB7">
              <w:rPr>
                <w:bCs/>
                <w:noProof w:val="0"/>
                <w:lang w:val="en-GB"/>
              </w:rPr>
              <w:t>fuga</w:t>
            </w:r>
            <w:proofErr w:type="spellEnd"/>
            <w:r w:rsidRPr="00D76DB7">
              <w:rPr>
                <w:bCs/>
                <w:noProof w:val="0"/>
                <w:lang w:val="en-GB"/>
              </w:rPr>
              <w:t xml:space="preserve"> </w:t>
            </w:r>
            <w:proofErr w:type="spellStart"/>
            <w:r w:rsidRPr="00D76DB7">
              <w:rPr>
                <w:bCs/>
                <w:noProof w:val="0"/>
                <w:lang w:val="en-GB"/>
              </w:rPr>
              <w:t>praesentium</w:t>
            </w:r>
            <w:proofErr w:type="spellEnd"/>
            <w:r w:rsidRPr="00D76DB7">
              <w:rPr>
                <w:bCs/>
                <w:noProof w:val="0"/>
                <w:lang w:val="en-GB"/>
              </w:rPr>
              <w:t xml:space="preserve"> et provident dicta. Qui </w:t>
            </w:r>
            <w:proofErr w:type="spellStart"/>
            <w:r w:rsidRPr="00D76DB7">
              <w:rPr>
                <w:bCs/>
                <w:noProof w:val="0"/>
                <w:lang w:val="en-GB"/>
              </w:rPr>
              <w:t>quis</w:t>
            </w:r>
            <w:proofErr w:type="spellEnd"/>
            <w:r w:rsidRPr="00D76DB7">
              <w:rPr>
                <w:bCs/>
                <w:noProof w:val="0"/>
                <w:lang w:val="en-GB"/>
              </w:rPr>
              <w:t xml:space="preserve"> </w:t>
            </w:r>
            <w:proofErr w:type="spellStart"/>
            <w:r w:rsidRPr="00D76DB7">
              <w:rPr>
                <w:bCs/>
                <w:noProof w:val="0"/>
                <w:lang w:val="en-GB"/>
              </w:rPr>
              <w:t>natus</w:t>
            </w:r>
            <w:proofErr w:type="spellEnd"/>
            <w:r w:rsidRPr="00D76DB7">
              <w:rPr>
                <w:bCs/>
                <w:noProof w:val="0"/>
                <w:lang w:val="en-GB"/>
              </w:rPr>
              <w:t xml:space="preserve"> </w:t>
            </w:r>
            <w:proofErr w:type="spellStart"/>
            <w:r w:rsidRPr="00D76DB7">
              <w:rPr>
                <w:bCs/>
                <w:noProof w:val="0"/>
                <w:lang w:val="en-GB"/>
              </w:rPr>
              <w:t>est</w:t>
            </w:r>
            <w:proofErr w:type="spellEnd"/>
            <w:r w:rsidRPr="00D76DB7">
              <w:rPr>
                <w:bCs/>
                <w:noProof w:val="0"/>
                <w:lang w:val="en-GB"/>
              </w:rPr>
              <w:t xml:space="preserve"> </w:t>
            </w:r>
            <w:proofErr w:type="spellStart"/>
            <w:r w:rsidRPr="00D76DB7">
              <w:rPr>
                <w:bCs/>
                <w:noProof w:val="0"/>
                <w:lang w:val="en-GB"/>
              </w:rPr>
              <w:t>quam</w:t>
            </w:r>
            <w:proofErr w:type="spellEnd"/>
            <w:r w:rsidRPr="00D76DB7">
              <w:rPr>
                <w:bCs/>
                <w:noProof w:val="0"/>
                <w:lang w:val="en-GB"/>
              </w:rPr>
              <w:t xml:space="preserve"> </w:t>
            </w:r>
            <w:proofErr w:type="spellStart"/>
            <w:r w:rsidRPr="00D76DB7">
              <w:rPr>
                <w:bCs/>
                <w:noProof w:val="0"/>
                <w:lang w:val="en-GB"/>
              </w:rPr>
              <w:t>incidunt</w:t>
            </w:r>
            <w:proofErr w:type="spellEnd"/>
            <w:r w:rsidRPr="00D76DB7">
              <w:rPr>
                <w:bCs/>
                <w:noProof w:val="0"/>
                <w:lang w:val="en-GB"/>
              </w:rPr>
              <w:t xml:space="preserve"> </w:t>
            </w:r>
            <w:proofErr w:type="spellStart"/>
            <w:r w:rsidRPr="00D76DB7">
              <w:rPr>
                <w:bCs/>
                <w:noProof w:val="0"/>
                <w:lang w:val="en-GB"/>
              </w:rPr>
              <w:t>est</w:t>
            </w:r>
            <w:proofErr w:type="spellEnd"/>
            <w:r w:rsidRPr="00D76DB7">
              <w:rPr>
                <w:bCs/>
                <w:noProof w:val="0"/>
                <w:lang w:val="en-GB"/>
              </w:rPr>
              <w:t xml:space="preserve"> </w:t>
            </w:r>
            <w:proofErr w:type="spellStart"/>
            <w:r w:rsidRPr="00D76DB7">
              <w:rPr>
                <w:bCs/>
                <w:noProof w:val="0"/>
                <w:lang w:val="en-GB"/>
              </w:rPr>
              <w:t>temporibus</w:t>
            </w:r>
            <w:proofErr w:type="spellEnd"/>
            <w:r w:rsidRPr="00D76DB7">
              <w:rPr>
                <w:bCs/>
                <w:noProof w:val="0"/>
                <w:lang w:val="en-GB"/>
              </w:rPr>
              <w:t xml:space="preserve"> </w:t>
            </w:r>
            <w:proofErr w:type="spellStart"/>
            <w:r w:rsidRPr="00D76DB7">
              <w:rPr>
                <w:bCs/>
                <w:noProof w:val="0"/>
                <w:lang w:val="en-GB"/>
              </w:rPr>
              <w:t>ullam</w:t>
            </w:r>
            <w:proofErr w:type="spellEnd"/>
            <w:r w:rsidRPr="00D76DB7">
              <w:rPr>
                <w:bCs/>
                <w:noProof w:val="0"/>
                <w:lang w:val="en-GB"/>
              </w:rPr>
              <w:t xml:space="preserve"> sit </w:t>
            </w:r>
            <w:proofErr w:type="spellStart"/>
            <w:r w:rsidRPr="00D76DB7">
              <w:rPr>
                <w:bCs/>
                <w:noProof w:val="0"/>
                <w:lang w:val="en-GB"/>
              </w:rPr>
              <w:t>ratione</w:t>
            </w:r>
            <w:proofErr w:type="spellEnd"/>
            <w:r w:rsidRPr="00D76DB7">
              <w:rPr>
                <w:bCs/>
                <w:noProof w:val="0"/>
                <w:lang w:val="en-GB"/>
              </w:rPr>
              <w:t xml:space="preserve"> </w:t>
            </w:r>
            <w:proofErr w:type="spellStart"/>
            <w:r w:rsidRPr="00D76DB7">
              <w:rPr>
                <w:bCs/>
                <w:noProof w:val="0"/>
                <w:lang w:val="en-GB"/>
              </w:rPr>
              <w:t>aperiam</w:t>
            </w:r>
            <w:proofErr w:type="spellEnd"/>
            <w:r w:rsidRPr="00D76DB7">
              <w:rPr>
                <w:bCs/>
                <w:noProof w:val="0"/>
                <w:lang w:val="en-GB"/>
              </w:rPr>
              <w:t xml:space="preserve"> sit dicta </w:t>
            </w:r>
            <w:proofErr w:type="spellStart"/>
            <w:r w:rsidRPr="00D76DB7">
              <w:rPr>
                <w:bCs/>
                <w:noProof w:val="0"/>
                <w:lang w:val="en-GB"/>
              </w:rPr>
              <w:t>dolorem</w:t>
            </w:r>
            <w:proofErr w:type="spellEnd"/>
            <w:r w:rsidRPr="00D76DB7">
              <w:rPr>
                <w:bCs/>
                <w:noProof w:val="0"/>
                <w:lang w:val="en-GB"/>
              </w:rPr>
              <w:t xml:space="preserve">? Qui </w:t>
            </w:r>
            <w:proofErr w:type="spellStart"/>
            <w:r w:rsidRPr="00D76DB7">
              <w:rPr>
                <w:bCs/>
                <w:noProof w:val="0"/>
                <w:lang w:val="en-GB"/>
              </w:rPr>
              <w:t>velit</w:t>
            </w:r>
            <w:proofErr w:type="spellEnd"/>
            <w:r w:rsidRPr="00D76DB7">
              <w:rPr>
                <w:bCs/>
                <w:noProof w:val="0"/>
                <w:lang w:val="en-GB"/>
              </w:rPr>
              <w:t xml:space="preserve"> </w:t>
            </w:r>
            <w:proofErr w:type="spellStart"/>
            <w:r w:rsidRPr="00D76DB7">
              <w:rPr>
                <w:bCs/>
                <w:noProof w:val="0"/>
                <w:lang w:val="en-GB"/>
              </w:rPr>
              <w:t>quaerat</w:t>
            </w:r>
            <w:proofErr w:type="spellEnd"/>
            <w:r w:rsidRPr="00D76DB7">
              <w:rPr>
                <w:bCs/>
                <w:noProof w:val="0"/>
                <w:lang w:val="en-GB"/>
              </w:rPr>
              <w:t xml:space="preserve"> </w:t>
            </w:r>
            <w:proofErr w:type="spellStart"/>
            <w:r w:rsidRPr="00D76DB7">
              <w:rPr>
                <w:bCs/>
                <w:noProof w:val="0"/>
                <w:lang w:val="en-GB"/>
              </w:rPr>
              <w:t>ad</w:t>
            </w:r>
            <w:proofErr w:type="spellEnd"/>
            <w:r w:rsidRPr="00D76DB7">
              <w:rPr>
                <w:bCs/>
                <w:noProof w:val="0"/>
                <w:lang w:val="en-GB"/>
              </w:rPr>
              <w:t xml:space="preserve"> </w:t>
            </w:r>
            <w:proofErr w:type="spellStart"/>
            <w:r w:rsidRPr="00D76DB7">
              <w:rPr>
                <w:bCs/>
                <w:noProof w:val="0"/>
                <w:lang w:val="en-GB"/>
              </w:rPr>
              <w:t>consequatur</w:t>
            </w:r>
            <w:proofErr w:type="spellEnd"/>
            <w:r w:rsidRPr="00D76DB7">
              <w:rPr>
                <w:bCs/>
                <w:noProof w:val="0"/>
                <w:lang w:val="en-GB"/>
              </w:rPr>
              <w:t xml:space="preserve"> </w:t>
            </w:r>
            <w:proofErr w:type="spellStart"/>
            <w:r w:rsidRPr="00D76DB7">
              <w:rPr>
                <w:bCs/>
                <w:noProof w:val="0"/>
                <w:lang w:val="en-GB"/>
              </w:rPr>
              <w:t>deserunt</w:t>
            </w:r>
            <w:proofErr w:type="spellEnd"/>
            <w:r w:rsidRPr="00D76DB7">
              <w:rPr>
                <w:bCs/>
                <w:noProof w:val="0"/>
                <w:lang w:val="en-GB"/>
              </w:rPr>
              <w:t xml:space="preserve"> </w:t>
            </w:r>
            <w:proofErr w:type="spellStart"/>
            <w:r w:rsidRPr="00D76DB7">
              <w:rPr>
                <w:bCs/>
                <w:noProof w:val="0"/>
                <w:lang w:val="en-GB"/>
              </w:rPr>
              <w:t>ut</w:t>
            </w:r>
            <w:proofErr w:type="spellEnd"/>
            <w:r w:rsidRPr="00D76DB7">
              <w:rPr>
                <w:bCs/>
                <w:noProof w:val="0"/>
                <w:lang w:val="en-GB"/>
              </w:rPr>
              <w:t xml:space="preserve"> minus </w:t>
            </w:r>
            <w:proofErr w:type="spellStart"/>
            <w:r w:rsidRPr="00D76DB7">
              <w:rPr>
                <w:bCs/>
                <w:noProof w:val="0"/>
                <w:lang w:val="en-GB"/>
              </w:rPr>
              <w:t>officia</w:t>
            </w:r>
            <w:proofErr w:type="spellEnd"/>
            <w:r w:rsidRPr="00D76DB7">
              <w:rPr>
                <w:bCs/>
                <w:noProof w:val="0"/>
                <w:lang w:val="en-GB"/>
              </w:rPr>
              <w:t xml:space="preserve"> in </w:t>
            </w:r>
            <w:proofErr w:type="spellStart"/>
            <w:r w:rsidRPr="00D76DB7">
              <w:rPr>
                <w:bCs/>
                <w:noProof w:val="0"/>
                <w:lang w:val="en-GB"/>
              </w:rPr>
              <w:t>eveniet</w:t>
            </w:r>
            <w:proofErr w:type="spellEnd"/>
            <w:r w:rsidRPr="00D76DB7">
              <w:rPr>
                <w:bCs/>
                <w:noProof w:val="0"/>
                <w:lang w:val="en-GB"/>
              </w:rPr>
              <w:t xml:space="preserve"> </w:t>
            </w:r>
            <w:proofErr w:type="spellStart"/>
            <w:r w:rsidRPr="00D76DB7">
              <w:rPr>
                <w:bCs/>
                <w:noProof w:val="0"/>
                <w:lang w:val="en-GB"/>
              </w:rPr>
              <w:t>voluptates</w:t>
            </w:r>
            <w:proofErr w:type="spellEnd"/>
            <w:r w:rsidRPr="00D76DB7">
              <w:rPr>
                <w:bCs/>
                <w:noProof w:val="0"/>
                <w:lang w:val="en-GB"/>
              </w:rPr>
              <w:t xml:space="preserve"> </w:t>
            </w:r>
            <w:proofErr w:type="spellStart"/>
            <w:r w:rsidRPr="00D76DB7">
              <w:rPr>
                <w:bCs/>
                <w:noProof w:val="0"/>
                <w:lang w:val="en-GB"/>
              </w:rPr>
              <w:t>est</w:t>
            </w:r>
            <w:proofErr w:type="spellEnd"/>
            <w:r w:rsidRPr="00D76DB7">
              <w:rPr>
                <w:bCs/>
                <w:noProof w:val="0"/>
                <w:lang w:val="en-GB"/>
              </w:rPr>
              <w:t xml:space="preserve"> </w:t>
            </w:r>
            <w:proofErr w:type="spellStart"/>
            <w:r w:rsidRPr="00D76DB7">
              <w:rPr>
                <w:bCs/>
                <w:noProof w:val="0"/>
                <w:lang w:val="en-GB"/>
              </w:rPr>
              <w:t>laudantium</w:t>
            </w:r>
            <w:proofErr w:type="spellEnd"/>
            <w:r w:rsidRPr="00D76DB7">
              <w:rPr>
                <w:bCs/>
                <w:noProof w:val="0"/>
                <w:lang w:val="en-GB"/>
              </w:rPr>
              <w:t xml:space="preserve"> </w:t>
            </w:r>
            <w:proofErr w:type="spellStart"/>
            <w:r w:rsidRPr="00D76DB7">
              <w:rPr>
                <w:bCs/>
                <w:noProof w:val="0"/>
                <w:lang w:val="en-GB"/>
              </w:rPr>
              <w:t>repellat</w:t>
            </w:r>
            <w:proofErr w:type="spellEnd"/>
            <w:r w:rsidRPr="00D76DB7">
              <w:rPr>
                <w:bCs/>
                <w:noProof w:val="0"/>
                <w:lang w:val="en-GB"/>
              </w:rPr>
              <w:t xml:space="preserve"> in </w:t>
            </w:r>
            <w:proofErr w:type="spellStart"/>
            <w:r w:rsidRPr="00D76DB7">
              <w:rPr>
                <w:bCs/>
                <w:noProof w:val="0"/>
                <w:lang w:val="en-GB"/>
              </w:rPr>
              <w:t>molestiae</w:t>
            </w:r>
            <w:proofErr w:type="spellEnd"/>
            <w:r w:rsidRPr="00D76DB7">
              <w:rPr>
                <w:bCs/>
                <w:noProof w:val="0"/>
                <w:lang w:val="en-GB"/>
              </w:rPr>
              <w:t xml:space="preserve"> minus et </w:t>
            </w:r>
            <w:proofErr w:type="spellStart"/>
            <w:r w:rsidRPr="00D76DB7">
              <w:rPr>
                <w:bCs/>
                <w:noProof w:val="0"/>
                <w:lang w:val="en-GB"/>
              </w:rPr>
              <w:t>dolorem</w:t>
            </w:r>
            <w:proofErr w:type="spellEnd"/>
            <w:r w:rsidRPr="00D76DB7">
              <w:rPr>
                <w:bCs/>
                <w:noProof w:val="0"/>
                <w:lang w:val="en-GB"/>
              </w:rPr>
              <w:t xml:space="preserve"> quod!</w:t>
            </w:r>
          </w:p>
          <w:p w14:paraId="550F9658" w14:textId="77777777" w:rsidR="00D76DB7" w:rsidRPr="00D76DB7" w:rsidRDefault="00D76DB7" w:rsidP="00D76DB7">
            <w:pPr>
              <w:pStyle w:val="tabeltextintabel"/>
              <w:rPr>
                <w:bCs/>
                <w:noProof w:val="0"/>
                <w:lang w:val="en-GB"/>
              </w:rPr>
            </w:pPr>
          </w:p>
          <w:p w14:paraId="520792D2" w14:textId="77777777" w:rsidR="00D76DB7" w:rsidRPr="00D76DB7" w:rsidRDefault="00D76DB7" w:rsidP="00D76DB7">
            <w:pPr>
              <w:pStyle w:val="tabeltextintabel"/>
              <w:rPr>
                <w:bCs/>
                <w:noProof w:val="0"/>
              </w:rPr>
            </w:pPr>
            <w:proofErr w:type="spellStart"/>
            <w:r w:rsidRPr="00D76DB7">
              <w:rPr>
                <w:bCs/>
                <w:noProof w:val="0"/>
                <w:lang w:val="en-GB"/>
              </w:rPr>
              <w:t>Sed</w:t>
            </w:r>
            <w:proofErr w:type="spellEnd"/>
            <w:r w:rsidRPr="00D76DB7">
              <w:rPr>
                <w:bCs/>
                <w:noProof w:val="0"/>
                <w:lang w:val="en-GB"/>
              </w:rPr>
              <w:t xml:space="preserve"> animi </w:t>
            </w:r>
            <w:proofErr w:type="spellStart"/>
            <w:r w:rsidRPr="00D76DB7">
              <w:rPr>
                <w:bCs/>
                <w:noProof w:val="0"/>
                <w:lang w:val="en-GB"/>
              </w:rPr>
              <w:t>eveniet</w:t>
            </w:r>
            <w:proofErr w:type="spellEnd"/>
            <w:r w:rsidRPr="00D76DB7">
              <w:rPr>
                <w:bCs/>
                <w:noProof w:val="0"/>
                <w:lang w:val="en-GB"/>
              </w:rPr>
              <w:t xml:space="preserve"> non </w:t>
            </w:r>
            <w:proofErr w:type="spellStart"/>
            <w:r w:rsidRPr="00D76DB7">
              <w:rPr>
                <w:bCs/>
                <w:noProof w:val="0"/>
                <w:lang w:val="en-GB"/>
              </w:rPr>
              <w:t>soluta</w:t>
            </w:r>
            <w:proofErr w:type="spellEnd"/>
            <w:r w:rsidRPr="00D76DB7">
              <w:rPr>
                <w:bCs/>
                <w:noProof w:val="0"/>
                <w:lang w:val="en-GB"/>
              </w:rPr>
              <w:t xml:space="preserve"> provident </w:t>
            </w:r>
            <w:proofErr w:type="spellStart"/>
            <w:r w:rsidRPr="00D76DB7">
              <w:rPr>
                <w:bCs/>
                <w:noProof w:val="0"/>
                <w:lang w:val="en-GB"/>
              </w:rPr>
              <w:t>eos</w:t>
            </w:r>
            <w:proofErr w:type="spellEnd"/>
            <w:r w:rsidRPr="00D76DB7">
              <w:rPr>
                <w:bCs/>
                <w:noProof w:val="0"/>
                <w:lang w:val="en-GB"/>
              </w:rPr>
              <w:t xml:space="preserve"> beatae </w:t>
            </w:r>
            <w:proofErr w:type="spellStart"/>
            <w:r w:rsidRPr="00D76DB7">
              <w:rPr>
                <w:bCs/>
                <w:noProof w:val="0"/>
                <w:lang w:val="en-GB"/>
              </w:rPr>
              <w:t>asperiores</w:t>
            </w:r>
            <w:proofErr w:type="spellEnd"/>
            <w:r w:rsidRPr="00D76DB7">
              <w:rPr>
                <w:bCs/>
                <w:noProof w:val="0"/>
                <w:lang w:val="en-GB"/>
              </w:rPr>
              <w:t xml:space="preserve">. 33 </w:t>
            </w:r>
            <w:proofErr w:type="spellStart"/>
            <w:r w:rsidRPr="00D76DB7">
              <w:rPr>
                <w:bCs/>
                <w:noProof w:val="0"/>
                <w:lang w:val="en-GB"/>
              </w:rPr>
              <w:t>consequatur</w:t>
            </w:r>
            <w:proofErr w:type="spellEnd"/>
            <w:r w:rsidRPr="00D76DB7">
              <w:rPr>
                <w:bCs/>
                <w:noProof w:val="0"/>
                <w:lang w:val="en-GB"/>
              </w:rPr>
              <w:t xml:space="preserve"> </w:t>
            </w:r>
            <w:proofErr w:type="spellStart"/>
            <w:r w:rsidRPr="00D76DB7">
              <w:rPr>
                <w:bCs/>
                <w:noProof w:val="0"/>
                <w:lang w:val="en-GB"/>
              </w:rPr>
              <w:t>sint</w:t>
            </w:r>
            <w:proofErr w:type="spellEnd"/>
            <w:r w:rsidRPr="00D76DB7">
              <w:rPr>
                <w:bCs/>
                <w:noProof w:val="0"/>
                <w:lang w:val="en-GB"/>
              </w:rPr>
              <w:t xml:space="preserve"> </w:t>
            </w:r>
            <w:proofErr w:type="spellStart"/>
            <w:r w:rsidRPr="00D76DB7">
              <w:rPr>
                <w:bCs/>
                <w:noProof w:val="0"/>
                <w:lang w:val="en-GB"/>
              </w:rPr>
              <w:t>ea</w:t>
            </w:r>
            <w:proofErr w:type="spellEnd"/>
            <w:r w:rsidRPr="00D76DB7">
              <w:rPr>
                <w:bCs/>
                <w:noProof w:val="0"/>
                <w:lang w:val="en-GB"/>
              </w:rPr>
              <w:t xml:space="preserve"> autem sunt ad </w:t>
            </w:r>
            <w:proofErr w:type="spellStart"/>
            <w:r w:rsidRPr="00D76DB7">
              <w:rPr>
                <w:bCs/>
                <w:noProof w:val="0"/>
                <w:lang w:val="en-GB"/>
              </w:rPr>
              <w:t>adipisci</w:t>
            </w:r>
            <w:proofErr w:type="spellEnd"/>
            <w:r w:rsidRPr="00D76DB7">
              <w:rPr>
                <w:bCs/>
                <w:noProof w:val="0"/>
                <w:lang w:val="en-GB"/>
              </w:rPr>
              <w:t xml:space="preserve"> </w:t>
            </w:r>
            <w:proofErr w:type="spellStart"/>
            <w:r w:rsidRPr="00D76DB7">
              <w:rPr>
                <w:bCs/>
                <w:noProof w:val="0"/>
                <w:lang w:val="en-GB"/>
              </w:rPr>
              <w:t>dolorem</w:t>
            </w:r>
            <w:proofErr w:type="spellEnd"/>
            <w:r w:rsidRPr="00D76DB7">
              <w:rPr>
                <w:bCs/>
                <w:noProof w:val="0"/>
                <w:lang w:val="en-GB"/>
              </w:rPr>
              <w:t xml:space="preserve"> et </w:t>
            </w:r>
            <w:proofErr w:type="spellStart"/>
            <w:r w:rsidRPr="00D76DB7">
              <w:rPr>
                <w:bCs/>
                <w:noProof w:val="0"/>
                <w:lang w:val="en-GB"/>
              </w:rPr>
              <w:t>porro</w:t>
            </w:r>
            <w:proofErr w:type="spellEnd"/>
            <w:r w:rsidRPr="00D76DB7">
              <w:rPr>
                <w:bCs/>
                <w:noProof w:val="0"/>
                <w:lang w:val="en-GB"/>
              </w:rPr>
              <w:t xml:space="preserve"> nostrum. </w:t>
            </w:r>
            <w:r w:rsidRPr="00D76DB7">
              <w:rPr>
                <w:bCs/>
                <w:noProof w:val="0"/>
              </w:rPr>
              <w:t xml:space="preserve">Et </w:t>
            </w:r>
            <w:proofErr w:type="spellStart"/>
            <w:r w:rsidRPr="00D76DB7">
              <w:rPr>
                <w:bCs/>
                <w:noProof w:val="0"/>
              </w:rPr>
              <w:t>rerum</w:t>
            </w:r>
            <w:proofErr w:type="spellEnd"/>
            <w:r w:rsidRPr="00D76DB7">
              <w:rPr>
                <w:bCs/>
                <w:noProof w:val="0"/>
              </w:rPr>
              <w:t xml:space="preserve"> </w:t>
            </w:r>
            <w:proofErr w:type="spellStart"/>
            <w:r w:rsidRPr="00D76DB7">
              <w:rPr>
                <w:bCs/>
                <w:noProof w:val="0"/>
              </w:rPr>
              <w:t>quia</w:t>
            </w:r>
            <w:proofErr w:type="spellEnd"/>
            <w:r w:rsidRPr="00D76DB7">
              <w:rPr>
                <w:bCs/>
                <w:noProof w:val="0"/>
              </w:rPr>
              <w:t xml:space="preserve"> et </w:t>
            </w:r>
            <w:proofErr w:type="spellStart"/>
            <w:r w:rsidRPr="00D76DB7">
              <w:rPr>
                <w:bCs/>
                <w:noProof w:val="0"/>
              </w:rPr>
              <w:t>soluta</w:t>
            </w:r>
            <w:proofErr w:type="spellEnd"/>
            <w:r w:rsidRPr="00D76DB7">
              <w:rPr>
                <w:bCs/>
                <w:noProof w:val="0"/>
              </w:rPr>
              <w:t xml:space="preserve"> </w:t>
            </w:r>
            <w:proofErr w:type="spellStart"/>
            <w:r w:rsidRPr="00D76DB7">
              <w:rPr>
                <w:bCs/>
                <w:noProof w:val="0"/>
              </w:rPr>
              <w:t>totam</w:t>
            </w:r>
            <w:proofErr w:type="spellEnd"/>
            <w:r w:rsidRPr="00D76DB7">
              <w:rPr>
                <w:bCs/>
                <w:noProof w:val="0"/>
              </w:rPr>
              <w:t xml:space="preserve"> </w:t>
            </w:r>
            <w:proofErr w:type="spellStart"/>
            <w:r w:rsidRPr="00D76DB7">
              <w:rPr>
                <w:bCs/>
                <w:noProof w:val="0"/>
              </w:rPr>
              <w:t>odio</w:t>
            </w:r>
            <w:proofErr w:type="spellEnd"/>
            <w:r w:rsidRPr="00D76DB7">
              <w:rPr>
                <w:bCs/>
                <w:noProof w:val="0"/>
              </w:rPr>
              <w:t xml:space="preserve"> </w:t>
            </w:r>
            <w:proofErr w:type="spellStart"/>
            <w:r w:rsidRPr="00D76DB7">
              <w:rPr>
                <w:bCs/>
                <w:noProof w:val="0"/>
              </w:rPr>
              <w:t>omnis</w:t>
            </w:r>
            <w:proofErr w:type="spellEnd"/>
            <w:r w:rsidRPr="00D76DB7">
              <w:rPr>
                <w:bCs/>
                <w:noProof w:val="0"/>
              </w:rPr>
              <w:t xml:space="preserve"> ex sunt </w:t>
            </w:r>
            <w:proofErr w:type="spellStart"/>
            <w:r w:rsidRPr="00D76DB7">
              <w:rPr>
                <w:bCs/>
                <w:noProof w:val="0"/>
              </w:rPr>
              <w:t>molestias</w:t>
            </w:r>
            <w:proofErr w:type="spellEnd"/>
            <w:r w:rsidRPr="00D76DB7">
              <w:rPr>
                <w:bCs/>
                <w:noProof w:val="0"/>
              </w:rPr>
              <w:t>!</w:t>
            </w:r>
          </w:p>
          <w:p w14:paraId="07986EDD" w14:textId="77777777" w:rsidR="00D76DB7" w:rsidRPr="00D76DB7" w:rsidRDefault="00D76DB7" w:rsidP="00D76DB7">
            <w:pPr>
              <w:pStyle w:val="tabeltextintabel"/>
              <w:rPr>
                <w:bCs/>
                <w:noProof w:val="0"/>
              </w:rPr>
            </w:pPr>
          </w:p>
          <w:p w14:paraId="7DE1CF53" w14:textId="77777777" w:rsidR="00D76DB7" w:rsidRPr="00D76DB7" w:rsidRDefault="00D76DB7" w:rsidP="00D76DB7">
            <w:pPr>
              <w:pStyle w:val="tabeltextintabel"/>
              <w:rPr>
                <w:bCs/>
                <w:noProof w:val="0"/>
              </w:rPr>
            </w:pPr>
            <w:proofErr w:type="spellStart"/>
            <w:r w:rsidRPr="00D76DB7">
              <w:rPr>
                <w:bCs/>
                <w:noProof w:val="0"/>
              </w:rPr>
              <w:t>Lorem</w:t>
            </w:r>
            <w:proofErr w:type="spellEnd"/>
            <w:r w:rsidRPr="00D76DB7">
              <w:rPr>
                <w:bCs/>
                <w:noProof w:val="0"/>
              </w:rPr>
              <w:t xml:space="preserve"> </w:t>
            </w:r>
            <w:proofErr w:type="spellStart"/>
            <w:r w:rsidRPr="00D76DB7">
              <w:rPr>
                <w:bCs/>
                <w:noProof w:val="0"/>
              </w:rPr>
              <w:t>ipsum</w:t>
            </w:r>
            <w:proofErr w:type="spellEnd"/>
            <w:r w:rsidRPr="00D76DB7">
              <w:rPr>
                <w:bCs/>
                <w:noProof w:val="0"/>
              </w:rPr>
              <w:t xml:space="preserve"> </w:t>
            </w:r>
            <w:proofErr w:type="spellStart"/>
            <w:r w:rsidRPr="00D76DB7">
              <w:rPr>
                <w:bCs/>
                <w:noProof w:val="0"/>
              </w:rPr>
              <w:t>dolor</w:t>
            </w:r>
            <w:proofErr w:type="spellEnd"/>
            <w:r w:rsidRPr="00D76DB7">
              <w:rPr>
                <w:bCs/>
                <w:noProof w:val="0"/>
              </w:rPr>
              <w:t xml:space="preserve"> </w:t>
            </w:r>
            <w:proofErr w:type="spellStart"/>
            <w:r w:rsidRPr="00D76DB7">
              <w:rPr>
                <w:bCs/>
                <w:noProof w:val="0"/>
              </w:rPr>
              <w:t>sit</w:t>
            </w:r>
            <w:proofErr w:type="spellEnd"/>
            <w:r w:rsidRPr="00D76DB7">
              <w:rPr>
                <w:bCs/>
                <w:noProof w:val="0"/>
              </w:rPr>
              <w:t xml:space="preserve"> </w:t>
            </w:r>
            <w:proofErr w:type="spellStart"/>
            <w:r w:rsidRPr="00D76DB7">
              <w:rPr>
                <w:bCs/>
                <w:noProof w:val="0"/>
              </w:rPr>
              <w:t>amet</w:t>
            </w:r>
            <w:proofErr w:type="spellEnd"/>
            <w:r w:rsidRPr="00D76DB7">
              <w:rPr>
                <w:bCs/>
                <w:noProof w:val="0"/>
              </w:rPr>
              <w:t xml:space="preserve">. </w:t>
            </w:r>
            <w:proofErr w:type="spellStart"/>
            <w:r w:rsidRPr="00D76DB7">
              <w:rPr>
                <w:bCs/>
                <w:noProof w:val="0"/>
              </w:rPr>
              <w:t>Vel</w:t>
            </w:r>
            <w:proofErr w:type="spellEnd"/>
            <w:r w:rsidRPr="00D76DB7">
              <w:rPr>
                <w:bCs/>
                <w:noProof w:val="0"/>
              </w:rPr>
              <w:t xml:space="preserve"> </w:t>
            </w:r>
            <w:proofErr w:type="spellStart"/>
            <w:r w:rsidRPr="00D76DB7">
              <w:rPr>
                <w:bCs/>
                <w:noProof w:val="0"/>
              </w:rPr>
              <w:t>obcaecati</w:t>
            </w:r>
            <w:proofErr w:type="spellEnd"/>
            <w:r w:rsidRPr="00D76DB7">
              <w:rPr>
                <w:bCs/>
                <w:noProof w:val="0"/>
              </w:rPr>
              <w:t xml:space="preserve"> </w:t>
            </w:r>
            <w:proofErr w:type="spellStart"/>
            <w:r w:rsidRPr="00D76DB7">
              <w:rPr>
                <w:bCs/>
                <w:noProof w:val="0"/>
              </w:rPr>
              <w:t>enim</w:t>
            </w:r>
            <w:proofErr w:type="spellEnd"/>
            <w:r w:rsidRPr="00D76DB7">
              <w:rPr>
                <w:bCs/>
                <w:noProof w:val="0"/>
              </w:rPr>
              <w:t xml:space="preserve"> et </w:t>
            </w:r>
            <w:proofErr w:type="spellStart"/>
            <w:r w:rsidRPr="00D76DB7">
              <w:rPr>
                <w:bCs/>
                <w:noProof w:val="0"/>
              </w:rPr>
              <w:t>molestiae</w:t>
            </w:r>
            <w:proofErr w:type="spellEnd"/>
            <w:r w:rsidRPr="00D76DB7">
              <w:rPr>
                <w:bCs/>
                <w:noProof w:val="0"/>
              </w:rPr>
              <w:t xml:space="preserve"> </w:t>
            </w:r>
            <w:proofErr w:type="spellStart"/>
            <w:r w:rsidRPr="00D76DB7">
              <w:rPr>
                <w:bCs/>
                <w:noProof w:val="0"/>
              </w:rPr>
              <w:t>neque</w:t>
            </w:r>
            <w:proofErr w:type="spellEnd"/>
            <w:r w:rsidRPr="00D76DB7">
              <w:rPr>
                <w:bCs/>
                <w:noProof w:val="0"/>
              </w:rPr>
              <w:t xml:space="preserve"> non </w:t>
            </w:r>
            <w:proofErr w:type="spellStart"/>
            <w:r w:rsidRPr="00D76DB7">
              <w:rPr>
                <w:bCs/>
                <w:noProof w:val="0"/>
              </w:rPr>
              <w:t>magnam</w:t>
            </w:r>
            <w:proofErr w:type="spellEnd"/>
            <w:r w:rsidRPr="00D76DB7">
              <w:rPr>
                <w:bCs/>
                <w:noProof w:val="0"/>
              </w:rPr>
              <w:t xml:space="preserve"> </w:t>
            </w:r>
            <w:proofErr w:type="spellStart"/>
            <w:r w:rsidRPr="00D76DB7">
              <w:rPr>
                <w:bCs/>
                <w:noProof w:val="0"/>
              </w:rPr>
              <w:t>natus</w:t>
            </w:r>
            <w:proofErr w:type="spellEnd"/>
            <w:r w:rsidRPr="00D76DB7">
              <w:rPr>
                <w:bCs/>
                <w:noProof w:val="0"/>
              </w:rPr>
              <w:t xml:space="preserve"> </w:t>
            </w:r>
            <w:proofErr w:type="spellStart"/>
            <w:r w:rsidRPr="00D76DB7">
              <w:rPr>
                <w:bCs/>
                <w:noProof w:val="0"/>
              </w:rPr>
              <w:t>qui</w:t>
            </w:r>
            <w:proofErr w:type="spellEnd"/>
            <w:r w:rsidRPr="00D76DB7">
              <w:rPr>
                <w:bCs/>
                <w:noProof w:val="0"/>
              </w:rPr>
              <w:t xml:space="preserve"> </w:t>
            </w:r>
            <w:proofErr w:type="spellStart"/>
            <w:r w:rsidRPr="00D76DB7">
              <w:rPr>
                <w:bCs/>
                <w:noProof w:val="0"/>
              </w:rPr>
              <w:t>autem</w:t>
            </w:r>
            <w:proofErr w:type="spellEnd"/>
            <w:r w:rsidRPr="00D76DB7">
              <w:rPr>
                <w:bCs/>
                <w:noProof w:val="0"/>
              </w:rPr>
              <w:t xml:space="preserve"> sunt </w:t>
            </w:r>
            <w:proofErr w:type="spellStart"/>
            <w:r w:rsidRPr="00D76DB7">
              <w:rPr>
                <w:bCs/>
                <w:noProof w:val="0"/>
              </w:rPr>
              <w:t>qui</w:t>
            </w:r>
            <w:proofErr w:type="spellEnd"/>
            <w:r w:rsidRPr="00D76DB7">
              <w:rPr>
                <w:bCs/>
                <w:noProof w:val="0"/>
              </w:rPr>
              <w:t xml:space="preserve"> </w:t>
            </w:r>
            <w:proofErr w:type="spellStart"/>
            <w:r w:rsidRPr="00D76DB7">
              <w:rPr>
                <w:bCs/>
                <w:noProof w:val="0"/>
              </w:rPr>
              <w:t>sapiente</w:t>
            </w:r>
            <w:proofErr w:type="spellEnd"/>
            <w:r w:rsidRPr="00D76DB7">
              <w:rPr>
                <w:bCs/>
                <w:noProof w:val="0"/>
              </w:rPr>
              <w:t xml:space="preserve"> minus ut </w:t>
            </w:r>
            <w:proofErr w:type="spellStart"/>
            <w:r w:rsidRPr="00D76DB7">
              <w:rPr>
                <w:bCs/>
                <w:noProof w:val="0"/>
              </w:rPr>
              <w:t>asperiores</w:t>
            </w:r>
            <w:proofErr w:type="spellEnd"/>
            <w:r w:rsidRPr="00D76DB7">
              <w:rPr>
                <w:bCs/>
                <w:noProof w:val="0"/>
              </w:rPr>
              <w:t xml:space="preserve"> </w:t>
            </w:r>
            <w:proofErr w:type="spellStart"/>
            <w:r w:rsidRPr="00D76DB7">
              <w:rPr>
                <w:bCs/>
                <w:noProof w:val="0"/>
              </w:rPr>
              <w:t>quas</w:t>
            </w:r>
            <w:proofErr w:type="spellEnd"/>
            <w:r w:rsidRPr="00D76DB7">
              <w:rPr>
                <w:bCs/>
                <w:noProof w:val="0"/>
              </w:rPr>
              <w:t xml:space="preserve"> et </w:t>
            </w:r>
            <w:proofErr w:type="spellStart"/>
            <w:r w:rsidRPr="00D76DB7">
              <w:rPr>
                <w:bCs/>
                <w:noProof w:val="0"/>
              </w:rPr>
              <w:t>iure</w:t>
            </w:r>
            <w:proofErr w:type="spellEnd"/>
            <w:r w:rsidRPr="00D76DB7">
              <w:rPr>
                <w:bCs/>
                <w:noProof w:val="0"/>
              </w:rPr>
              <w:t xml:space="preserve"> </w:t>
            </w:r>
            <w:proofErr w:type="spellStart"/>
            <w:r w:rsidRPr="00D76DB7">
              <w:rPr>
                <w:bCs/>
                <w:noProof w:val="0"/>
              </w:rPr>
              <w:t>eveniet</w:t>
            </w:r>
            <w:proofErr w:type="spellEnd"/>
            <w:r w:rsidRPr="00D76DB7">
              <w:rPr>
                <w:bCs/>
                <w:noProof w:val="0"/>
              </w:rPr>
              <w:t xml:space="preserve">. Et </w:t>
            </w:r>
            <w:proofErr w:type="spellStart"/>
            <w:r w:rsidRPr="00D76DB7">
              <w:rPr>
                <w:bCs/>
                <w:noProof w:val="0"/>
              </w:rPr>
              <w:t>voluptatem</w:t>
            </w:r>
            <w:proofErr w:type="spellEnd"/>
            <w:r w:rsidRPr="00D76DB7">
              <w:rPr>
                <w:bCs/>
                <w:noProof w:val="0"/>
              </w:rPr>
              <w:t xml:space="preserve"> </w:t>
            </w:r>
            <w:proofErr w:type="spellStart"/>
            <w:r w:rsidRPr="00D76DB7">
              <w:rPr>
                <w:bCs/>
                <w:noProof w:val="0"/>
              </w:rPr>
              <w:t>inventore</w:t>
            </w:r>
            <w:proofErr w:type="spellEnd"/>
            <w:r w:rsidRPr="00D76DB7">
              <w:rPr>
                <w:bCs/>
                <w:noProof w:val="0"/>
              </w:rPr>
              <w:t xml:space="preserve"> ut </w:t>
            </w:r>
            <w:proofErr w:type="spellStart"/>
            <w:r w:rsidRPr="00D76DB7">
              <w:rPr>
                <w:bCs/>
                <w:noProof w:val="0"/>
              </w:rPr>
              <w:t>soluta</w:t>
            </w:r>
            <w:proofErr w:type="spellEnd"/>
            <w:r w:rsidRPr="00D76DB7">
              <w:rPr>
                <w:bCs/>
                <w:noProof w:val="0"/>
              </w:rPr>
              <w:t xml:space="preserve"> </w:t>
            </w:r>
            <w:proofErr w:type="spellStart"/>
            <w:r w:rsidRPr="00D76DB7">
              <w:rPr>
                <w:bCs/>
                <w:noProof w:val="0"/>
              </w:rPr>
              <w:t>reiciendis</w:t>
            </w:r>
            <w:proofErr w:type="spellEnd"/>
            <w:r w:rsidRPr="00D76DB7">
              <w:rPr>
                <w:bCs/>
                <w:noProof w:val="0"/>
              </w:rPr>
              <w:t xml:space="preserve"> </w:t>
            </w:r>
            <w:proofErr w:type="spellStart"/>
            <w:r w:rsidRPr="00D76DB7">
              <w:rPr>
                <w:bCs/>
                <w:noProof w:val="0"/>
              </w:rPr>
              <w:t>aut</w:t>
            </w:r>
            <w:proofErr w:type="spellEnd"/>
            <w:r w:rsidRPr="00D76DB7">
              <w:rPr>
                <w:bCs/>
                <w:noProof w:val="0"/>
              </w:rPr>
              <w:t xml:space="preserve"> </w:t>
            </w:r>
            <w:proofErr w:type="spellStart"/>
            <w:r w:rsidRPr="00D76DB7">
              <w:rPr>
                <w:bCs/>
                <w:noProof w:val="0"/>
              </w:rPr>
              <w:t>deserunt</w:t>
            </w:r>
            <w:proofErr w:type="spellEnd"/>
            <w:r w:rsidRPr="00D76DB7">
              <w:rPr>
                <w:bCs/>
                <w:noProof w:val="0"/>
              </w:rPr>
              <w:t xml:space="preserve"> </w:t>
            </w:r>
            <w:proofErr w:type="spellStart"/>
            <w:r w:rsidRPr="00D76DB7">
              <w:rPr>
                <w:bCs/>
                <w:noProof w:val="0"/>
              </w:rPr>
              <w:t>facilis</w:t>
            </w:r>
            <w:proofErr w:type="spellEnd"/>
            <w:r w:rsidRPr="00D76DB7">
              <w:rPr>
                <w:bCs/>
                <w:noProof w:val="0"/>
              </w:rPr>
              <w:t xml:space="preserve"> sed </w:t>
            </w:r>
            <w:proofErr w:type="spellStart"/>
            <w:r w:rsidRPr="00D76DB7">
              <w:rPr>
                <w:bCs/>
                <w:noProof w:val="0"/>
              </w:rPr>
              <w:t>consequatur</w:t>
            </w:r>
            <w:proofErr w:type="spellEnd"/>
            <w:r w:rsidRPr="00D76DB7">
              <w:rPr>
                <w:bCs/>
                <w:noProof w:val="0"/>
              </w:rPr>
              <w:t xml:space="preserve"> </w:t>
            </w:r>
            <w:proofErr w:type="spellStart"/>
            <w:r w:rsidRPr="00D76DB7">
              <w:rPr>
                <w:bCs/>
                <w:noProof w:val="0"/>
              </w:rPr>
              <w:t>debitis</w:t>
            </w:r>
            <w:proofErr w:type="spellEnd"/>
            <w:r w:rsidRPr="00D76DB7">
              <w:rPr>
                <w:bCs/>
                <w:noProof w:val="0"/>
              </w:rPr>
              <w:t xml:space="preserve"> et </w:t>
            </w:r>
            <w:proofErr w:type="spellStart"/>
            <w:r w:rsidRPr="00D76DB7">
              <w:rPr>
                <w:bCs/>
                <w:noProof w:val="0"/>
              </w:rPr>
              <w:t>repellat</w:t>
            </w:r>
            <w:proofErr w:type="spellEnd"/>
            <w:r w:rsidRPr="00D76DB7">
              <w:rPr>
                <w:bCs/>
                <w:noProof w:val="0"/>
              </w:rPr>
              <w:t xml:space="preserve"> </w:t>
            </w:r>
            <w:proofErr w:type="spellStart"/>
            <w:r w:rsidRPr="00D76DB7">
              <w:rPr>
                <w:bCs/>
                <w:noProof w:val="0"/>
              </w:rPr>
              <w:t>adipisci</w:t>
            </w:r>
            <w:proofErr w:type="spellEnd"/>
            <w:r w:rsidRPr="00D76DB7">
              <w:rPr>
                <w:bCs/>
                <w:noProof w:val="0"/>
              </w:rPr>
              <w:t xml:space="preserve">. Eos </w:t>
            </w:r>
            <w:proofErr w:type="spellStart"/>
            <w:r w:rsidRPr="00D76DB7">
              <w:rPr>
                <w:bCs/>
                <w:noProof w:val="0"/>
              </w:rPr>
              <w:t>laboriosam</w:t>
            </w:r>
            <w:proofErr w:type="spellEnd"/>
            <w:r w:rsidRPr="00D76DB7">
              <w:rPr>
                <w:bCs/>
                <w:noProof w:val="0"/>
              </w:rPr>
              <w:t xml:space="preserve"> </w:t>
            </w:r>
            <w:proofErr w:type="spellStart"/>
            <w:r w:rsidRPr="00D76DB7">
              <w:rPr>
                <w:bCs/>
                <w:noProof w:val="0"/>
              </w:rPr>
              <w:t>inventore</w:t>
            </w:r>
            <w:proofErr w:type="spellEnd"/>
            <w:r w:rsidRPr="00D76DB7">
              <w:rPr>
                <w:bCs/>
                <w:noProof w:val="0"/>
              </w:rPr>
              <w:t xml:space="preserve"> et </w:t>
            </w:r>
            <w:proofErr w:type="spellStart"/>
            <w:r w:rsidRPr="00D76DB7">
              <w:rPr>
                <w:bCs/>
                <w:noProof w:val="0"/>
              </w:rPr>
              <w:t>quidem</w:t>
            </w:r>
            <w:proofErr w:type="spellEnd"/>
            <w:r w:rsidRPr="00D76DB7">
              <w:rPr>
                <w:bCs/>
                <w:noProof w:val="0"/>
              </w:rPr>
              <w:t xml:space="preserve"> </w:t>
            </w:r>
            <w:proofErr w:type="spellStart"/>
            <w:r w:rsidRPr="00D76DB7">
              <w:rPr>
                <w:bCs/>
                <w:noProof w:val="0"/>
              </w:rPr>
              <w:t>voluptatem</w:t>
            </w:r>
            <w:proofErr w:type="spellEnd"/>
            <w:r w:rsidRPr="00D76DB7">
              <w:rPr>
                <w:bCs/>
                <w:noProof w:val="0"/>
              </w:rPr>
              <w:t xml:space="preserve"> </w:t>
            </w:r>
            <w:proofErr w:type="spellStart"/>
            <w:r w:rsidRPr="00D76DB7">
              <w:rPr>
                <w:bCs/>
                <w:noProof w:val="0"/>
              </w:rPr>
              <w:t>eos</w:t>
            </w:r>
            <w:proofErr w:type="spellEnd"/>
            <w:r w:rsidRPr="00D76DB7">
              <w:rPr>
                <w:bCs/>
                <w:noProof w:val="0"/>
              </w:rPr>
              <w:t xml:space="preserve"> </w:t>
            </w:r>
            <w:proofErr w:type="spellStart"/>
            <w:r w:rsidRPr="00D76DB7">
              <w:rPr>
                <w:bCs/>
                <w:noProof w:val="0"/>
              </w:rPr>
              <w:t>obcaecati</w:t>
            </w:r>
            <w:proofErr w:type="spellEnd"/>
            <w:r w:rsidRPr="00D76DB7">
              <w:rPr>
                <w:bCs/>
                <w:noProof w:val="0"/>
              </w:rPr>
              <w:t xml:space="preserve"> </w:t>
            </w:r>
            <w:proofErr w:type="spellStart"/>
            <w:r w:rsidRPr="00D76DB7">
              <w:rPr>
                <w:bCs/>
                <w:noProof w:val="0"/>
              </w:rPr>
              <w:t>quisquam</w:t>
            </w:r>
            <w:proofErr w:type="spellEnd"/>
            <w:r w:rsidRPr="00D76DB7">
              <w:rPr>
                <w:bCs/>
                <w:noProof w:val="0"/>
              </w:rPr>
              <w:t xml:space="preserve"> et </w:t>
            </w:r>
            <w:proofErr w:type="spellStart"/>
            <w:r w:rsidRPr="00D76DB7">
              <w:rPr>
                <w:bCs/>
                <w:noProof w:val="0"/>
              </w:rPr>
              <w:t>quia</w:t>
            </w:r>
            <w:proofErr w:type="spellEnd"/>
            <w:r w:rsidRPr="00D76DB7">
              <w:rPr>
                <w:bCs/>
                <w:noProof w:val="0"/>
              </w:rPr>
              <w:t xml:space="preserve"> </w:t>
            </w:r>
            <w:proofErr w:type="spellStart"/>
            <w:r w:rsidRPr="00D76DB7">
              <w:rPr>
                <w:bCs/>
                <w:noProof w:val="0"/>
              </w:rPr>
              <w:t>officia</w:t>
            </w:r>
            <w:proofErr w:type="spellEnd"/>
            <w:r w:rsidRPr="00D76DB7">
              <w:rPr>
                <w:bCs/>
                <w:noProof w:val="0"/>
              </w:rPr>
              <w:t>.</w:t>
            </w:r>
          </w:p>
          <w:p w14:paraId="5ADBA873" w14:textId="77777777" w:rsidR="00D76DB7" w:rsidRPr="00D76DB7" w:rsidRDefault="00D76DB7" w:rsidP="00D76DB7">
            <w:pPr>
              <w:pStyle w:val="tabeltextintabel"/>
              <w:rPr>
                <w:bCs/>
                <w:noProof w:val="0"/>
              </w:rPr>
            </w:pPr>
          </w:p>
          <w:p w14:paraId="715A9577" w14:textId="37DA2303" w:rsidR="006E5624" w:rsidRPr="0004300A" w:rsidRDefault="00D76DB7" w:rsidP="00D76DB7">
            <w:pPr>
              <w:pStyle w:val="tabeltextintabel"/>
              <w:rPr>
                <w:bCs/>
                <w:noProof w:val="0"/>
                <w:lang w:val="en-GB"/>
              </w:rPr>
            </w:pPr>
            <w:r w:rsidRPr="00C619BF">
              <w:rPr>
                <w:bCs/>
                <w:noProof w:val="0"/>
              </w:rPr>
              <w:t xml:space="preserve">In </w:t>
            </w:r>
            <w:proofErr w:type="spellStart"/>
            <w:r w:rsidRPr="00C619BF">
              <w:rPr>
                <w:bCs/>
                <w:noProof w:val="0"/>
              </w:rPr>
              <w:t>dolorum</w:t>
            </w:r>
            <w:proofErr w:type="spellEnd"/>
            <w:r w:rsidRPr="00C619BF">
              <w:rPr>
                <w:bCs/>
                <w:noProof w:val="0"/>
              </w:rPr>
              <w:t xml:space="preserve"> </w:t>
            </w:r>
            <w:proofErr w:type="spellStart"/>
            <w:r w:rsidRPr="00C619BF">
              <w:rPr>
                <w:bCs/>
                <w:noProof w:val="0"/>
              </w:rPr>
              <w:t>inventore</w:t>
            </w:r>
            <w:proofErr w:type="spellEnd"/>
            <w:r w:rsidRPr="00C619BF">
              <w:rPr>
                <w:bCs/>
                <w:noProof w:val="0"/>
              </w:rPr>
              <w:t xml:space="preserve"> </w:t>
            </w:r>
            <w:proofErr w:type="spellStart"/>
            <w:r w:rsidRPr="00C619BF">
              <w:rPr>
                <w:bCs/>
                <w:noProof w:val="0"/>
              </w:rPr>
              <w:t>quo</w:t>
            </w:r>
            <w:proofErr w:type="spellEnd"/>
            <w:r w:rsidRPr="00C619BF">
              <w:rPr>
                <w:bCs/>
                <w:noProof w:val="0"/>
              </w:rPr>
              <w:t xml:space="preserve"> </w:t>
            </w:r>
            <w:proofErr w:type="spellStart"/>
            <w:r w:rsidRPr="00C619BF">
              <w:rPr>
                <w:bCs/>
                <w:noProof w:val="0"/>
              </w:rPr>
              <w:t>harum</w:t>
            </w:r>
            <w:proofErr w:type="spellEnd"/>
            <w:r w:rsidRPr="00C619BF">
              <w:rPr>
                <w:bCs/>
                <w:noProof w:val="0"/>
              </w:rPr>
              <w:t xml:space="preserve"> </w:t>
            </w:r>
            <w:proofErr w:type="spellStart"/>
            <w:r w:rsidRPr="00C619BF">
              <w:rPr>
                <w:bCs/>
                <w:noProof w:val="0"/>
              </w:rPr>
              <w:t>incidunt</w:t>
            </w:r>
            <w:proofErr w:type="spellEnd"/>
            <w:r w:rsidRPr="00C619BF">
              <w:rPr>
                <w:bCs/>
                <w:noProof w:val="0"/>
              </w:rPr>
              <w:t xml:space="preserve"> ex </w:t>
            </w:r>
            <w:proofErr w:type="spellStart"/>
            <w:r w:rsidRPr="00C619BF">
              <w:rPr>
                <w:bCs/>
                <w:noProof w:val="0"/>
              </w:rPr>
              <w:t>sapiente</w:t>
            </w:r>
            <w:proofErr w:type="spellEnd"/>
            <w:r w:rsidRPr="00C619BF">
              <w:rPr>
                <w:bCs/>
                <w:noProof w:val="0"/>
              </w:rPr>
              <w:t xml:space="preserve"> </w:t>
            </w:r>
            <w:proofErr w:type="spellStart"/>
            <w:r w:rsidRPr="00C619BF">
              <w:rPr>
                <w:bCs/>
                <w:noProof w:val="0"/>
              </w:rPr>
              <w:t>qui</w:t>
            </w:r>
            <w:proofErr w:type="spellEnd"/>
            <w:r w:rsidRPr="00C619BF">
              <w:rPr>
                <w:bCs/>
                <w:noProof w:val="0"/>
              </w:rPr>
              <w:t xml:space="preserve"> </w:t>
            </w:r>
            <w:proofErr w:type="spellStart"/>
            <w:r w:rsidRPr="00C619BF">
              <w:rPr>
                <w:bCs/>
                <w:noProof w:val="0"/>
              </w:rPr>
              <w:t>nisi</w:t>
            </w:r>
            <w:proofErr w:type="spellEnd"/>
            <w:r w:rsidRPr="00C619BF">
              <w:rPr>
                <w:bCs/>
                <w:noProof w:val="0"/>
              </w:rPr>
              <w:t xml:space="preserve"> </w:t>
            </w:r>
            <w:proofErr w:type="spellStart"/>
            <w:r w:rsidRPr="00C619BF">
              <w:rPr>
                <w:bCs/>
                <w:noProof w:val="0"/>
              </w:rPr>
              <w:t>earum</w:t>
            </w:r>
            <w:proofErr w:type="spellEnd"/>
            <w:r w:rsidRPr="00C619BF">
              <w:rPr>
                <w:bCs/>
                <w:noProof w:val="0"/>
              </w:rPr>
              <w:t xml:space="preserve">. Et </w:t>
            </w:r>
            <w:proofErr w:type="spellStart"/>
            <w:r w:rsidRPr="00C619BF">
              <w:rPr>
                <w:bCs/>
                <w:noProof w:val="0"/>
              </w:rPr>
              <w:t>recusandae</w:t>
            </w:r>
            <w:proofErr w:type="spellEnd"/>
            <w:r w:rsidRPr="00C619BF">
              <w:rPr>
                <w:bCs/>
                <w:noProof w:val="0"/>
              </w:rPr>
              <w:t xml:space="preserve"> </w:t>
            </w:r>
            <w:proofErr w:type="spellStart"/>
            <w:r w:rsidRPr="00C619BF">
              <w:rPr>
                <w:bCs/>
                <w:noProof w:val="0"/>
              </w:rPr>
              <w:t>autem</w:t>
            </w:r>
            <w:proofErr w:type="spellEnd"/>
            <w:r w:rsidRPr="00C619BF">
              <w:rPr>
                <w:bCs/>
                <w:noProof w:val="0"/>
              </w:rPr>
              <w:t xml:space="preserve"> est </w:t>
            </w:r>
            <w:proofErr w:type="spellStart"/>
            <w:r w:rsidRPr="00C619BF">
              <w:rPr>
                <w:bCs/>
                <w:noProof w:val="0"/>
              </w:rPr>
              <w:t>veritatis</w:t>
            </w:r>
            <w:proofErr w:type="spellEnd"/>
            <w:r w:rsidRPr="00C619BF">
              <w:rPr>
                <w:bCs/>
                <w:noProof w:val="0"/>
              </w:rPr>
              <w:t xml:space="preserve"> minima </w:t>
            </w:r>
            <w:proofErr w:type="spellStart"/>
            <w:r w:rsidRPr="00C619BF">
              <w:rPr>
                <w:bCs/>
                <w:noProof w:val="0"/>
              </w:rPr>
              <w:t>eum</w:t>
            </w:r>
            <w:proofErr w:type="spellEnd"/>
            <w:r w:rsidRPr="00C619BF">
              <w:rPr>
                <w:bCs/>
                <w:noProof w:val="0"/>
              </w:rPr>
              <w:t xml:space="preserve"> fuga </w:t>
            </w:r>
            <w:proofErr w:type="spellStart"/>
            <w:r w:rsidRPr="00C619BF">
              <w:rPr>
                <w:bCs/>
                <w:noProof w:val="0"/>
              </w:rPr>
              <w:t>praesentium</w:t>
            </w:r>
            <w:proofErr w:type="spellEnd"/>
            <w:r w:rsidRPr="00C619BF">
              <w:rPr>
                <w:bCs/>
                <w:noProof w:val="0"/>
              </w:rPr>
              <w:t xml:space="preserve"> et </w:t>
            </w:r>
            <w:proofErr w:type="spellStart"/>
            <w:r w:rsidRPr="00C619BF">
              <w:rPr>
                <w:bCs/>
                <w:noProof w:val="0"/>
              </w:rPr>
              <w:t>provident</w:t>
            </w:r>
            <w:proofErr w:type="spellEnd"/>
            <w:r w:rsidRPr="00C619BF">
              <w:rPr>
                <w:bCs/>
                <w:noProof w:val="0"/>
              </w:rPr>
              <w:t xml:space="preserve"> </w:t>
            </w:r>
            <w:proofErr w:type="spellStart"/>
            <w:r w:rsidRPr="00C619BF">
              <w:rPr>
                <w:bCs/>
                <w:noProof w:val="0"/>
              </w:rPr>
              <w:t>dicta</w:t>
            </w:r>
            <w:proofErr w:type="spellEnd"/>
            <w:r w:rsidRPr="00C619BF">
              <w:rPr>
                <w:bCs/>
                <w:noProof w:val="0"/>
              </w:rPr>
              <w:t xml:space="preserve">. </w:t>
            </w:r>
            <w:r w:rsidRPr="00D76DB7">
              <w:rPr>
                <w:bCs/>
                <w:noProof w:val="0"/>
                <w:lang w:val="en-GB"/>
              </w:rPr>
              <w:t xml:space="preserve">Qui </w:t>
            </w:r>
            <w:proofErr w:type="spellStart"/>
            <w:r w:rsidRPr="00D76DB7">
              <w:rPr>
                <w:bCs/>
                <w:noProof w:val="0"/>
                <w:lang w:val="en-GB"/>
              </w:rPr>
              <w:t>quis</w:t>
            </w:r>
            <w:proofErr w:type="spellEnd"/>
            <w:r w:rsidRPr="00D76DB7">
              <w:rPr>
                <w:bCs/>
                <w:noProof w:val="0"/>
                <w:lang w:val="en-GB"/>
              </w:rPr>
              <w:t xml:space="preserve"> </w:t>
            </w:r>
            <w:proofErr w:type="spellStart"/>
            <w:r w:rsidRPr="00D76DB7">
              <w:rPr>
                <w:bCs/>
                <w:noProof w:val="0"/>
                <w:lang w:val="en-GB"/>
              </w:rPr>
              <w:t>natus</w:t>
            </w:r>
            <w:proofErr w:type="spellEnd"/>
            <w:r w:rsidRPr="00D76DB7">
              <w:rPr>
                <w:bCs/>
                <w:noProof w:val="0"/>
                <w:lang w:val="en-GB"/>
              </w:rPr>
              <w:t xml:space="preserve"> </w:t>
            </w:r>
            <w:proofErr w:type="spellStart"/>
            <w:r w:rsidRPr="00D76DB7">
              <w:rPr>
                <w:bCs/>
                <w:noProof w:val="0"/>
                <w:lang w:val="en-GB"/>
              </w:rPr>
              <w:t>est</w:t>
            </w:r>
            <w:proofErr w:type="spellEnd"/>
            <w:r w:rsidRPr="00D76DB7">
              <w:rPr>
                <w:bCs/>
                <w:noProof w:val="0"/>
                <w:lang w:val="en-GB"/>
              </w:rPr>
              <w:t xml:space="preserve"> </w:t>
            </w:r>
            <w:proofErr w:type="spellStart"/>
            <w:r w:rsidRPr="00D76DB7">
              <w:rPr>
                <w:bCs/>
                <w:noProof w:val="0"/>
                <w:lang w:val="en-GB"/>
              </w:rPr>
              <w:t>quam</w:t>
            </w:r>
            <w:proofErr w:type="spellEnd"/>
            <w:r w:rsidRPr="00D76DB7">
              <w:rPr>
                <w:bCs/>
                <w:noProof w:val="0"/>
                <w:lang w:val="en-GB"/>
              </w:rPr>
              <w:t xml:space="preserve"> </w:t>
            </w:r>
            <w:proofErr w:type="spellStart"/>
            <w:r w:rsidRPr="00D76DB7">
              <w:rPr>
                <w:bCs/>
                <w:noProof w:val="0"/>
                <w:lang w:val="en-GB"/>
              </w:rPr>
              <w:t>incidunt</w:t>
            </w:r>
            <w:proofErr w:type="spellEnd"/>
            <w:r w:rsidRPr="00D76DB7">
              <w:rPr>
                <w:bCs/>
                <w:noProof w:val="0"/>
                <w:lang w:val="en-GB"/>
              </w:rPr>
              <w:t xml:space="preserve"> </w:t>
            </w:r>
            <w:proofErr w:type="spellStart"/>
            <w:r w:rsidRPr="00D76DB7">
              <w:rPr>
                <w:bCs/>
                <w:noProof w:val="0"/>
                <w:lang w:val="en-GB"/>
              </w:rPr>
              <w:t>est</w:t>
            </w:r>
            <w:proofErr w:type="spellEnd"/>
            <w:r w:rsidRPr="00D76DB7">
              <w:rPr>
                <w:bCs/>
                <w:noProof w:val="0"/>
                <w:lang w:val="en-GB"/>
              </w:rPr>
              <w:t xml:space="preserve"> </w:t>
            </w:r>
            <w:proofErr w:type="spellStart"/>
            <w:r w:rsidRPr="00D76DB7">
              <w:rPr>
                <w:bCs/>
                <w:noProof w:val="0"/>
                <w:lang w:val="en-GB"/>
              </w:rPr>
              <w:t>temporibus</w:t>
            </w:r>
            <w:proofErr w:type="spellEnd"/>
            <w:r w:rsidRPr="00D76DB7">
              <w:rPr>
                <w:bCs/>
                <w:noProof w:val="0"/>
                <w:lang w:val="en-GB"/>
              </w:rPr>
              <w:t xml:space="preserve"> </w:t>
            </w:r>
            <w:proofErr w:type="spellStart"/>
            <w:r w:rsidRPr="00D76DB7">
              <w:rPr>
                <w:bCs/>
                <w:noProof w:val="0"/>
                <w:lang w:val="en-GB"/>
              </w:rPr>
              <w:t>ullam</w:t>
            </w:r>
            <w:proofErr w:type="spellEnd"/>
            <w:r w:rsidRPr="00D76DB7">
              <w:rPr>
                <w:bCs/>
                <w:noProof w:val="0"/>
                <w:lang w:val="en-GB"/>
              </w:rPr>
              <w:t xml:space="preserve"> sit </w:t>
            </w:r>
            <w:proofErr w:type="spellStart"/>
            <w:r w:rsidRPr="00D76DB7">
              <w:rPr>
                <w:bCs/>
                <w:noProof w:val="0"/>
                <w:lang w:val="en-GB"/>
              </w:rPr>
              <w:t>ratione</w:t>
            </w:r>
            <w:proofErr w:type="spellEnd"/>
            <w:r w:rsidRPr="00D76DB7">
              <w:rPr>
                <w:bCs/>
                <w:noProof w:val="0"/>
                <w:lang w:val="en-GB"/>
              </w:rPr>
              <w:t xml:space="preserve"> </w:t>
            </w:r>
            <w:proofErr w:type="spellStart"/>
            <w:r w:rsidRPr="00D76DB7">
              <w:rPr>
                <w:bCs/>
                <w:noProof w:val="0"/>
                <w:lang w:val="en-GB"/>
              </w:rPr>
              <w:t>aperiam</w:t>
            </w:r>
            <w:proofErr w:type="spellEnd"/>
            <w:r w:rsidRPr="00D76DB7">
              <w:rPr>
                <w:bCs/>
                <w:noProof w:val="0"/>
                <w:lang w:val="en-GB"/>
              </w:rPr>
              <w:t xml:space="preserve"> sit dicta </w:t>
            </w:r>
            <w:proofErr w:type="spellStart"/>
            <w:r w:rsidRPr="00D76DB7">
              <w:rPr>
                <w:bCs/>
                <w:noProof w:val="0"/>
                <w:lang w:val="en-GB"/>
              </w:rPr>
              <w:t>dolorem</w:t>
            </w:r>
            <w:proofErr w:type="spellEnd"/>
            <w:r w:rsidRPr="00D76DB7">
              <w:rPr>
                <w:bCs/>
                <w:noProof w:val="0"/>
                <w:lang w:val="en-GB"/>
              </w:rPr>
              <w:t xml:space="preserve">? Qui </w:t>
            </w:r>
            <w:proofErr w:type="spellStart"/>
            <w:r w:rsidRPr="00D76DB7">
              <w:rPr>
                <w:bCs/>
                <w:noProof w:val="0"/>
                <w:lang w:val="en-GB"/>
              </w:rPr>
              <w:t>velit</w:t>
            </w:r>
            <w:proofErr w:type="spellEnd"/>
            <w:r w:rsidRPr="00D76DB7">
              <w:rPr>
                <w:bCs/>
                <w:noProof w:val="0"/>
                <w:lang w:val="en-GB"/>
              </w:rPr>
              <w:t xml:space="preserve"> </w:t>
            </w:r>
            <w:proofErr w:type="spellStart"/>
            <w:r w:rsidRPr="00D76DB7">
              <w:rPr>
                <w:bCs/>
                <w:noProof w:val="0"/>
                <w:lang w:val="en-GB"/>
              </w:rPr>
              <w:t>quaerat</w:t>
            </w:r>
            <w:proofErr w:type="spellEnd"/>
            <w:r w:rsidRPr="00D76DB7">
              <w:rPr>
                <w:bCs/>
                <w:noProof w:val="0"/>
                <w:lang w:val="en-GB"/>
              </w:rPr>
              <w:t xml:space="preserve"> </w:t>
            </w:r>
            <w:proofErr w:type="spellStart"/>
            <w:r w:rsidRPr="00D76DB7">
              <w:rPr>
                <w:bCs/>
                <w:noProof w:val="0"/>
                <w:lang w:val="en-GB"/>
              </w:rPr>
              <w:t>ad</w:t>
            </w:r>
            <w:proofErr w:type="spellEnd"/>
            <w:r w:rsidRPr="00D76DB7">
              <w:rPr>
                <w:bCs/>
                <w:noProof w:val="0"/>
                <w:lang w:val="en-GB"/>
              </w:rPr>
              <w:t xml:space="preserve"> </w:t>
            </w:r>
            <w:proofErr w:type="spellStart"/>
            <w:r w:rsidRPr="00D76DB7">
              <w:rPr>
                <w:bCs/>
                <w:noProof w:val="0"/>
                <w:lang w:val="en-GB"/>
              </w:rPr>
              <w:t>consequatur</w:t>
            </w:r>
            <w:proofErr w:type="spellEnd"/>
            <w:r w:rsidRPr="00D76DB7">
              <w:rPr>
                <w:bCs/>
                <w:noProof w:val="0"/>
                <w:lang w:val="en-GB"/>
              </w:rPr>
              <w:t xml:space="preserve"> </w:t>
            </w:r>
            <w:proofErr w:type="spellStart"/>
            <w:r w:rsidRPr="00D76DB7">
              <w:rPr>
                <w:bCs/>
                <w:noProof w:val="0"/>
                <w:lang w:val="en-GB"/>
              </w:rPr>
              <w:t>deserunt</w:t>
            </w:r>
            <w:proofErr w:type="spellEnd"/>
            <w:r w:rsidRPr="00D76DB7">
              <w:rPr>
                <w:bCs/>
                <w:noProof w:val="0"/>
                <w:lang w:val="en-GB"/>
              </w:rPr>
              <w:t xml:space="preserve"> </w:t>
            </w:r>
            <w:proofErr w:type="spellStart"/>
            <w:r w:rsidRPr="00D76DB7">
              <w:rPr>
                <w:bCs/>
                <w:noProof w:val="0"/>
                <w:lang w:val="en-GB"/>
              </w:rPr>
              <w:t>ut</w:t>
            </w:r>
            <w:proofErr w:type="spellEnd"/>
            <w:r w:rsidRPr="00D76DB7">
              <w:rPr>
                <w:bCs/>
                <w:noProof w:val="0"/>
                <w:lang w:val="en-GB"/>
              </w:rPr>
              <w:t xml:space="preserve"> minus </w:t>
            </w:r>
            <w:proofErr w:type="spellStart"/>
            <w:r w:rsidRPr="00D76DB7">
              <w:rPr>
                <w:bCs/>
                <w:noProof w:val="0"/>
                <w:lang w:val="en-GB"/>
              </w:rPr>
              <w:t>officia</w:t>
            </w:r>
            <w:proofErr w:type="spellEnd"/>
            <w:r w:rsidRPr="00D76DB7">
              <w:rPr>
                <w:bCs/>
                <w:noProof w:val="0"/>
                <w:lang w:val="en-GB"/>
              </w:rPr>
              <w:t xml:space="preserve"> in </w:t>
            </w:r>
            <w:proofErr w:type="spellStart"/>
            <w:r w:rsidRPr="00D76DB7">
              <w:rPr>
                <w:bCs/>
                <w:noProof w:val="0"/>
                <w:lang w:val="en-GB"/>
              </w:rPr>
              <w:t>eveniet</w:t>
            </w:r>
            <w:proofErr w:type="spellEnd"/>
            <w:r w:rsidRPr="00D76DB7">
              <w:rPr>
                <w:bCs/>
                <w:noProof w:val="0"/>
                <w:lang w:val="en-GB"/>
              </w:rPr>
              <w:t xml:space="preserve"> </w:t>
            </w:r>
            <w:proofErr w:type="spellStart"/>
            <w:r w:rsidRPr="00D76DB7">
              <w:rPr>
                <w:bCs/>
                <w:noProof w:val="0"/>
                <w:lang w:val="en-GB"/>
              </w:rPr>
              <w:t>voluptates</w:t>
            </w:r>
            <w:proofErr w:type="spellEnd"/>
            <w:r w:rsidRPr="00D76DB7">
              <w:rPr>
                <w:bCs/>
                <w:noProof w:val="0"/>
                <w:lang w:val="en-GB"/>
              </w:rPr>
              <w:t xml:space="preserve"> </w:t>
            </w:r>
            <w:proofErr w:type="spellStart"/>
            <w:r w:rsidRPr="00D76DB7">
              <w:rPr>
                <w:bCs/>
                <w:noProof w:val="0"/>
                <w:lang w:val="en-GB"/>
              </w:rPr>
              <w:t>est</w:t>
            </w:r>
            <w:proofErr w:type="spellEnd"/>
            <w:r w:rsidRPr="00D76DB7">
              <w:rPr>
                <w:bCs/>
                <w:noProof w:val="0"/>
                <w:lang w:val="en-GB"/>
              </w:rPr>
              <w:t xml:space="preserve"> </w:t>
            </w:r>
            <w:proofErr w:type="spellStart"/>
            <w:r w:rsidRPr="00D76DB7">
              <w:rPr>
                <w:bCs/>
                <w:noProof w:val="0"/>
                <w:lang w:val="en-GB"/>
              </w:rPr>
              <w:t>laudantium</w:t>
            </w:r>
            <w:proofErr w:type="spellEnd"/>
            <w:r w:rsidRPr="00D76DB7">
              <w:rPr>
                <w:bCs/>
                <w:noProof w:val="0"/>
                <w:lang w:val="en-GB"/>
              </w:rPr>
              <w:t xml:space="preserve"> </w:t>
            </w:r>
            <w:proofErr w:type="spellStart"/>
            <w:r w:rsidRPr="00D76DB7">
              <w:rPr>
                <w:bCs/>
                <w:noProof w:val="0"/>
                <w:lang w:val="en-GB"/>
              </w:rPr>
              <w:t>repellat</w:t>
            </w:r>
            <w:proofErr w:type="spellEnd"/>
            <w:r w:rsidRPr="00D76DB7">
              <w:rPr>
                <w:bCs/>
                <w:noProof w:val="0"/>
                <w:lang w:val="en-GB"/>
              </w:rPr>
              <w:t xml:space="preserve"> in </w:t>
            </w:r>
            <w:proofErr w:type="spellStart"/>
            <w:r w:rsidRPr="00D76DB7">
              <w:rPr>
                <w:bCs/>
                <w:noProof w:val="0"/>
                <w:lang w:val="en-GB"/>
              </w:rPr>
              <w:t>molestiae</w:t>
            </w:r>
            <w:proofErr w:type="spellEnd"/>
            <w:r w:rsidRPr="00D76DB7">
              <w:rPr>
                <w:bCs/>
                <w:noProof w:val="0"/>
                <w:lang w:val="en-GB"/>
              </w:rPr>
              <w:t xml:space="preserve"> minus et </w:t>
            </w:r>
            <w:proofErr w:type="spellStart"/>
            <w:r w:rsidRPr="00D76DB7">
              <w:rPr>
                <w:bCs/>
                <w:noProof w:val="0"/>
                <w:lang w:val="en-GB"/>
              </w:rPr>
              <w:t>dolorem</w:t>
            </w:r>
            <w:proofErr w:type="spellEnd"/>
            <w:r w:rsidRPr="00D76DB7">
              <w:rPr>
                <w:bCs/>
                <w:noProof w:val="0"/>
                <w:lang w:val="en-GB"/>
              </w:rPr>
              <w:t xml:space="preserve"> </w:t>
            </w:r>
            <w:proofErr w:type="gramStart"/>
            <w:r w:rsidRPr="00D76DB7">
              <w:rPr>
                <w:bCs/>
                <w:noProof w:val="0"/>
                <w:lang w:val="en-GB"/>
              </w:rPr>
              <w:t>quod!</w:t>
            </w:r>
            <w:r w:rsidR="009D458C">
              <w:rPr>
                <w:bCs/>
                <w:noProof w:val="0"/>
                <w:lang w:val="en-GB"/>
              </w:rPr>
              <w:t>.</w:t>
            </w:r>
            <w:proofErr w:type="gramEnd"/>
            <w:r w:rsidR="00885690" w:rsidRPr="0004300A">
              <w:rPr>
                <w:bCs/>
                <w:noProof w:val="0"/>
                <w:lang w:val="en-GB"/>
              </w:rPr>
              <w:t xml:space="preserve"> </w:t>
            </w:r>
          </w:p>
        </w:tc>
      </w:tr>
      <w:tr w:rsidR="008042B1" w:rsidRPr="009F6227" w14:paraId="31CCCF03" w14:textId="77777777" w:rsidTr="007A2703">
        <w:trPr>
          <w:trHeight w:val="300"/>
        </w:trPr>
        <w:tc>
          <w:tcPr>
            <w:tcW w:w="5000" w:type="pct"/>
            <w:gridSpan w:val="4"/>
            <w:tcBorders>
              <w:top w:val="single" w:sz="4" w:space="0" w:color="auto"/>
              <w:left w:val="single" w:sz="4" w:space="0" w:color="auto"/>
              <w:bottom w:val="single" w:sz="4" w:space="0" w:color="auto"/>
              <w:right w:val="single" w:sz="4" w:space="0" w:color="auto"/>
            </w:tcBorders>
            <w:hideMark/>
          </w:tcPr>
          <w:p w14:paraId="108DFA6D" w14:textId="1CBA58AB" w:rsidR="008042B1" w:rsidRPr="0004300A" w:rsidRDefault="008042B1">
            <w:pPr>
              <w:pStyle w:val="tabeltextintabel"/>
              <w:rPr>
                <w:b/>
                <w:noProof w:val="0"/>
                <w:lang w:val="en-GB"/>
              </w:rPr>
            </w:pPr>
            <w:r w:rsidRPr="0004300A">
              <w:rPr>
                <w:b/>
                <w:noProof w:val="0"/>
                <w:lang w:val="en-GB"/>
              </w:rPr>
              <w:t>Key words</w:t>
            </w:r>
            <w:r w:rsidR="004E2A3B" w:rsidRPr="0004300A">
              <w:rPr>
                <w:b/>
                <w:noProof w:val="0"/>
                <w:lang w:val="en-GB"/>
              </w:rPr>
              <w:t xml:space="preserve"> </w:t>
            </w:r>
            <w:r w:rsidR="00E212CD" w:rsidRPr="0004300A">
              <w:rPr>
                <w:bCs/>
                <w:noProof w:val="0"/>
                <w:lang w:val="en-GB"/>
              </w:rPr>
              <w:t xml:space="preserve">Ageing and health, </w:t>
            </w:r>
            <w:r w:rsidR="004E2A3B" w:rsidRPr="0004300A">
              <w:rPr>
                <w:bCs/>
                <w:noProof w:val="0"/>
                <w:lang w:val="en-GB"/>
              </w:rPr>
              <w:t xml:space="preserve">Involvement, </w:t>
            </w:r>
            <w:r w:rsidR="00284FA4" w:rsidRPr="0004300A">
              <w:rPr>
                <w:bCs/>
                <w:noProof w:val="0"/>
                <w:lang w:val="en-GB"/>
              </w:rPr>
              <w:t xml:space="preserve">Knowledge co-creation, Participatory research, </w:t>
            </w:r>
            <w:r w:rsidR="004E2A3B" w:rsidRPr="0004300A">
              <w:rPr>
                <w:bCs/>
                <w:noProof w:val="0"/>
                <w:lang w:val="en-GB"/>
              </w:rPr>
              <w:t>Professionals</w:t>
            </w:r>
            <w:r w:rsidR="004E2A3B" w:rsidRPr="0004300A">
              <w:rPr>
                <w:b/>
                <w:noProof w:val="0"/>
                <w:lang w:val="en-GB"/>
              </w:rPr>
              <w:t xml:space="preserve"> </w:t>
            </w:r>
          </w:p>
        </w:tc>
      </w:tr>
      <w:tr w:rsidR="008042B1" w:rsidRPr="009F6227" w14:paraId="254DFD66" w14:textId="77777777" w:rsidTr="007A2703">
        <w:trPr>
          <w:trHeight w:val="300"/>
        </w:trPr>
        <w:tc>
          <w:tcPr>
            <w:tcW w:w="5000" w:type="pct"/>
            <w:gridSpan w:val="4"/>
            <w:tcBorders>
              <w:top w:val="single" w:sz="4" w:space="0" w:color="auto"/>
              <w:left w:val="single" w:sz="4" w:space="0" w:color="auto"/>
              <w:bottom w:val="single" w:sz="4" w:space="0" w:color="auto"/>
              <w:right w:val="single" w:sz="4" w:space="0" w:color="auto"/>
            </w:tcBorders>
            <w:hideMark/>
          </w:tcPr>
          <w:p w14:paraId="192E6E66" w14:textId="77777777" w:rsidR="008042B1" w:rsidRPr="0004300A" w:rsidRDefault="008042B1">
            <w:pPr>
              <w:pStyle w:val="tabeltextintabel"/>
              <w:rPr>
                <w:noProof w:val="0"/>
                <w:lang w:val="en-GB"/>
              </w:rPr>
            </w:pPr>
            <w:r w:rsidRPr="0004300A">
              <w:rPr>
                <w:noProof w:val="0"/>
                <w:lang w:val="en-GB"/>
              </w:rPr>
              <w:t>Classification system and/or index terms (if any)</w:t>
            </w:r>
          </w:p>
        </w:tc>
      </w:tr>
      <w:tr w:rsidR="008042B1" w:rsidRPr="0004300A" w14:paraId="1A7EA5A9" w14:textId="77777777" w:rsidTr="007A2703">
        <w:trPr>
          <w:trHeight w:val="300"/>
        </w:trPr>
        <w:tc>
          <w:tcPr>
            <w:tcW w:w="3298" w:type="pct"/>
            <w:gridSpan w:val="3"/>
            <w:tcBorders>
              <w:top w:val="single" w:sz="4" w:space="0" w:color="auto"/>
              <w:left w:val="single" w:sz="4" w:space="0" w:color="auto"/>
              <w:bottom w:val="nil"/>
              <w:right w:val="single" w:sz="4" w:space="0" w:color="auto"/>
            </w:tcBorders>
            <w:hideMark/>
          </w:tcPr>
          <w:p w14:paraId="3BFEEA54" w14:textId="77777777" w:rsidR="008042B1" w:rsidRPr="0004300A" w:rsidRDefault="008042B1">
            <w:pPr>
              <w:pStyle w:val="tabeltextintabel"/>
              <w:rPr>
                <w:noProof w:val="0"/>
                <w:lang w:val="en-GB"/>
              </w:rPr>
            </w:pPr>
            <w:r w:rsidRPr="0004300A">
              <w:rPr>
                <w:noProof w:val="0"/>
                <w:lang w:val="en-GB"/>
              </w:rPr>
              <w:t>Supplementary bibliographical information</w:t>
            </w:r>
          </w:p>
        </w:tc>
        <w:tc>
          <w:tcPr>
            <w:tcW w:w="1702" w:type="pct"/>
            <w:tcBorders>
              <w:top w:val="single" w:sz="4" w:space="0" w:color="auto"/>
              <w:left w:val="single" w:sz="4" w:space="0" w:color="auto"/>
              <w:bottom w:val="single" w:sz="4" w:space="0" w:color="auto"/>
              <w:right w:val="single" w:sz="4" w:space="0" w:color="auto"/>
            </w:tcBorders>
            <w:hideMark/>
          </w:tcPr>
          <w:p w14:paraId="3D705BCD" w14:textId="005C7FB2" w:rsidR="008042B1" w:rsidRPr="0004300A" w:rsidRDefault="008042B1">
            <w:pPr>
              <w:pStyle w:val="tabeltextintabel"/>
              <w:rPr>
                <w:b/>
                <w:noProof w:val="0"/>
                <w:lang w:val="en-GB"/>
              </w:rPr>
            </w:pPr>
            <w:r w:rsidRPr="0004300A">
              <w:rPr>
                <w:b/>
                <w:noProof w:val="0"/>
                <w:lang w:val="en-GB"/>
              </w:rPr>
              <w:t>Language</w:t>
            </w:r>
            <w:r w:rsidR="000B29CF" w:rsidRPr="0004300A">
              <w:rPr>
                <w:b/>
                <w:noProof w:val="0"/>
                <w:lang w:val="en-GB"/>
              </w:rPr>
              <w:t xml:space="preserve"> </w:t>
            </w:r>
            <w:r w:rsidR="000B29CF" w:rsidRPr="0004300A">
              <w:rPr>
                <w:bCs/>
                <w:noProof w:val="0"/>
                <w:lang w:val="en-GB"/>
              </w:rPr>
              <w:t>English</w:t>
            </w:r>
          </w:p>
        </w:tc>
      </w:tr>
      <w:tr w:rsidR="008042B1" w:rsidRPr="0004300A" w14:paraId="3CE70DEC" w14:textId="77777777" w:rsidTr="007A2703">
        <w:trPr>
          <w:trHeight w:val="300"/>
        </w:trPr>
        <w:tc>
          <w:tcPr>
            <w:tcW w:w="3298" w:type="pct"/>
            <w:gridSpan w:val="3"/>
            <w:tcBorders>
              <w:top w:val="single" w:sz="4" w:space="0" w:color="auto"/>
              <w:left w:val="single" w:sz="4" w:space="0" w:color="auto"/>
              <w:bottom w:val="single" w:sz="4" w:space="0" w:color="auto"/>
              <w:right w:val="single" w:sz="4" w:space="0" w:color="auto"/>
            </w:tcBorders>
            <w:hideMark/>
          </w:tcPr>
          <w:p w14:paraId="07A6043D" w14:textId="77777777" w:rsidR="008042B1" w:rsidRPr="0004300A" w:rsidRDefault="008042B1">
            <w:pPr>
              <w:pStyle w:val="tabeltextintabel"/>
              <w:rPr>
                <w:noProof w:val="0"/>
                <w:lang w:val="en-GB"/>
              </w:rPr>
            </w:pPr>
            <w:r w:rsidRPr="0004300A">
              <w:rPr>
                <w:b/>
                <w:noProof w:val="0"/>
                <w:lang w:val="en-GB"/>
              </w:rPr>
              <w:t>ISSN</w:t>
            </w:r>
            <w:r w:rsidRPr="0004300A">
              <w:rPr>
                <w:noProof w:val="0"/>
                <w:lang w:val="en-GB"/>
              </w:rPr>
              <w:t xml:space="preserve"> and key title</w:t>
            </w:r>
          </w:p>
        </w:tc>
        <w:tc>
          <w:tcPr>
            <w:tcW w:w="1702" w:type="pct"/>
            <w:tcBorders>
              <w:top w:val="single" w:sz="4" w:space="0" w:color="auto"/>
              <w:left w:val="single" w:sz="4" w:space="0" w:color="auto"/>
              <w:bottom w:val="single" w:sz="4" w:space="0" w:color="auto"/>
              <w:right w:val="single" w:sz="4" w:space="0" w:color="auto"/>
            </w:tcBorders>
            <w:hideMark/>
          </w:tcPr>
          <w:p w14:paraId="06FD4259" w14:textId="77777777" w:rsidR="008042B1" w:rsidRPr="0004300A" w:rsidRDefault="008042B1">
            <w:pPr>
              <w:pStyle w:val="tabeltextintabel"/>
              <w:rPr>
                <w:b/>
                <w:noProof w:val="0"/>
                <w:lang w:val="en-GB"/>
              </w:rPr>
            </w:pPr>
            <w:r w:rsidRPr="0004300A">
              <w:rPr>
                <w:b/>
                <w:noProof w:val="0"/>
                <w:lang w:val="en-GB"/>
              </w:rPr>
              <w:t>ISBN</w:t>
            </w:r>
          </w:p>
        </w:tc>
      </w:tr>
      <w:tr w:rsidR="008042B1" w:rsidRPr="0004300A" w14:paraId="13A84683" w14:textId="77777777" w:rsidTr="007A2703">
        <w:trPr>
          <w:trHeight w:val="300"/>
        </w:trPr>
        <w:tc>
          <w:tcPr>
            <w:tcW w:w="1646" w:type="pct"/>
            <w:tcBorders>
              <w:top w:val="single" w:sz="4" w:space="0" w:color="auto"/>
              <w:left w:val="single" w:sz="4" w:space="0" w:color="auto"/>
              <w:bottom w:val="nil"/>
              <w:right w:val="single" w:sz="4" w:space="0" w:color="auto"/>
            </w:tcBorders>
            <w:hideMark/>
          </w:tcPr>
          <w:p w14:paraId="070DFC6A" w14:textId="77777777" w:rsidR="008042B1" w:rsidRPr="0004300A" w:rsidRDefault="008042B1">
            <w:pPr>
              <w:pStyle w:val="tabeltextintabel"/>
              <w:rPr>
                <w:noProof w:val="0"/>
                <w:lang w:val="en-GB"/>
              </w:rPr>
            </w:pPr>
            <w:r w:rsidRPr="0004300A">
              <w:rPr>
                <w:noProof w:val="0"/>
                <w:lang w:val="en-GB"/>
              </w:rPr>
              <w:t>Recipient’s notes</w:t>
            </w:r>
          </w:p>
        </w:tc>
        <w:tc>
          <w:tcPr>
            <w:tcW w:w="1652" w:type="pct"/>
            <w:gridSpan w:val="2"/>
            <w:tcBorders>
              <w:top w:val="single" w:sz="4" w:space="0" w:color="auto"/>
              <w:left w:val="single" w:sz="4" w:space="0" w:color="auto"/>
              <w:bottom w:val="single" w:sz="4" w:space="0" w:color="auto"/>
              <w:right w:val="single" w:sz="4" w:space="0" w:color="auto"/>
            </w:tcBorders>
            <w:hideMark/>
          </w:tcPr>
          <w:p w14:paraId="3E9934A4" w14:textId="77172D68" w:rsidR="008042B1" w:rsidRPr="0004300A" w:rsidRDefault="008042B1">
            <w:pPr>
              <w:pStyle w:val="tabeltextintabel"/>
              <w:rPr>
                <w:b/>
                <w:noProof w:val="0"/>
                <w:lang w:val="en-GB"/>
              </w:rPr>
            </w:pPr>
            <w:r w:rsidRPr="0004300A">
              <w:rPr>
                <w:b/>
                <w:noProof w:val="0"/>
                <w:lang w:val="en-GB"/>
              </w:rPr>
              <w:t>Number of pages</w:t>
            </w:r>
            <w:r w:rsidR="00151B31" w:rsidRPr="0004300A">
              <w:rPr>
                <w:b/>
                <w:noProof w:val="0"/>
                <w:lang w:val="en-GB"/>
              </w:rPr>
              <w:t xml:space="preserve"> </w:t>
            </w:r>
            <w:r w:rsidR="006F3BAD" w:rsidRPr="006F3BAD">
              <w:rPr>
                <w:bCs/>
                <w:noProof w:val="0"/>
                <w:lang w:val="en-GB"/>
              </w:rPr>
              <w:t>XX</w:t>
            </w:r>
          </w:p>
        </w:tc>
        <w:tc>
          <w:tcPr>
            <w:tcW w:w="1702" w:type="pct"/>
            <w:tcBorders>
              <w:top w:val="single" w:sz="4" w:space="0" w:color="auto"/>
              <w:left w:val="single" w:sz="4" w:space="0" w:color="auto"/>
              <w:bottom w:val="single" w:sz="4" w:space="0" w:color="auto"/>
              <w:right w:val="single" w:sz="4" w:space="0" w:color="auto"/>
            </w:tcBorders>
            <w:hideMark/>
          </w:tcPr>
          <w:p w14:paraId="16855205" w14:textId="77777777" w:rsidR="008042B1" w:rsidRPr="0004300A" w:rsidRDefault="008042B1">
            <w:pPr>
              <w:pStyle w:val="tabeltextintabel"/>
              <w:rPr>
                <w:noProof w:val="0"/>
                <w:lang w:val="en-GB"/>
              </w:rPr>
            </w:pPr>
            <w:r w:rsidRPr="0004300A">
              <w:rPr>
                <w:noProof w:val="0"/>
                <w:lang w:val="en-GB"/>
              </w:rPr>
              <w:t>Price</w:t>
            </w:r>
          </w:p>
        </w:tc>
      </w:tr>
      <w:tr w:rsidR="008042B1" w:rsidRPr="0004300A" w14:paraId="46D48F01" w14:textId="77777777" w:rsidTr="007A2703">
        <w:trPr>
          <w:trHeight w:val="300"/>
        </w:trPr>
        <w:tc>
          <w:tcPr>
            <w:tcW w:w="1646" w:type="pct"/>
            <w:tcBorders>
              <w:top w:val="nil"/>
              <w:left w:val="single" w:sz="4" w:space="0" w:color="auto"/>
              <w:bottom w:val="single" w:sz="4" w:space="0" w:color="auto"/>
              <w:right w:val="single" w:sz="4" w:space="0" w:color="auto"/>
            </w:tcBorders>
          </w:tcPr>
          <w:p w14:paraId="39A5C803" w14:textId="77777777" w:rsidR="008042B1" w:rsidRPr="0004300A" w:rsidRDefault="008042B1">
            <w:pPr>
              <w:pStyle w:val="tabeltextintabel"/>
              <w:rPr>
                <w:noProof w:val="0"/>
                <w:lang w:val="en-GB"/>
              </w:rPr>
            </w:pPr>
          </w:p>
        </w:tc>
        <w:tc>
          <w:tcPr>
            <w:tcW w:w="3354" w:type="pct"/>
            <w:gridSpan w:val="3"/>
            <w:tcBorders>
              <w:top w:val="single" w:sz="4" w:space="0" w:color="auto"/>
              <w:left w:val="single" w:sz="4" w:space="0" w:color="auto"/>
              <w:bottom w:val="single" w:sz="4" w:space="0" w:color="auto"/>
              <w:right w:val="single" w:sz="4" w:space="0" w:color="auto"/>
            </w:tcBorders>
            <w:hideMark/>
          </w:tcPr>
          <w:p w14:paraId="27F6EC50" w14:textId="77777777" w:rsidR="008042B1" w:rsidRPr="0004300A" w:rsidRDefault="008042B1">
            <w:pPr>
              <w:pStyle w:val="tabeltextintabel"/>
              <w:rPr>
                <w:noProof w:val="0"/>
                <w:lang w:val="en-GB"/>
              </w:rPr>
            </w:pPr>
            <w:r w:rsidRPr="0004300A">
              <w:rPr>
                <w:noProof w:val="0"/>
                <w:lang w:val="en-GB"/>
              </w:rPr>
              <w:t>Security classification</w:t>
            </w:r>
          </w:p>
        </w:tc>
      </w:tr>
    </w:tbl>
    <w:p w14:paraId="1A3BECEF" w14:textId="77777777" w:rsidR="008042B1" w:rsidRPr="0004300A" w:rsidRDefault="008042B1" w:rsidP="008042B1">
      <w:pPr>
        <w:pStyle w:val="tabeltextintabel"/>
        <w:rPr>
          <w:noProof w:val="0"/>
          <w:lang w:val="en-GB"/>
        </w:rPr>
      </w:pPr>
      <w:r w:rsidRPr="0004300A">
        <w:rPr>
          <w:noProof w:val="0"/>
          <w:lang w:val="en-GB"/>
        </w:rPr>
        <w:t>I, the undersigned, being the copyright owner of the abstract of the above-mentioned dissertation, hereby grant to all reference sources permission to publish and disseminate the abstract of the above-mentioned dissertation.</w:t>
      </w:r>
    </w:p>
    <w:p w14:paraId="07FD4792" w14:textId="77777777" w:rsidR="008042B1" w:rsidRPr="0004300A" w:rsidRDefault="008042B1" w:rsidP="008042B1">
      <w:pPr>
        <w:pStyle w:val="tabeltextintabel"/>
        <w:rPr>
          <w:noProof w:val="0"/>
          <w:sz w:val="16"/>
          <w:szCs w:val="16"/>
          <w:lang w:val="en-GB"/>
        </w:rPr>
      </w:pPr>
    </w:p>
    <w:p w14:paraId="574601B9" w14:textId="43DADAF2" w:rsidR="00F37E18" w:rsidRPr="0004300A" w:rsidRDefault="008042B1" w:rsidP="00E23021">
      <w:pPr>
        <w:pStyle w:val="tabeltextintabel"/>
        <w:rPr>
          <w:sz w:val="48"/>
          <w:szCs w:val="48"/>
          <w:lang w:val="en-GB"/>
        </w:rPr>
      </w:pPr>
      <w:r w:rsidRPr="0004300A">
        <w:rPr>
          <w:noProof w:val="0"/>
          <w:lang w:val="en-GB"/>
        </w:rPr>
        <w:t xml:space="preserve">Signature </w:t>
      </w:r>
      <w:r w:rsidRPr="0004300A">
        <w:rPr>
          <w:noProof w:val="0"/>
          <w:lang w:val="en-GB"/>
        </w:rPr>
        <w:tab/>
      </w:r>
      <w:r w:rsidRPr="0004300A">
        <w:rPr>
          <w:noProof w:val="0"/>
          <w:lang w:val="en-GB"/>
        </w:rPr>
        <w:tab/>
      </w:r>
      <w:r w:rsidRPr="0004300A">
        <w:rPr>
          <w:noProof w:val="0"/>
          <w:lang w:val="en-GB"/>
        </w:rPr>
        <w:tab/>
        <w:t xml:space="preserve">Date </w:t>
      </w:r>
      <w:r w:rsidR="00BE6C96" w:rsidRPr="0004300A">
        <w:rPr>
          <w:noProof w:val="0"/>
          <w:lang w:val="en-GB"/>
        </w:rPr>
        <w:t>20</w:t>
      </w:r>
      <w:r w:rsidR="00650A43" w:rsidRPr="0004300A">
        <w:rPr>
          <w:noProof w:val="0"/>
          <w:lang w:val="en-GB"/>
        </w:rPr>
        <w:t>22</w:t>
      </w:r>
      <w:r w:rsidR="00BE6C96" w:rsidRPr="0004300A">
        <w:rPr>
          <w:noProof w:val="0"/>
          <w:lang w:val="en-GB"/>
        </w:rPr>
        <w:t>-xx-xx</w:t>
      </w:r>
      <w:r w:rsidRPr="0004300A">
        <w:rPr>
          <w:noProof w:val="0"/>
          <w:lang w:val="en-GB"/>
        </w:rPr>
        <w:tab/>
      </w:r>
    </w:p>
    <w:p w14:paraId="33BD08C6" w14:textId="77777777" w:rsidR="001F127F" w:rsidRPr="0004300A" w:rsidRDefault="001F127F" w:rsidP="001F127F">
      <w:pPr>
        <w:pStyle w:val="Titel"/>
        <w:rPr>
          <w:rFonts w:ascii="Times New Roman" w:hAnsi="Times New Roman"/>
          <w:lang w:val="en-GB"/>
        </w:rPr>
      </w:pPr>
    </w:p>
    <w:p w14:paraId="57DBD947" w14:textId="77777777" w:rsidR="007D4B21" w:rsidRDefault="007D4B21" w:rsidP="00DA4F2B">
      <w:pPr>
        <w:pStyle w:val="Titel"/>
        <w:rPr>
          <w:rFonts w:ascii="Times New Roman" w:hAnsi="Times New Roman"/>
          <w:lang w:val="en-GB"/>
        </w:rPr>
      </w:pPr>
      <w:r>
        <w:rPr>
          <w:rFonts w:ascii="Times New Roman" w:hAnsi="Times New Roman"/>
          <w:lang w:val="en-GB"/>
        </w:rPr>
        <w:t xml:space="preserve">User involvement </w:t>
      </w:r>
    </w:p>
    <w:p w14:paraId="6CCA181D" w14:textId="282B5B2D" w:rsidR="00DA4F2B" w:rsidRPr="0004300A" w:rsidRDefault="007D4B21" w:rsidP="007D4B21">
      <w:pPr>
        <w:pStyle w:val="Titel"/>
        <w:rPr>
          <w:rFonts w:ascii="Times New Roman" w:hAnsi="Times New Roman"/>
          <w:lang w:val="en-GB"/>
        </w:rPr>
      </w:pPr>
      <w:r>
        <w:rPr>
          <w:rFonts w:ascii="Times New Roman" w:hAnsi="Times New Roman"/>
          <w:lang w:val="en-GB"/>
        </w:rPr>
        <w:t xml:space="preserve">in research on ageing and health </w:t>
      </w:r>
    </w:p>
    <w:p w14:paraId="15019C36" w14:textId="77777777" w:rsidR="001F127F" w:rsidRPr="0004300A" w:rsidRDefault="001F127F" w:rsidP="001F127F">
      <w:pPr>
        <w:pStyle w:val="Undertitel"/>
        <w:rPr>
          <w:lang w:val="en-GB"/>
        </w:rPr>
      </w:pPr>
    </w:p>
    <w:p w14:paraId="3D915CA8" w14:textId="095ACEFE" w:rsidR="00DA4F2B" w:rsidRPr="0004300A" w:rsidRDefault="007D4B21" w:rsidP="00DA4F2B">
      <w:pPr>
        <w:jc w:val="center"/>
        <w:rPr>
          <w:lang w:val="en-GB"/>
        </w:rPr>
      </w:pPr>
      <w:r>
        <w:rPr>
          <w:lang w:val="en-GB"/>
        </w:rPr>
        <w:t>Joakim</w:t>
      </w:r>
      <w:r w:rsidR="00DA4F2B" w:rsidRPr="0004300A">
        <w:rPr>
          <w:lang w:val="en-GB"/>
        </w:rPr>
        <w:t xml:space="preserve"> </w:t>
      </w:r>
      <w:r>
        <w:rPr>
          <w:lang w:val="en-GB"/>
        </w:rPr>
        <w:t>Frögr</w:t>
      </w:r>
      <w:r w:rsidR="00DA4F2B" w:rsidRPr="0004300A">
        <w:rPr>
          <w:lang w:val="en-GB"/>
        </w:rPr>
        <w:t>en</w:t>
      </w:r>
    </w:p>
    <w:p w14:paraId="1CDEA67C" w14:textId="77777777" w:rsidR="001F127F" w:rsidRPr="0004300A" w:rsidRDefault="001F127F" w:rsidP="001F127F">
      <w:pPr>
        <w:jc w:val="center"/>
        <w:rPr>
          <w:lang w:val="en-GB"/>
        </w:rPr>
      </w:pPr>
    </w:p>
    <w:p w14:paraId="24A5A2AA" w14:textId="77777777" w:rsidR="001F127F" w:rsidRPr="0004300A" w:rsidRDefault="001F127F" w:rsidP="001F127F">
      <w:pPr>
        <w:jc w:val="center"/>
        <w:rPr>
          <w:lang w:val="en-GB"/>
        </w:rPr>
      </w:pPr>
    </w:p>
    <w:p w14:paraId="015E0F68" w14:textId="77777777" w:rsidR="001F127F" w:rsidRPr="0004300A" w:rsidRDefault="001F127F" w:rsidP="001F127F">
      <w:pPr>
        <w:pStyle w:val="Undertitel"/>
        <w:rPr>
          <w:lang w:val="en-GB"/>
        </w:rPr>
      </w:pPr>
      <w:r w:rsidRPr="0004300A">
        <w:rPr>
          <w:noProof/>
          <w:lang w:val="en-GB" w:eastAsia="en-GB"/>
        </w:rPr>
        <w:drawing>
          <wp:anchor distT="0" distB="0" distL="114300" distR="114300" simplePos="0" relativeHeight="251668480" behindDoc="0" locked="0" layoutInCell="1" allowOverlap="1" wp14:anchorId="6AE3427E" wp14:editId="6A4F55C2">
            <wp:simplePos x="0" y="0"/>
            <wp:positionH relativeFrom="column">
              <wp:align>center</wp:align>
            </wp:positionH>
            <wp:positionV relativeFrom="page">
              <wp:posOffset>3499485</wp:posOffset>
            </wp:positionV>
            <wp:extent cx="1085850" cy="1362075"/>
            <wp:effectExtent l="0" t="0" r="0" b="0"/>
            <wp:wrapSquare wrapText="bothSides"/>
            <wp:docPr id="8" name="Bildobjekt 56" descr="LundUniv_ENG_C2line_Blac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6" descr="LundUniv_ENG_C2line_Black" hidden="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85850" cy="1362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4300A">
        <w:rPr>
          <w:noProof/>
          <w:lang w:val="en-GB" w:eastAsia="en-GB"/>
        </w:rPr>
        <w:drawing>
          <wp:inline distT="0" distB="0" distL="0" distR="0" wp14:anchorId="1F06093B" wp14:editId="0099E96B">
            <wp:extent cx="974090" cy="1224915"/>
            <wp:effectExtent l="0" t="0" r="0" b="0"/>
            <wp:docPr id="9"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4090" cy="1224915"/>
                    </a:xfrm>
                    <a:prstGeom prst="rect">
                      <a:avLst/>
                    </a:prstGeom>
                    <a:noFill/>
                    <a:ln>
                      <a:noFill/>
                    </a:ln>
                  </pic:spPr>
                </pic:pic>
              </a:graphicData>
            </a:graphic>
          </wp:inline>
        </w:drawing>
      </w:r>
    </w:p>
    <w:p w14:paraId="1081AC60" w14:textId="77777777" w:rsidR="008042B1" w:rsidRPr="0004300A" w:rsidRDefault="008042B1" w:rsidP="00F37E18">
      <w:pPr>
        <w:pStyle w:val="tabeltextintabel"/>
        <w:jc w:val="center"/>
        <w:rPr>
          <w:noProof w:val="0"/>
          <w:lang w:val="en-GB"/>
        </w:rPr>
      </w:pPr>
    </w:p>
    <w:p w14:paraId="59BE9D11" w14:textId="77777777" w:rsidR="008042B1" w:rsidRPr="0004300A" w:rsidRDefault="008042B1" w:rsidP="00F37E18">
      <w:pPr>
        <w:pStyle w:val="tabeltext"/>
        <w:jc w:val="center"/>
        <w:rPr>
          <w:noProof w:val="0"/>
        </w:rPr>
      </w:pPr>
    </w:p>
    <w:p w14:paraId="009C7161" w14:textId="77777777" w:rsidR="008042B1" w:rsidRPr="0004300A" w:rsidRDefault="008042B1" w:rsidP="00F37E18">
      <w:pPr>
        <w:jc w:val="center"/>
        <w:rPr>
          <w:lang w:val="en-GB"/>
        </w:rPr>
      </w:pPr>
    </w:p>
    <w:p w14:paraId="0CB64A18" w14:textId="77777777" w:rsidR="008042B1" w:rsidRPr="0004300A" w:rsidRDefault="008042B1" w:rsidP="00F37E18">
      <w:pPr>
        <w:jc w:val="center"/>
        <w:rPr>
          <w:lang w:val="en-GB"/>
        </w:rPr>
      </w:pPr>
    </w:p>
    <w:p w14:paraId="48452282" w14:textId="77777777" w:rsidR="008042B1" w:rsidRPr="0004300A" w:rsidRDefault="008042B1" w:rsidP="00F37E18">
      <w:pPr>
        <w:jc w:val="center"/>
        <w:rPr>
          <w:lang w:val="en-GB"/>
        </w:rPr>
      </w:pPr>
    </w:p>
    <w:p w14:paraId="1F49A584" w14:textId="77777777" w:rsidR="008042B1" w:rsidRPr="0004300A" w:rsidRDefault="008042B1" w:rsidP="008042B1">
      <w:pPr>
        <w:spacing w:after="160" w:line="256" w:lineRule="auto"/>
        <w:rPr>
          <w:lang w:val="en-GB"/>
        </w:rPr>
      </w:pPr>
      <w:r w:rsidRPr="0004300A">
        <w:rPr>
          <w:lang w:val="en-GB"/>
        </w:rPr>
        <w:br w:type="page"/>
      </w:r>
      <w:bookmarkStart w:id="6" w:name="Avsnitt2"/>
      <w:bookmarkEnd w:id="6"/>
    </w:p>
    <w:p w14:paraId="7EC0C821" w14:textId="77777777" w:rsidR="008042B1" w:rsidRPr="0004300A" w:rsidRDefault="008042B1" w:rsidP="008042B1">
      <w:pPr>
        <w:rPr>
          <w:lang w:val="en-GB"/>
        </w:rPr>
      </w:pPr>
    </w:p>
    <w:tbl>
      <w:tblPr>
        <w:tblpPr w:leftFromText="142" w:rightFromText="142" w:vertAnchor="page" w:horzAnchor="margin" w:tblpY="5122"/>
        <w:tblW w:w="5000" w:type="pct"/>
        <w:tblLook w:val="04A0" w:firstRow="1" w:lastRow="0" w:firstColumn="1" w:lastColumn="0" w:noHBand="0" w:noVBand="1"/>
      </w:tblPr>
      <w:tblGrid>
        <w:gridCol w:w="7314"/>
      </w:tblGrid>
      <w:tr w:rsidR="00F37E18" w:rsidRPr="0004300A" w14:paraId="45B49B6F" w14:textId="77777777" w:rsidTr="007A2703">
        <w:tc>
          <w:tcPr>
            <w:tcW w:w="5000" w:type="pct"/>
          </w:tcPr>
          <w:p w14:paraId="44CAA6EE" w14:textId="7750CD11" w:rsidR="00F37E18" w:rsidRPr="0004300A" w:rsidRDefault="00F37E18" w:rsidP="007A2703">
            <w:pPr>
              <w:rPr>
                <w:lang w:val="en-GB"/>
              </w:rPr>
            </w:pPr>
            <w:r w:rsidRPr="0004300A">
              <w:rPr>
                <w:lang w:val="en-GB"/>
              </w:rPr>
              <w:t>Cover</w:t>
            </w:r>
            <w:r w:rsidR="00BF73DD">
              <w:rPr>
                <w:lang w:val="en-GB"/>
              </w:rPr>
              <w:t xml:space="preserve"> </w:t>
            </w:r>
            <w:r w:rsidRPr="0004300A">
              <w:rPr>
                <w:lang w:val="en-GB"/>
              </w:rPr>
              <w:t>photo by</w:t>
            </w:r>
          </w:p>
          <w:p w14:paraId="2D72C590" w14:textId="77777777" w:rsidR="00F37E18" w:rsidRPr="0004300A" w:rsidRDefault="00F37E18" w:rsidP="007A2703">
            <w:pPr>
              <w:rPr>
                <w:lang w:val="en-GB"/>
              </w:rPr>
            </w:pPr>
          </w:p>
          <w:p w14:paraId="2711FBA2" w14:textId="4EFEE9EA" w:rsidR="00F37E18" w:rsidRPr="0004300A" w:rsidRDefault="00F37E18" w:rsidP="007A2703">
            <w:pPr>
              <w:rPr>
                <w:lang w:val="en-GB"/>
              </w:rPr>
            </w:pPr>
            <w:r w:rsidRPr="0004300A">
              <w:rPr>
                <w:lang w:val="en-GB"/>
              </w:rPr>
              <w:t xml:space="preserve">Copyright pp </w:t>
            </w:r>
            <w:r w:rsidR="00BF73DD" w:rsidRPr="0004300A">
              <w:rPr>
                <w:lang w:val="en-GB"/>
              </w:rPr>
              <w:t>the</w:t>
            </w:r>
            <w:r w:rsidR="001C19AF" w:rsidRPr="0004300A">
              <w:rPr>
                <w:lang w:val="en-GB"/>
              </w:rPr>
              <w:t xml:space="preserve"> author</w:t>
            </w:r>
            <w:r w:rsidR="0070663C" w:rsidRPr="0004300A">
              <w:rPr>
                <w:lang w:val="en-GB"/>
              </w:rPr>
              <w:t>(</w:t>
            </w:r>
            <w:r w:rsidR="001C19AF" w:rsidRPr="0004300A">
              <w:rPr>
                <w:lang w:val="en-GB"/>
              </w:rPr>
              <w:t>s</w:t>
            </w:r>
            <w:r w:rsidR="0070663C" w:rsidRPr="0004300A">
              <w:rPr>
                <w:lang w:val="en-GB"/>
              </w:rPr>
              <w:t>)</w:t>
            </w:r>
            <w:r w:rsidR="001C19AF" w:rsidRPr="0004300A">
              <w:rPr>
                <w:lang w:val="en-GB"/>
              </w:rPr>
              <w:t xml:space="preserve"> / </w:t>
            </w:r>
            <w:r w:rsidR="004B623C">
              <w:rPr>
                <w:lang w:val="en-GB"/>
              </w:rPr>
              <w:t>Joakim Frögre</w:t>
            </w:r>
            <w:r w:rsidR="001C19AF" w:rsidRPr="0004300A">
              <w:rPr>
                <w:lang w:val="en-GB"/>
              </w:rPr>
              <w:t>n</w:t>
            </w:r>
          </w:p>
          <w:p w14:paraId="77EF32EA" w14:textId="0B6AF3F9" w:rsidR="00F37E18" w:rsidRPr="0004300A" w:rsidRDefault="00F37E18" w:rsidP="007A2703">
            <w:pPr>
              <w:pStyle w:val="bodytext"/>
            </w:pPr>
            <w:r w:rsidRPr="0004300A">
              <w:t xml:space="preserve">Paper 1 © </w:t>
            </w:r>
            <w:r w:rsidR="00E767BD" w:rsidRPr="0004300A">
              <w:t xml:space="preserve">Taylor </w:t>
            </w:r>
            <w:r w:rsidR="001C19AF" w:rsidRPr="0004300A">
              <w:t>&amp; Francis</w:t>
            </w:r>
            <w:r w:rsidR="003E1265" w:rsidRPr="0004300A">
              <w:t xml:space="preserve"> Open access</w:t>
            </w:r>
          </w:p>
          <w:p w14:paraId="2E813CA3" w14:textId="17ED36CA" w:rsidR="00F37E18" w:rsidRPr="0004300A" w:rsidRDefault="00F37E18" w:rsidP="007A2703">
            <w:pPr>
              <w:pStyle w:val="bodytext"/>
            </w:pPr>
            <w:r w:rsidRPr="0004300A">
              <w:t xml:space="preserve">Paper 2 © </w:t>
            </w:r>
            <w:r w:rsidR="0070663C" w:rsidRPr="0004300A">
              <w:t xml:space="preserve">Springer Nature </w:t>
            </w:r>
            <w:r w:rsidR="003E1265" w:rsidRPr="0004300A">
              <w:t>Open access</w:t>
            </w:r>
          </w:p>
          <w:p w14:paraId="2EFFF5FC" w14:textId="0BA11DE9" w:rsidR="00F37E18" w:rsidRPr="0004300A" w:rsidRDefault="00F37E18" w:rsidP="007A2703">
            <w:pPr>
              <w:pStyle w:val="bodytext"/>
            </w:pPr>
            <w:r w:rsidRPr="0004300A">
              <w:t xml:space="preserve">Paper 3 © </w:t>
            </w:r>
            <w:r w:rsidR="00EF3EA4" w:rsidRPr="0004300A">
              <w:t>Springer Nature Open access</w:t>
            </w:r>
          </w:p>
          <w:p w14:paraId="2C8C83F0" w14:textId="0C91F5EF" w:rsidR="00F37E18" w:rsidRPr="0004300A" w:rsidRDefault="00F37E18" w:rsidP="007A2703">
            <w:pPr>
              <w:pStyle w:val="bodytext"/>
            </w:pPr>
            <w:r w:rsidRPr="0004300A">
              <w:t xml:space="preserve">Paper 4 © </w:t>
            </w:r>
            <w:r w:rsidR="00BF73DD">
              <w:t>T</w:t>
            </w:r>
            <w:r w:rsidRPr="0004300A">
              <w:t xml:space="preserve">he </w:t>
            </w:r>
            <w:r w:rsidR="00703279">
              <w:t>a</w:t>
            </w:r>
            <w:r w:rsidRPr="0004300A">
              <w:t>uthors (</w:t>
            </w:r>
            <w:r w:rsidR="00BF73DD">
              <w:t>m</w:t>
            </w:r>
            <w:r w:rsidRPr="0004300A">
              <w:t xml:space="preserve">anuscript unpublished) </w:t>
            </w:r>
          </w:p>
          <w:p w14:paraId="25AE5B4A" w14:textId="77777777" w:rsidR="00F37E18" w:rsidRPr="0004300A" w:rsidRDefault="00F37E18" w:rsidP="007A2703">
            <w:pPr>
              <w:rPr>
                <w:lang w:val="en-GB"/>
              </w:rPr>
            </w:pPr>
          </w:p>
          <w:p w14:paraId="2CF0FC34" w14:textId="77777777" w:rsidR="00F37E18" w:rsidRPr="0004300A" w:rsidRDefault="00F37E18" w:rsidP="007A2703">
            <w:pPr>
              <w:rPr>
                <w:lang w:val="en-GB"/>
              </w:rPr>
            </w:pPr>
          </w:p>
          <w:p w14:paraId="340813F5" w14:textId="69142683" w:rsidR="00F37E18" w:rsidRPr="0004300A" w:rsidRDefault="00F37E18" w:rsidP="007A2703">
            <w:pPr>
              <w:rPr>
                <w:lang w:val="en-GB"/>
              </w:rPr>
            </w:pPr>
            <w:r w:rsidRPr="0004300A">
              <w:rPr>
                <w:lang w:val="en-GB"/>
              </w:rPr>
              <w:t xml:space="preserve">Faculty </w:t>
            </w:r>
            <w:r w:rsidR="00EB6550" w:rsidRPr="0004300A">
              <w:rPr>
                <w:lang w:val="en-GB"/>
              </w:rPr>
              <w:t>of Medicine</w:t>
            </w:r>
          </w:p>
          <w:p w14:paraId="34F27944" w14:textId="6A3F4816" w:rsidR="00F37E18" w:rsidRPr="0004300A" w:rsidRDefault="00F37E18" w:rsidP="007A2703">
            <w:pPr>
              <w:rPr>
                <w:lang w:val="en-GB"/>
              </w:rPr>
            </w:pPr>
            <w:r w:rsidRPr="0004300A">
              <w:rPr>
                <w:lang w:val="en-GB"/>
              </w:rPr>
              <w:t>Department</w:t>
            </w:r>
            <w:r w:rsidR="00EB6550" w:rsidRPr="0004300A">
              <w:rPr>
                <w:lang w:val="en-GB"/>
              </w:rPr>
              <w:t xml:space="preserve"> of Health Sciences</w:t>
            </w:r>
          </w:p>
          <w:p w14:paraId="552308AF" w14:textId="77777777" w:rsidR="00F37E18" w:rsidRPr="0004300A" w:rsidRDefault="00F37E18" w:rsidP="007A2703">
            <w:pPr>
              <w:rPr>
                <w:lang w:val="en-GB"/>
              </w:rPr>
            </w:pPr>
          </w:p>
          <w:p w14:paraId="3C10F964" w14:textId="77777777" w:rsidR="00F37E18" w:rsidRPr="0004300A" w:rsidRDefault="00F37E18" w:rsidP="007A2703">
            <w:pPr>
              <w:rPr>
                <w:lang w:val="en-GB"/>
              </w:rPr>
            </w:pPr>
            <w:r w:rsidRPr="0004300A">
              <w:rPr>
                <w:lang w:val="en-GB"/>
              </w:rPr>
              <w:t>ISBN xxx-xx-xx-x</w:t>
            </w:r>
          </w:p>
          <w:p w14:paraId="723C46AB" w14:textId="77777777" w:rsidR="00F37E18" w:rsidRPr="0004300A" w:rsidRDefault="00F37E18" w:rsidP="007A2703">
            <w:pPr>
              <w:rPr>
                <w:lang w:val="en-GB"/>
              </w:rPr>
            </w:pPr>
            <w:r w:rsidRPr="0004300A">
              <w:rPr>
                <w:lang w:val="en-GB"/>
              </w:rPr>
              <w:t>ISSN xxx-xx-xx-</w:t>
            </w:r>
          </w:p>
          <w:p w14:paraId="0D700A0E" w14:textId="77777777" w:rsidR="00F37E18" w:rsidRPr="0004300A" w:rsidRDefault="00F37E18" w:rsidP="007A2703">
            <w:pPr>
              <w:rPr>
                <w:lang w:val="en-GB"/>
              </w:rPr>
            </w:pPr>
          </w:p>
          <w:p w14:paraId="1E3E7F59" w14:textId="77777777" w:rsidR="00F37E18" w:rsidRPr="0004300A" w:rsidRDefault="00F37E18" w:rsidP="007A2703">
            <w:pPr>
              <w:rPr>
                <w:lang w:val="en-GB"/>
              </w:rPr>
            </w:pPr>
            <w:r w:rsidRPr="0004300A">
              <w:rPr>
                <w:lang w:val="en-GB"/>
              </w:rPr>
              <w:t>Printed in Sweden by Media-</w:t>
            </w:r>
            <w:proofErr w:type="spellStart"/>
            <w:r w:rsidRPr="0004300A">
              <w:rPr>
                <w:lang w:val="en-GB"/>
              </w:rPr>
              <w:t>Tryck</w:t>
            </w:r>
            <w:proofErr w:type="spellEnd"/>
            <w:r w:rsidRPr="0004300A">
              <w:rPr>
                <w:lang w:val="en-GB"/>
              </w:rPr>
              <w:t>, Lund University</w:t>
            </w:r>
          </w:p>
          <w:p w14:paraId="5EA83F04" w14:textId="13F227B5" w:rsidR="00F37E18" w:rsidRPr="0004300A" w:rsidRDefault="00F37E18" w:rsidP="007A2703">
            <w:pPr>
              <w:rPr>
                <w:lang w:val="en-GB"/>
              </w:rPr>
            </w:pPr>
            <w:r w:rsidRPr="0004300A">
              <w:rPr>
                <w:lang w:val="en-GB"/>
              </w:rPr>
              <w:t xml:space="preserve">Lund </w:t>
            </w:r>
            <w:del w:id="7" w:author="Susanne Iwarsson" w:date="2022-09-13T12:55:00Z">
              <w:r w:rsidRPr="0004300A" w:rsidDel="00F231EF">
                <w:rPr>
                  <w:lang w:val="en-GB"/>
                </w:rPr>
                <w:delText>20</w:delText>
              </w:r>
              <w:r w:rsidR="00C64E53" w:rsidRPr="0004300A" w:rsidDel="00F231EF">
                <w:rPr>
                  <w:lang w:val="en-GB"/>
                </w:rPr>
                <w:delText>2</w:delText>
              </w:r>
              <w:r w:rsidR="00EB6550" w:rsidRPr="0004300A" w:rsidDel="00F231EF">
                <w:rPr>
                  <w:lang w:val="en-GB"/>
                </w:rPr>
                <w:delText>2</w:delText>
              </w:r>
              <w:r w:rsidRPr="0004300A" w:rsidDel="00F231EF">
                <w:rPr>
                  <w:lang w:val="en-GB"/>
                </w:rPr>
                <w:delText xml:space="preserve"> </w:delText>
              </w:r>
            </w:del>
            <w:ins w:id="8" w:author="Susanne Iwarsson" w:date="2022-09-13T12:55:00Z">
              <w:r w:rsidR="00F231EF" w:rsidRPr="0004300A">
                <w:rPr>
                  <w:lang w:val="en-GB"/>
                </w:rPr>
                <w:t>202</w:t>
              </w:r>
              <w:r w:rsidR="00F231EF">
                <w:rPr>
                  <w:lang w:val="en-GB"/>
                </w:rPr>
                <w:t>3</w:t>
              </w:r>
              <w:r w:rsidR="00F231EF" w:rsidRPr="0004300A">
                <w:rPr>
                  <w:lang w:val="en-GB"/>
                </w:rPr>
                <w:t xml:space="preserve"> </w:t>
              </w:r>
            </w:ins>
          </w:p>
          <w:p w14:paraId="77865371" w14:textId="77777777" w:rsidR="00F37E18" w:rsidRPr="0004300A" w:rsidRDefault="00F37E18" w:rsidP="007A2703">
            <w:pPr>
              <w:rPr>
                <w:lang w:val="en-GB"/>
              </w:rPr>
            </w:pPr>
          </w:p>
          <w:p w14:paraId="773C11D4" w14:textId="77777777" w:rsidR="00F37E18" w:rsidRPr="0004300A" w:rsidRDefault="00F37E18" w:rsidP="007A2703">
            <w:pPr>
              <w:rPr>
                <w:lang w:val="en-GB"/>
              </w:rPr>
            </w:pPr>
          </w:p>
          <w:p w14:paraId="5684F4EA" w14:textId="77777777" w:rsidR="00F37E18" w:rsidRPr="0004300A" w:rsidRDefault="00C64E53" w:rsidP="007A2703">
            <w:pPr>
              <w:rPr>
                <w:lang w:val="en-GB"/>
              </w:rPr>
            </w:pPr>
            <w:r w:rsidRPr="0004300A">
              <w:rPr>
                <w:noProof/>
                <w:lang w:val="en-GB" w:eastAsia="en-GB"/>
              </w:rPr>
              <w:drawing>
                <wp:inline distT="0" distB="0" distL="0" distR="0" wp14:anchorId="2E4AF383" wp14:editId="2B9C5D9A">
                  <wp:extent cx="1756461" cy="540112"/>
                  <wp:effectExtent l="0" t="0" r="0" b="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NG-Miljologotyper_sid-2_BLACK-större.png"/>
                          <pic:cNvPicPr/>
                        </pic:nvPicPr>
                        <pic:blipFill>
                          <a:blip r:embed="rId14">
                            <a:extLst>
                              <a:ext uri="{28A0092B-C50C-407E-A947-70E740481C1C}">
                                <a14:useLocalDpi xmlns:a14="http://schemas.microsoft.com/office/drawing/2010/main" val="0"/>
                              </a:ext>
                            </a:extLst>
                          </a:blip>
                          <a:stretch>
                            <a:fillRect/>
                          </a:stretch>
                        </pic:blipFill>
                        <pic:spPr>
                          <a:xfrm>
                            <a:off x="0" y="0"/>
                            <a:ext cx="1851832" cy="569439"/>
                          </a:xfrm>
                          <a:prstGeom prst="rect">
                            <a:avLst/>
                          </a:prstGeom>
                        </pic:spPr>
                      </pic:pic>
                    </a:graphicData>
                  </a:graphic>
                </wp:inline>
              </w:drawing>
            </w:r>
          </w:p>
        </w:tc>
      </w:tr>
    </w:tbl>
    <w:p w14:paraId="136101D1" w14:textId="77777777" w:rsidR="00DA4BB7" w:rsidRDefault="00DA4BB7" w:rsidP="00DA4BB7">
      <w:pPr>
        <w:spacing w:line="480" w:lineRule="auto"/>
        <w:rPr>
          <w:color w:val="000000"/>
          <w:sz w:val="48"/>
          <w:szCs w:val="48"/>
        </w:rPr>
      </w:pPr>
    </w:p>
    <w:p w14:paraId="3CBBD6C7" w14:textId="77777777" w:rsidR="008042B1" w:rsidRPr="00802A26" w:rsidRDefault="008042B1" w:rsidP="008042B1">
      <w:pPr>
        <w:spacing w:after="160" w:line="256" w:lineRule="auto"/>
        <w:rPr>
          <w:rFonts w:ascii="Arial" w:hAnsi="Arial"/>
          <w:sz w:val="48"/>
          <w:szCs w:val="48"/>
        </w:rPr>
      </w:pPr>
      <w:r w:rsidRPr="00802A26">
        <w:br w:type="page"/>
      </w:r>
      <w:bookmarkStart w:id="9" w:name="_Toc423598451"/>
    </w:p>
    <w:p w14:paraId="0D2B67E3" w14:textId="77777777" w:rsidR="001F127F" w:rsidRPr="00802A26" w:rsidRDefault="001F127F" w:rsidP="008042B1">
      <w:pPr>
        <w:pStyle w:val="dedication"/>
        <w:rPr>
          <w:rStyle w:val="BookTitle"/>
          <w:b w:val="0"/>
          <w:bCs w:val="0"/>
          <w:i/>
          <w:iCs w:val="0"/>
          <w:lang w:val="sv-SE"/>
        </w:rPr>
      </w:pPr>
      <w:bookmarkStart w:id="10" w:name="_Toc435105180"/>
    </w:p>
    <w:bookmarkEnd w:id="10"/>
    <w:p w14:paraId="5E1D7797" w14:textId="6FAA3D64" w:rsidR="001D633D" w:rsidRPr="00C619BF" w:rsidRDefault="00802A26" w:rsidP="008042B1">
      <w:pPr>
        <w:pStyle w:val="dedication"/>
        <w:rPr>
          <w:rStyle w:val="BookTitle"/>
          <w:b w:val="0"/>
          <w:bCs w:val="0"/>
          <w:i/>
          <w:iCs w:val="0"/>
          <w:lang w:val="sv-SE"/>
        </w:rPr>
      </w:pPr>
      <w:proofErr w:type="spellStart"/>
      <w:r w:rsidRPr="00802A26">
        <w:rPr>
          <w:rStyle w:val="BookTitle"/>
          <w:b w:val="0"/>
          <w:bCs w:val="0"/>
          <w:i/>
          <w:iCs w:val="0"/>
          <w:lang w:val="sv-SE"/>
        </w:rPr>
        <w:t>Lorem</w:t>
      </w:r>
      <w:proofErr w:type="spellEnd"/>
      <w:r w:rsidRPr="00802A26">
        <w:rPr>
          <w:rStyle w:val="BookTitle"/>
          <w:b w:val="0"/>
          <w:bCs w:val="0"/>
          <w:i/>
          <w:iCs w:val="0"/>
          <w:lang w:val="sv-SE"/>
        </w:rPr>
        <w:t xml:space="preserve"> </w:t>
      </w:r>
      <w:proofErr w:type="spellStart"/>
      <w:r w:rsidRPr="00802A26">
        <w:rPr>
          <w:rStyle w:val="BookTitle"/>
          <w:b w:val="0"/>
          <w:bCs w:val="0"/>
          <w:i/>
          <w:iCs w:val="0"/>
          <w:lang w:val="sv-SE"/>
        </w:rPr>
        <w:t>ipsum</w:t>
      </w:r>
      <w:proofErr w:type="spellEnd"/>
      <w:r w:rsidRPr="00802A26">
        <w:rPr>
          <w:rStyle w:val="BookTitle"/>
          <w:b w:val="0"/>
          <w:bCs w:val="0"/>
          <w:i/>
          <w:iCs w:val="0"/>
          <w:lang w:val="sv-SE"/>
        </w:rPr>
        <w:t xml:space="preserve"> </w:t>
      </w:r>
      <w:proofErr w:type="spellStart"/>
      <w:r w:rsidRPr="00802A26">
        <w:rPr>
          <w:rStyle w:val="BookTitle"/>
          <w:b w:val="0"/>
          <w:bCs w:val="0"/>
          <w:i/>
          <w:iCs w:val="0"/>
          <w:lang w:val="sv-SE"/>
        </w:rPr>
        <w:t>dolor</w:t>
      </w:r>
      <w:proofErr w:type="spellEnd"/>
      <w:r w:rsidRPr="00802A26">
        <w:rPr>
          <w:rStyle w:val="BookTitle"/>
          <w:b w:val="0"/>
          <w:bCs w:val="0"/>
          <w:i/>
          <w:iCs w:val="0"/>
          <w:lang w:val="sv-SE"/>
        </w:rPr>
        <w:t xml:space="preserve"> </w:t>
      </w:r>
      <w:proofErr w:type="spellStart"/>
      <w:r w:rsidRPr="00802A26">
        <w:rPr>
          <w:rStyle w:val="BookTitle"/>
          <w:b w:val="0"/>
          <w:bCs w:val="0"/>
          <w:i/>
          <w:iCs w:val="0"/>
          <w:lang w:val="sv-SE"/>
        </w:rPr>
        <w:t>sit</w:t>
      </w:r>
      <w:proofErr w:type="spellEnd"/>
      <w:r w:rsidRPr="00802A26">
        <w:rPr>
          <w:rStyle w:val="BookTitle"/>
          <w:b w:val="0"/>
          <w:bCs w:val="0"/>
          <w:i/>
          <w:iCs w:val="0"/>
          <w:lang w:val="sv-SE"/>
        </w:rPr>
        <w:t xml:space="preserve"> </w:t>
      </w:r>
      <w:proofErr w:type="spellStart"/>
      <w:r w:rsidRPr="00802A26">
        <w:rPr>
          <w:rStyle w:val="BookTitle"/>
          <w:b w:val="0"/>
          <w:bCs w:val="0"/>
          <w:i/>
          <w:iCs w:val="0"/>
          <w:lang w:val="sv-SE"/>
        </w:rPr>
        <w:t>amet</w:t>
      </w:r>
      <w:proofErr w:type="spellEnd"/>
      <w:r w:rsidRPr="00802A26">
        <w:rPr>
          <w:rStyle w:val="BookTitle"/>
          <w:b w:val="0"/>
          <w:bCs w:val="0"/>
          <w:i/>
          <w:iCs w:val="0"/>
          <w:lang w:val="sv-SE"/>
        </w:rPr>
        <w:t xml:space="preserve">. </w:t>
      </w:r>
      <w:proofErr w:type="spellStart"/>
      <w:r w:rsidRPr="00C619BF">
        <w:rPr>
          <w:rStyle w:val="BookTitle"/>
          <w:b w:val="0"/>
          <w:bCs w:val="0"/>
          <w:i/>
          <w:iCs w:val="0"/>
          <w:lang w:val="sv-SE"/>
        </w:rPr>
        <w:t>Vel</w:t>
      </w:r>
      <w:proofErr w:type="spellEnd"/>
      <w:r w:rsidRPr="00C619BF">
        <w:rPr>
          <w:rStyle w:val="BookTitle"/>
          <w:b w:val="0"/>
          <w:bCs w:val="0"/>
          <w:i/>
          <w:iCs w:val="0"/>
          <w:lang w:val="sv-SE"/>
        </w:rPr>
        <w:t xml:space="preserve"> </w:t>
      </w:r>
      <w:proofErr w:type="spellStart"/>
      <w:r w:rsidRPr="00C619BF">
        <w:rPr>
          <w:rStyle w:val="BookTitle"/>
          <w:b w:val="0"/>
          <w:bCs w:val="0"/>
          <w:i/>
          <w:iCs w:val="0"/>
          <w:lang w:val="sv-SE"/>
        </w:rPr>
        <w:t>obcaecati</w:t>
      </w:r>
      <w:proofErr w:type="spellEnd"/>
      <w:r w:rsidRPr="00C619BF">
        <w:rPr>
          <w:rStyle w:val="BookTitle"/>
          <w:b w:val="0"/>
          <w:bCs w:val="0"/>
          <w:i/>
          <w:iCs w:val="0"/>
          <w:lang w:val="sv-SE"/>
        </w:rPr>
        <w:t xml:space="preserve"> </w:t>
      </w:r>
      <w:proofErr w:type="spellStart"/>
      <w:r w:rsidRPr="00C619BF">
        <w:rPr>
          <w:rStyle w:val="BookTitle"/>
          <w:b w:val="0"/>
          <w:bCs w:val="0"/>
          <w:i/>
          <w:iCs w:val="0"/>
          <w:lang w:val="sv-SE"/>
        </w:rPr>
        <w:t>enim</w:t>
      </w:r>
      <w:proofErr w:type="spellEnd"/>
      <w:r w:rsidRPr="00C619BF">
        <w:rPr>
          <w:rStyle w:val="BookTitle"/>
          <w:b w:val="0"/>
          <w:bCs w:val="0"/>
          <w:i/>
          <w:iCs w:val="0"/>
          <w:lang w:val="sv-SE"/>
        </w:rPr>
        <w:t xml:space="preserve"> et </w:t>
      </w:r>
      <w:proofErr w:type="spellStart"/>
      <w:r w:rsidRPr="00C619BF">
        <w:rPr>
          <w:rStyle w:val="BookTitle"/>
          <w:b w:val="0"/>
          <w:bCs w:val="0"/>
          <w:i/>
          <w:iCs w:val="0"/>
          <w:lang w:val="sv-SE"/>
        </w:rPr>
        <w:t>molestiae</w:t>
      </w:r>
      <w:proofErr w:type="spellEnd"/>
      <w:r w:rsidRPr="00C619BF">
        <w:rPr>
          <w:rStyle w:val="BookTitle"/>
          <w:b w:val="0"/>
          <w:bCs w:val="0"/>
          <w:i/>
          <w:iCs w:val="0"/>
          <w:lang w:val="sv-SE"/>
        </w:rPr>
        <w:t xml:space="preserve"> </w:t>
      </w:r>
      <w:proofErr w:type="spellStart"/>
      <w:r w:rsidRPr="00C619BF">
        <w:rPr>
          <w:rStyle w:val="BookTitle"/>
          <w:b w:val="0"/>
          <w:bCs w:val="0"/>
          <w:i/>
          <w:iCs w:val="0"/>
          <w:lang w:val="sv-SE"/>
        </w:rPr>
        <w:t>neque</w:t>
      </w:r>
      <w:proofErr w:type="spellEnd"/>
      <w:r w:rsidRPr="00C619BF">
        <w:rPr>
          <w:rStyle w:val="BookTitle"/>
          <w:b w:val="0"/>
          <w:bCs w:val="0"/>
          <w:i/>
          <w:iCs w:val="0"/>
          <w:lang w:val="sv-SE"/>
        </w:rPr>
        <w:t xml:space="preserve"> non </w:t>
      </w:r>
      <w:proofErr w:type="spellStart"/>
      <w:r w:rsidRPr="00C619BF">
        <w:rPr>
          <w:rStyle w:val="BookTitle"/>
          <w:b w:val="0"/>
          <w:bCs w:val="0"/>
          <w:i/>
          <w:iCs w:val="0"/>
          <w:lang w:val="sv-SE"/>
        </w:rPr>
        <w:t>magnam</w:t>
      </w:r>
      <w:proofErr w:type="spellEnd"/>
      <w:r w:rsidRPr="00C619BF">
        <w:rPr>
          <w:rStyle w:val="BookTitle"/>
          <w:b w:val="0"/>
          <w:bCs w:val="0"/>
          <w:i/>
          <w:iCs w:val="0"/>
          <w:lang w:val="sv-SE"/>
        </w:rPr>
        <w:t xml:space="preserve"> </w:t>
      </w:r>
      <w:proofErr w:type="spellStart"/>
      <w:r w:rsidRPr="00C619BF">
        <w:rPr>
          <w:rStyle w:val="BookTitle"/>
          <w:b w:val="0"/>
          <w:bCs w:val="0"/>
          <w:i/>
          <w:iCs w:val="0"/>
          <w:lang w:val="sv-SE"/>
        </w:rPr>
        <w:t>natus</w:t>
      </w:r>
      <w:proofErr w:type="spellEnd"/>
      <w:r w:rsidRPr="00C619BF">
        <w:rPr>
          <w:rStyle w:val="BookTitle"/>
          <w:b w:val="0"/>
          <w:bCs w:val="0"/>
          <w:i/>
          <w:iCs w:val="0"/>
          <w:lang w:val="sv-SE"/>
        </w:rPr>
        <w:t xml:space="preserve"> </w:t>
      </w:r>
      <w:proofErr w:type="spellStart"/>
      <w:r w:rsidRPr="00C619BF">
        <w:rPr>
          <w:rStyle w:val="BookTitle"/>
          <w:b w:val="0"/>
          <w:bCs w:val="0"/>
          <w:i/>
          <w:iCs w:val="0"/>
          <w:lang w:val="sv-SE"/>
        </w:rPr>
        <w:t>qui</w:t>
      </w:r>
      <w:proofErr w:type="spellEnd"/>
      <w:r w:rsidRPr="00C619BF">
        <w:rPr>
          <w:rStyle w:val="BookTitle"/>
          <w:b w:val="0"/>
          <w:bCs w:val="0"/>
          <w:i/>
          <w:iCs w:val="0"/>
          <w:lang w:val="sv-SE"/>
        </w:rPr>
        <w:t xml:space="preserve"> </w:t>
      </w:r>
      <w:proofErr w:type="spellStart"/>
      <w:r w:rsidRPr="00C619BF">
        <w:rPr>
          <w:rStyle w:val="BookTitle"/>
          <w:b w:val="0"/>
          <w:bCs w:val="0"/>
          <w:i/>
          <w:iCs w:val="0"/>
          <w:lang w:val="sv-SE"/>
        </w:rPr>
        <w:t>autem</w:t>
      </w:r>
      <w:proofErr w:type="spellEnd"/>
      <w:r w:rsidRPr="00C619BF">
        <w:rPr>
          <w:rStyle w:val="BookTitle"/>
          <w:b w:val="0"/>
          <w:bCs w:val="0"/>
          <w:i/>
          <w:iCs w:val="0"/>
          <w:lang w:val="sv-SE"/>
        </w:rPr>
        <w:t xml:space="preserve"> sunt </w:t>
      </w:r>
      <w:proofErr w:type="spellStart"/>
      <w:r w:rsidRPr="00C619BF">
        <w:rPr>
          <w:rStyle w:val="BookTitle"/>
          <w:b w:val="0"/>
          <w:bCs w:val="0"/>
          <w:i/>
          <w:iCs w:val="0"/>
          <w:lang w:val="sv-SE"/>
        </w:rPr>
        <w:t>qui</w:t>
      </w:r>
      <w:proofErr w:type="spellEnd"/>
      <w:r w:rsidRPr="00C619BF">
        <w:rPr>
          <w:rStyle w:val="BookTitle"/>
          <w:b w:val="0"/>
          <w:bCs w:val="0"/>
          <w:i/>
          <w:iCs w:val="0"/>
          <w:lang w:val="sv-SE"/>
        </w:rPr>
        <w:t xml:space="preserve"> </w:t>
      </w:r>
      <w:proofErr w:type="spellStart"/>
      <w:r w:rsidRPr="00C619BF">
        <w:rPr>
          <w:rStyle w:val="BookTitle"/>
          <w:b w:val="0"/>
          <w:bCs w:val="0"/>
          <w:i/>
          <w:iCs w:val="0"/>
          <w:lang w:val="sv-SE"/>
        </w:rPr>
        <w:t>sapiente</w:t>
      </w:r>
      <w:proofErr w:type="spellEnd"/>
      <w:r w:rsidRPr="00C619BF">
        <w:rPr>
          <w:rStyle w:val="BookTitle"/>
          <w:b w:val="0"/>
          <w:bCs w:val="0"/>
          <w:i/>
          <w:iCs w:val="0"/>
          <w:lang w:val="sv-SE"/>
        </w:rPr>
        <w:t xml:space="preserve"> minus ut </w:t>
      </w:r>
      <w:proofErr w:type="spellStart"/>
      <w:r w:rsidRPr="00C619BF">
        <w:rPr>
          <w:rStyle w:val="BookTitle"/>
          <w:b w:val="0"/>
          <w:bCs w:val="0"/>
          <w:i/>
          <w:iCs w:val="0"/>
          <w:lang w:val="sv-SE"/>
        </w:rPr>
        <w:t>asperiores</w:t>
      </w:r>
      <w:proofErr w:type="spellEnd"/>
      <w:r w:rsidRPr="00C619BF">
        <w:rPr>
          <w:rStyle w:val="BookTitle"/>
          <w:b w:val="0"/>
          <w:bCs w:val="0"/>
          <w:i/>
          <w:iCs w:val="0"/>
          <w:lang w:val="sv-SE"/>
        </w:rPr>
        <w:t xml:space="preserve"> </w:t>
      </w:r>
      <w:proofErr w:type="spellStart"/>
      <w:r w:rsidRPr="00C619BF">
        <w:rPr>
          <w:rStyle w:val="BookTitle"/>
          <w:b w:val="0"/>
          <w:bCs w:val="0"/>
          <w:i/>
          <w:iCs w:val="0"/>
          <w:lang w:val="sv-SE"/>
        </w:rPr>
        <w:t>quas</w:t>
      </w:r>
      <w:proofErr w:type="spellEnd"/>
      <w:r w:rsidRPr="00C619BF">
        <w:rPr>
          <w:rStyle w:val="BookTitle"/>
          <w:b w:val="0"/>
          <w:bCs w:val="0"/>
          <w:i/>
          <w:iCs w:val="0"/>
          <w:lang w:val="sv-SE"/>
        </w:rPr>
        <w:t xml:space="preserve"> et </w:t>
      </w:r>
      <w:proofErr w:type="spellStart"/>
      <w:r w:rsidRPr="00C619BF">
        <w:rPr>
          <w:rStyle w:val="BookTitle"/>
          <w:b w:val="0"/>
          <w:bCs w:val="0"/>
          <w:i/>
          <w:iCs w:val="0"/>
          <w:lang w:val="sv-SE"/>
        </w:rPr>
        <w:t>iure</w:t>
      </w:r>
      <w:proofErr w:type="spellEnd"/>
      <w:r w:rsidRPr="00C619BF">
        <w:rPr>
          <w:rStyle w:val="BookTitle"/>
          <w:b w:val="0"/>
          <w:bCs w:val="0"/>
          <w:i/>
          <w:iCs w:val="0"/>
          <w:lang w:val="sv-SE"/>
        </w:rPr>
        <w:t xml:space="preserve"> </w:t>
      </w:r>
      <w:proofErr w:type="spellStart"/>
      <w:r w:rsidRPr="00C619BF">
        <w:rPr>
          <w:rStyle w:val="BookTitle"/>
          <w:b w:val="0"/>
          <w:bCs w:val="0"/>
          <w:i/>
          <w:iCs w:val="0"/>
          <w:lang w:val="sv-SE"/>
        </w:rPr>
        <w:t>eveniet</w:t>
      </w:r>
      <w:proofErr w:type="spellEnd"/>
      <w:r w:rsidRPr="00C619BF">
        <w:rPr>
          <w:rStyle w:val="BookTitle"/>
          <w:b w:val="0"/>
          <w:bCs w:val="0"/>
          <w:i/>
          <w:iCs w:val="0"/>
          <w:lang w:val="sv-SE"/>
        </w:rPr>
        <w:t xml:space="preserve">. Et </w:t>
      </w:r>
      <w:proofErr w:type="spellStart"/>
      <w:r w:rsidRPr="00C619BF">
        <w:rPr>
          <w:rStyle w:val="BookTitle"/>
          <w:b w:val="0"/>
          <w:bCs w:val="0"/>
          <w:i/>
          <w:iCs w:val="0"/>
          <w:lang w:val="sv-SE"/>
        </w:rPr>
        <w:t>voluptatem</w:t>
      </w:r>
      <w:proofErr w:type="spellEnd"/>
      <w:r w:rsidRPr="00C619BF">
        <w:rPr>
          <w:rStyle w:val="BookTitle"/>
          <w:b w:val="0"/>
          <w:bCs w:val="0"/>
          <w:i/>
          <w:iCs w:val="0"/>
          <w:lang w:val="sv-SE"/>
        </w:rPr>
        <w:t xml:space="preserve"> </w:t>
      </w:r>
      <w:proofErr w:type="spellStart"/>
      <w:r w:rsidRPr="00C619BF">
        <w:rPr>
          <w:rStyle w:val="BookTitle"/>
          <w:b w:val="0"/>
          <w:bCs w:val="0"/>
          <w:i/>
          <w:iCs w:val="0"/>
          <w:lang w:val="sv-SE"/>
        </w:rPr>
        <w:t>inventore</w:t>
      </w:r>
      <w:proofErr w:type="spellEnd"/>
      <w:r w:rsidRPr="00C619BF">
        <w:rPr>
          <w:rStyle w:val="BookTitle"/>
          <w:b w:val="0"/>
          <w:bCs w:val="0"/>
          <w:i/>
          <w:iCs w:val="0"/>
          <w:lang w:val="sv-SE"/>
        </w:rPr>
        <w:t xml:space="preserve"> ut </w:t>
      </w:r>
      <w:proofErr w:type="spellStart"/>
      <w:r w:rsidRPr="00C619BF">
        <w:rPr>
          <w:rStyle w:val="BookTitle"/>
          <w:b w:val="0"/>
          <w:bCs w:val="0"/>
          <w:i/>
          <w:iCs w:val="0"/>
          <w:lang w:val="sv-SE"/>
        </w:rPr>
        <w:t>soluta</w:t>
      </w:r>
      <w:proofErr w:type="spellEnd"/>
      <w:r w:rsidRPr="00C619BF">
        <w:rPr>
          <w:rStyle w:val="BookTitle"/>
          <w:b w:val="0"/>
          <w:bCs w:val="0"/>
          <w:i/>
          <w:iCs w:val="0"/>
          <w:lang w:val="sv-SE"/>
        </w:rPr>
        <w:t xml:space="preserve"> </w:t>
      </w:r>
      <w:proofErr w:type="spellStart"/>
      <w:r w:rsidRPr="00C619BF">
        <w:rPr>
          <w:rStyle w:val="BookTitle"/>
          <w:b w:val="0"/>
          <w:bCs w:val="0"/>
          <w:i/>
          <w:iCs w:val="0"/>
          <w:lang w:val="sv-SE"/>
        </w:rPr>
        <w:t>reiciendis</w:t>
      </w:r>
      <w:proofErr w:type="spellEnd"/>
      <w:r w:rsidRPr="00C619BF">
        <w:rPr>
          <w:rStyle w:val="BookTitle"/>
          <w:b w:val="0"/>
          <w:bCs w:val="0"/>
          <w:i/>
          <w:iCs w:val="0"/>
          <w:lang w:val="sv-SE"/>
        </w:rPr>
        <w:t xml:space="preserve"> </w:t>
      </w:r>
      <w:proofErr w:type="spellStart"/>
      <w:r w:rsidRPr="00C619BF">
        <w:rPr>
          <w:rStyle w:val="BookTitle"/>
          <w:b w:val="0"/>
          <w:bCs w:val="0"/>
          <w:i/>
          <w:iCs w:val="0"/>
          <w:lang w:val="sv-SE"/>
        </w:rPr>
        <w:t>aut</w:t>
      </w:r>
      <w:proofErr w:type="spellEnd"/>
      <w:r w:rsidRPr="00C619BF">
        <w:rPr>
          <w:rStyle w:val="BookTitle"/>
          <w:b w:val="0"/>
          <w:bCs w:val="0"/>
          <w:i/>
          <w:iCs w:val="0"/>
          <w:lang w:val="sv-SE"/>
        </w:rPr>
        <w:t xml:space="preserve"> </w:t>
      </w:r>
      <w:proofErr w:type="spellStart"/>
      <w:r w:rsidRPr="00C619BF">
        <w:rPr>
          <w:rStyle w:val="BookTitle"/>
          <w:b w:val="0"/>
          <w:bCs w:val="0"/>
          <w:i/>
          <w:iCs w:val="0"/>
          <w:lang w:val="sv-SE"/>
        </w:rPr>
        <w:t>deserunt</w:t>
      </w:r>
      <w:proofErr w:type="spellEnd"/>
      <w:r w:rsidRPr="00C619BF">
        <w:rPr>
          <w:rStyle w:val="BookTitle"/>
          <w:b w:val="0"/>
          <w:bCs w:val="0"/>
          <w:i/>
          <w:iCs w:val="0"/>
          <w:lang w:val="sv-SE"/>
        </w:rPr>
        <w:t xml:space="preserve"> </w:t>
      </w:r>
      <w:proofErr w:type="spellStart"/>
      <w:r w:rsidRPr="00C619BF">
        <w:rPr>
          <w:rStyle w:val="BookTitle"/>
          <w:b w:val="0"/>
          <w:bCs w:val="0"/>
          <w:i/>
          <w:iCs w:val="0"/>
          <w:lang w:val="sv-SE"/>
        </w:rPr>
        <w:t>facilis</w:t>
      </w:r>
      <w:proofErr w:type="spellEnd"/>
      <w:r w:rsidRPr="00C619BF">
        <w:rPr>
          <w:rStyle w:val="BookTitle"/>
          <w:b w:val="0"/>
          <w:bCs w:val="0"/>
          <w:i/>
          <w:iCs w:val="0"/>
          <w:lang w:val="sv-SE"/>
        </w:rPr>
        <w:t xml:space="preserve"> sed </w:t>
      </w:r>
      <w:proofErr w:type="spellStart"/>
      <w:r w:rsidRPr="00C619BF">
        <w:rPr>
          <w:rStyle w:val="BookTitle"/>
          <w:b w:val="0"/>
          <w:bCs w:val="0"/>
          <w:i/>
          <w:iCs w:val="0"/>
          <w:lang w:val="sv-SE"/>
        </w:rPr>
        <w:t>consequatur</w:t>
      </w:r>
      <w:proofErr w:type="spellEnd"/>
      <w:r w:rsidRPr="00C619BF">
        <w:rPr>
          <w:rStyle w:val="BookTitle"/>
          <w:b w:val="0"/>
          <w:bCs w:val="0"/>
          <w:i/>
          <w:iCs w:val="0"/>
          <w:lang w:val="sv-SE"/>
        </w:rPr>
        <w:t xml:space="preserve"> </w:t>
      </w:r>
      <w:proofErr w:type="spellStart"/>
      <w:r w:rsidRPr="00C619BF">
        <w:rPr>
          <w:rStyle w:val="BookTitle"/>
          <w:b w:val="0"/>
          <w:bCs w:val="0"/>
          <w:i/>
          <w:iCs w:val="0"/>
          <w:lang w:val="sv-SE"/>
        </w:rPr>
        <w:t>debitis</w:t>
      </w:r>
      <w:proofErr w:type="spellEnd"/>
      <w:r w:rsidRPr="00C619BF">
        <w:rPr>
          <w:rStyle w:val="BookTitle"/>
          <w:b w:val="0"/>
          <w:bCs w:val="0"/>
          <w:i/>
          <w:iCs w:val="0"/>
          <w:lang w:val="sv-SE"/>
        </w:rPr>
        <w:t xml:space="preserve"> et </w:t>
      </w:r>
      <w:proofErr w:type="spellStart"/>
      <w:r w:rsidRPr="00C619BF">
        <w:rPr>
          <w:rStyle w:val="BookTitle"/>
          <w:b w:val="0"/>
          <w:bCs w:val="0"/>
          <w:i/>
          <w:iCs w:val="0"/>
          <w:lang w:val="sv-SE"/>
        </w:rPr>
        <w:t>repellat</w:t>
      </w:r>
      <w:proofErr w:type="spellEnd"/>
      <w:r w:rsidRPr="00C619BF">
        <w:rPr>
          <w:rStyle w:val="BookTitle"/>
          <w:b w:val="0"/>
          <w:bCs w:val="0"/>
          <w:i/>
          <w:iCs w:val="0"/>
          <w:lang w:val="sv-SE"/>
        </w:rPr>
        <w:t xml:space="preserve"> </w:t>
      </w:r>
      <w:proofErr w:type="spellStart"/>
      <w:r w:rsidRPr="00C619BF">
        <w:rPr>
          <w:rStyle w:val="BookTitle"/>
          <w:b w:val="0"/>
          <w:bCs w:val="0"/>
          <w:i/>
          <w:iCs w:val="0"/>
          <w:lang w:val="sv-SE"/>
        </w:rPr>
        <w:t>adipisci</w:t>
      </w:r>
      <w:proofErr w:type="spellEnd"/>
      <w:r w:rsidRPr="00C619BF">
        <w:rPr>
          <w:rStyle w:val="BookTitle"/>
          <w:b w:val="0"/>
          <w:bCs w:val="0"/>
          <w:i/>
          <w:iCs w:val="0"/>
          <w:lang w:val="sv-SE"/>
        </w:rPr>
        <w:t xml:space="preserve">. Eos </w:t>
      </w:r>
      <w:proofErr w:type="spellStart"/>
      <w:r w:rsidRPr="00C619BF">
        <w:rPr>
          <w:rStyle w:val="BookTitle"/>
          <w:b w:val="0"/>
          <w:bCs w:val="0"/>
          <w:i/>
          <w:iCs w:val="0"/>
          <w:lang w:val="sv-SE"/>
        </w:rPr>
        <w:t>laboriosam</w:t>
      </w:r>
      <w:proofErr w:type="spellEnd"/>
      <w:r w:rsidRPr="00C619BF">
        <w:rPr>
          <w:rStyle w:val="BookTitle"/>
          <w:b w:val="0"/>
          <w:bCs w:val="0"/>
          <w:i/>
          <w:iCs w:val="0"/>
          <w:lang w:val="sv-SE"/>
        </w:rPr>
        <w:t xml:space="preserve"> </w:t>
      </w:r>
      <w:proofErr w:type="spellStart"/>
      <w:r w:rsidRPr="00C619BF">
        <w:rPr>
          <w:rStyle w:val="BookTitle"/>
          <w:b w:val="0"/>
          <w:bCs w:val="0"/>
          <w:i/>
          <w:iCs w:val="0"/>
          <w:lang w:val="sv-SE"/>
        </w:rPr>
        <w:t>inventore</w:t>
      </w:r>
      <w:proofErr w:type="spellEnd"/>
      <w:r w:rsidRPr="00C619BF">
        <w:rPr>
          <w:rStyle w:val="BookTitle"/>
          <w:b w:val="0"/>
          <w:bCs w:val="0"/>
          <w:i/>
          <w:iCs w:val="0"/>
          <w:lang w:val="sv-SE"/>
        </w:rPr>
        <w:t xml:space="preserve"> et </w:t>
      </w:r>
      <w:proofErr w:type="spellStart"/>
      <w:r w:rsidRPr="00C619BF">
        <w:rPr>
          <w:rStyle w:val="BookTitle"/>
          <w:b w:val="0"/>
          <w:bCs w:val="0"/>
          <w:i/>
          <w:iCs w:val="0"/>
          <w:lang w:val="sv-SE"/>
        </w:rPr>
        <w:t>quidem</w:t>
      </w:r>
      <w:proofErr w:type="spellEnd"/>
      <w:r w:rsidRPr="00C619BF">
        <w:rPr>
          <w:rStyle w:val="BookTitle"/>
          <w:b w:val="0"/>
          <w:bCs w:val="0"/>
          <w:i/>
          <w:iCs w:val="0"/>
          <w:lang w:val="sv-SE"/>
        </w:rPr>
        <w:t xml:space="preserve"> </w:t>
      </w:r>
      <w:proofErr w:type="spellStart"/>
      <w:r w:rsidRPr="00C619BF">
        <w:rPr>
          <w:rStyle w:val="BookTitle"/>
          <w:b w:val="0"/>
          <w:bCs w:val="0"/>
          <w:i/>
          <w:iCs w:val="0"/>
          <w:lang w:val="sv-SE"/>
        </w:rPr>
        <w:t>voluptatem</w:t>
      </w:r>
      <w:proofErr w:type="spellEnd"/>
      <w:r w:rsidRPr="00C619BF">
        <w:rPr>
          <w:rStyle w:val="BookTitle"/>
          <w:b w:val="0"/>
          <w:bCs w:val="0"/>
          <w:i/>
          <w:iCs w:val="0"/>
          <w:lang w:val="sv-SE"/>
        </w:rPr>
        <w:t xml:space="preserve"> </w:t>
      </w:r>
      <w:proofErr w:type="spellStart"/>
      <w:r w:rsidRPr="00C619BF">
        <w:rPr>
          <w:rStyle w:val="BookTitle"/>
          <w:b w:val="0"/>
          <w:bCs w:val="0"/>
          <w:i/>
          <w:iCs w:val="0"/>
          <w:lang w:val="sv-SE"/>
        </w:rPr>
        <w:t>eos</w:t>
      </w:r>
      <w:proofErr w:type="spellEnd"/>
      <w:r w:rsidRPr="00C619BF">
        <w:rPr>
          <w:rStyle w:val="BookTitle"/>
          <w:b w:val="0"/>
          <w:bCs w:val="0"/>
          <w:i/>
          <w:iCs w:val="0"/>
          <w:lang w:val="sv-SE"/>
        </w:rPr>
        <w:t xml:space="preserve"> </w:t>
      </w:r>
      <w:proofErr w:type="spellStart"/>
      <w:r w:rsidRPr="00C619BF">
        <w:rPr>
          <w:rStyle w:val="BookTitle"/>
          <w:b w:val="0"/>
          <w:bCs w:val="0"/>
          <w:i/>
          <w:iCs w:val="0"/>
          <w:lang w:val="sv-SE"/>
        </w:rPr>
        <w:t>obcaecati</w:t>
      </w:r>
      <w:proofErr w:type="spellEnd"/>
      <w:r w:rsidRPr="00C619BF">
        <w:rPr>
          <w:rStyle w:val="BookTitle"/>
          <w:b w:val="0"/>
          <w:bCs w:val="0"/>
          <w:i/>
          <w:iCs w:val="0"/>
          <w:lang w:val="sv-SE"/>
        </w:rPr>
        <w:t xml:space="preserve"> </w:t>
      </w:r>
      <w:proofErr w:type="spellStart"/>
      <w:r w:rsidRPr="00C619BF">
        <w:rPr>
          <w:rStyle w:val="BookTitle"/>
          <w:b w:val="0"/>
          <w:bCs w:val="0"/>
          <w:i/>
          <w:iCs w:val="0"/>
          <w:lang w:val="sv-SE"/>
        </w:rPr>
        <w:t>quisquam</w:t>
      </w:r>
      <w:proofErr w:type="spellEnd"/>
      <w:r w:rsidRPr="00C619BF">
        <w:rPr>
          <w:rStyle w:val="BookTitle"/>
          <w:b w:val="0"/>
          <w:bCs w:val="0"/>
          <w:i/>
          <w:iCs w:val="0"/>
          <w:lang w:val="sv-SE"/>
        </w:rPr>
        <w:t xml:space="preserve"> et </w:t>
      </w:r>
      <w:proofErr w:type="spellStart"/>
      <w:r w:rsidRPr="00C619BF">
        <w:rPr>
          <w:rStyle w:val="BookTitle"/>
          <w:b w:val="0"/>
          <w:bCs w:val="0"/>
          <w:i/>
          <w:iCs w:val="0"/>
          <w:lang w:val="sv-SE"/>
        </w:rPr>
        <w:t>quia</w:t>
      </w:r>
      <w:proofErr w:type="spellEnd"/>
      <w:r w:rsidRPr="00C619BF">
        <w:rPr>
          <w:rStyle w:val="BookTitle"/>
          <w:b w:val="0"/>
          <w:bCs w:val="0"/>
          <w:i/>
          <w:iCs w:val="0"/>
          <w:lang w:val="sv-SE"/>
        </w:rPr>
        <w:t xml:space="preserve"> </w:t>
      </w:r>
      <w:proofErr w:type="spellStart"/>
      <w:proofErr w:type="gramStart"/>
      <w:r w:rsidRPr="00C619BF">
        <w:rPr>
          <w:rStyle w:val="BookTitle"/>
          <w:b w:val="0"/>
          <w:bCs w:val="0"/>
          <w:i/>
          <w:iCs w:val="0"/>
          <w:lang w:val="sv-SE"/>
        </w:rPr>
        <w:t>officia</w:t>
      </w:r>
      <w:proofErr w:type="spellEnd"/>
      <w:r w:rsidRPr="00C619BF">
        <w:rPr>
          <w:rStyle w:val="BookTitle"/>
          <w:b w:val="0"/>
          <w:bCs w:val="0"/>
          <w:i/>
          <w:iCs w:val="0"/>
          <w:lang w:val="sv-SE"/>
        </w:rPr>
        <w:t>.</w:t>
      </w:r>
      <w:r w:rsidR="00BF73DD" w:rsidRPr="00C619BF">
        <w:rPr>
          <w:rStyle w:val="BookTitle"/>
          <w:b w:val="0"/>
          <w:bCs w:val="0"/>
          <w:i/>
          <w:iCs w:val="0"/>
          <w:lang w:val="sv-SE"/>
        </w:rPr>
        <w:t>.</w:t>
      </w:r>
      <w:proofErr w:type="gramEnd"/>
      <w:r w:rsidR="001D633D" w:rsidRPr="00C619BF">
        <w:rPr>
          <w:rStyle w:val="BookTitle"/>
          <w:b w:val="0"/>
          <w:bCs w:val="0"/>
          <w:i/>
          <w:iCs w:val="0"/>
          <w:lang w:val="sv-SE"/>
        </w:rPr>
        <w:t xml:space="preserve">  </w:t>
      </w:r>
    </w:p>
    <w:bookmarkEnd w:id="9"/>
    <w:p w14:paraId="50B8AE7C" w14:textId="77777777" w:rsidR="00525C20" w:rsidRPr="00C619BF" w:rsidRDefault="00525C20" w:rsidP="008042B1">
      <w:pPr>
        <w:spacing w:after="1500" w:line="256" w:lineRule="auto"/>
      </w:pPr>
    </w:p>
    <w:p w14:paraId="3BC5CC15" w14:textId="77777777" w:rsidR="009D237B" w:rsidRPr="00C619BF" w:rsidRDefault="008042B1" w:rsidP="008042B1">
      <w:pPr>
        <w:spacing w:after="1500" w:line="256" w:lineRule="auto"/>
        <w:rPr>
          <w:noProof/>
          <w:lang w:val="en-US"/>
        </w:rPr>
      </w:pPr>
      <w:r w:rsidRPr="009F6227">
        <w:rPr>
          <w:lang w:val="en-US"/>
        </w:rPr>
        <w:br w:type="page"/>
      </w:r>
      <w:bookmarkStart w:id="11" w:name="_Toc482264289"/>
      <w:bookmarkStart w:id="12" w:name="_Toc451953279"/>
      <w:bookmarkStart w:id="13" w:name="_Toc451953222"/>
      <w:bookmarkStart w:id="14" w:name="_Toc446582082"/>
      <w:r w:rsidRPr="0004300A">
        <w:rPr>
          <w:sz w:val="48"/>
          <w:szCs w:val="48"/>
          <w:lang w:val="en-GB"/>
        </w:rPr>
        <w:t>Table of Content</w:t>
      </w:r>
      <w:bookmarkStart w:id="15" w:name="Inneh"/>
      <w:bookmarkEnd w:id="11"/>
      <w:bookmarkEnd w:id="12"/>
      <w:bookmarkEnd w:id="13"/>
      <w:bookmarkEnd w:id="14"/>
      <w:bookmarkEnd w:id="15"/>
      <w:r w:rsidRPr="0004300A">
        <w:rPr>
          <w:sz w:val="48"/>
          <w:szCs w:val="48"/>
          <w:lang w:val="en-GB"/>
        </w:rPr>
        <w:t>s</w:t>
      </w:r>
      <w:r w:rsidRPr="0004300A">
        <w:rPr>
          <w:rFonts w:eastAsia="Arial"/>
          <w:sz w:val="22"/>
          <w:szCs w:val="22"/>
          <w:lang w:val="en-GB"/>
        </w:rPr>
        <w:fldChar w:fldCharType="begin"/>
      </w:r>
      <w:r w:rsidRPr="0004300A">
        <w:rPr>
          <w:lang w:val="en-GB"/>
        </w:rPr>
        <w:instrText xml:space="preserve"> TOC \o "1-3" \u </w:instrText>
      </w:r>
      <w:r w:rsidRPr="0004300A">
        <w:rPr>
          <w:rFonts w:eastAsia="Arial"/>
          <w:sz w:val="22"/>
          <w:szCs w:val="22"/>
          <w:lang w:val="en-GB"/>
        </w:rPr>
        <w:fldChar w:fldCharType="separate"/>
      </w:r>
    </w:p>
    <w:p w14:paraId="2E33182C" w14:textId="121FED3D" w:rsidR="009D237B" w:rsidRPr="00C619BF" w:rsidRDefault="009D237B">
      <w:pPr>
        <w:pStyle w:val="TOC1"/>
        <w:rPr>
          <w:rFonts w:asciiTheme="minorHAnsi" w:eastAsiaTheme="minorEastAsia" w:hAnsiTheme="minorHAnsi" w:cstheme="minorBidi"/>
          <w:b w:val="0"/>
          <w:sz w:val="24"/>
          <w:szCs w:val="24"/>
          <w:lang w:val="en-US"/>
        </w:rPr>
      </w:pPr>
      <w:r w:rsidRPr="00C619BF">
        <w:rPr>
          <w:lang w:val="en-US"/>
        </w:rPr>
        <w:t>Svensk sammanfattning (Summary in Swedish)</w:t>
      </w:r>
      <w:r w:rsidRPr="00C619BF">
        <w:rPr>
          <w:lang w:val="en-US"/>
        </w:rPr>
        <w:tab/>
      </w:r>
      <w:r>
        <w:fldChar w:fldCharType="begin"/>
      </w:r>
      <w:r w:rsidRPr="00C619BF">
        <w:rPr>
          <w:lang w:val="en-US"/>
        </w:rPr>
        <w:instrText xml:space="preserve"> PAGEREF _Toc94241075 \h </w:instrText>
      </w:r>
      <w:r>
        <w:fldChar w:fldCharType="separate"/>
      </w:r>
      <w:r w:rsidRPr="00C619BF">
        <w:rPr>
          <w:lang w:val="en-US"/>
        </w:rPr>
        <w:t>8</w:t>
      </w:r>
      <w:r>
        <w:fldChar w:fldCharType="end"/>
      </w:r>
    </w:p>
    <w:p w14:paraId="793321F4" w14:textId="02143113" w:rsidR="009D237B" w:rsidRPr="009D237B" w:rsidRDefault="009D237B">
      <w:pPr>
        <w:pStyle w:val="TOC1"/>
        <w:rPr>
          <w:rFonts w:asciiTheme="minorHAnsi" w:eastAsiaTheme="minorEastAsia" w:hAnsiTheme="minorHAnsi" w:cstheme="minorBidi"/>
          <w:b w:val="0"/>
          <w:sz w:val="24"/>
          <w:szCs w:val="24"/>
          <w:lang w:val="en-US"/>
        </w:rPr>
      </w:pPr>
      <w:r>
        <w:t>Original papers</w:t>
      </w:r>
      <w:r>
        <w:tab/>
      </w:r>
      <w:r>
        <w:fldChar w:fldCharType="begin"/>
      </w:r>
      <w:r>
        <w:instrText xml:space="preserve"> PAGEREF _Toc94241076 \h </w:instrText>
      </w:r>
      <w:r>
        <w:fldChar w:fldCharType="separate"/>
      </w:r>
      <w:r>
        <w:t>9</w:t>
      </w:r>
      <w:r>
        <w:fldChar w:fldCharType="end"/>
      </w:r>
    </w:p>
    <w:p w14:paraId="39AA82E7" w14:textId="13F349F6" w:rsidR="009D237B" w:rsidRPr="009D237B" w:rsidRDefault="009D237B">
      <w:pPr>
        <w:pStyle w:val="TOC1"/>
        <w:rPr>
          <w:rFonts w:asciiTheme="minorHAnsi" w:eastAsiaTheme="minorEastAsia" w:hAnsiTheme="minorHAnsi" w:cstheme="minorBidi"/>
          <w:b w:val="0"/>
          <w:sz w:val="24"/>
          <w:szCs w:val="24"/>
          <w:lang w:val="en-US"/>
        </w:rPr>
      </w:pPr>
      <w:r>
        <w:t>Preface</w:t>
      </w:r>
      <w:r>
        <w:tab/>
      </w:r>
      <w:r>
        <w:fldChar w:fldCharType="begin"/>
      </w:r>
      <w:r>
        <w:instrText xml:space="preserve"> PAGEREF _Toc94241077 \h </w:instrText>
      </w:r>
      <w:r>
        <w:fldChar w:fldCharType="separate"/>
      </w:r>
      <w:r>
        <w:t>10</w:t>
      </w:r>
      <w:r>
        <w:fldChar w:fldCharType="end"/>
      </w:r>
    </w:p>
    <w:p w14:paraId="5D6CBC18" w14:textId="45AA155A" w:rsidR="009D237B" w:rsidRPr="009D237B" w:rsidRDefault="009D237B">
      <w:pPr>
        <w:pStyle w:val="TOC1"/>
        <w:rPr>
          <w:rFonts w:asciiTheme="minorHAnsi" w:eastAsiaTheme="minorEastAsia" w:hAnsiTheme="minorHAnsi" w:cstheme="minorBidi"/>
          <w:b w:val="0"/>
          <w:sz w:val="24"/>
          <w:szCs w:val="24"/>
          <w:lang w:val="en-US"/>
        </w:rPr>
      </w:pPr>
      <w:r>
        <w:t>Definitions</w:t>
      </w:r>
      <w:r>
        <w:tab/>
      </w:r>
      <w:r>
        <w:fldChar w:fldCharType="begin"/>
      </w:r>
      <w:r>
        <w:instrText xml:space="preserve"> PAGEREF _Toc94241078 \h </w:instrText>
      </w:r>
      <w:r>
        <w:fldChar w:fldCharType="separate"/>
      </w:r>
      <w:r>
        <w:t>12</w:t>
      </w:r>
      <w:r>
        <w:fldChar w:fldCharType="end"/>
      </w:r>
    </w:p>
    <w:p w14:paraId="2F78DF4E" w14:textId="6604A035" w:rsidR="009D237B" w:rsidRPr="009D237B" w:rsidRDefault="009D237B">
      <w:pPr>
        <w:pStyle w:val="TOC1"/>
        <w:rPr>
          <w:rFonts w:asciiTheme="minorHAnsi" w:eastAsiaTheme="minorEastAsia" w:hAnsiTheme="minorHAnsi" w:cstheme="minorBidi"/>
          <w:b w:val="0"/>
          <w:sz w:val="24"/>
          <w:szCs w:val="24"/>
          <w:lang w:val="en-US"/>
        </w:rPr>
      </w:pPr>
      <w:r>
        <w:t>Abbreviations</w:t>
      </w:r>
      <w:r>
        <w:tab/>
      </w:r>
      <w:r>
        <w:fldChar w:fldCharType="begin"/>
      </w:r>
      <w:r>
        <w:instrText xml:space="preserve"> PAGEREF _Toc94241079 \h </w:instrText>
      </w:r>
      <w:r>
        <w:fldChar w:fldCharType="separate"/>
      </w:r>
      <w:r>
        <w:t>14</w:t>
      </w:r>
      <w:r>
        <w:fldChar w:fldCharType="end"/>
      </w:r>
    </w:p>
    <w:p w14:paraId="4B1B6D1B" w14:textId="6CD9A080" w:rsidR="009D237B" w:rsidRPr="009D237B" w:rsidRDefault="009D237B">
      <w:pPr>
        <w:pStyle w:val="TOC1"/>
        <w:rPr>
          <w:rFonts w:asciiTheme="minorHAnsi" w:eastAsiaTheme="minorEastAsia" w:hAnsiTheme="minorHAnsi" w:cstheme="minorBidi"/>
          <w:b w:val="0"/>
          <w:sz w:val="24"/>
          <w:szCs w:val="24"/>
          <w:lang w:val="en-US"/>
        </w:rPr>
      </w:pPr>
      <w:r>
        <w:t>Introduction to the research context</w:t>
      </w:r>
      <w:r>
        <w:tab/>
      </w:r>
      <w:r>
        <w:fldChar w:fldCharType="begin"/>
      </w:r>
      <w:r>
        <w:instrText xml:space="preserve"> PAGEREF _Toc94241080 \h </w:instrText>
      </w:r>
      <w:r>
        <w:fldChar w:fldCharType="separate"/>
      </w:r>
      <w:r>
        <w:t>15</w:t>
      </w:r>
      <w:r>
        <w:fldChar w:fldCharType="end"/>
      </w:r>
    </w:p>
    <w:p w14:paraId="7635805E" w14:textId="5093D3D6" w:rsidR="009D237B" w:rsidRPr="009D237B" w:rsidRDefault="009D237B">
      <w:pPr>
        <w:pStyle w:val="TOC1"/>
        <w:rPr>
          <w:rFonts w:asciiTheme="minorHAnsi" w:eastAsiaTheme="minorEastAsia" w:hAnsiTheme="minorHAnsi" w:cstheme="minorBidi"/>
          <w:b w:val="0"/>
          <w:sz w:val="24"/>
          <w:szCs w:val="24"/>
          <w:lang w:val="en-US"/>
        </w:rPr>
      </w:pPr>
      <w:r>
        <w:t>Background</w:t>
      </w:r>
      <w:ins w:id="16" w:author="Susanne Iwarsson" w:date="2022-09-13T12:55:00Z">
        <w:r w:rsidR="00F231EF">
          <w:t xml:space="preserve"> (eller Int</w:t>
        </w:r>
      </w:ins>
      <w:ins w:id="17" w:author="Susanne Iwarsson" w:date="2022-09-13T12:56:00Z">
        <w:r w:rsidR="00F231EF">
          <w:t>roduction</w:t>
        </w:r>
      </w:ins>
      <w:ins w:id="18" w:author="Susanne Iwarsson" w:date="2022-09-14T09:05:00Z">
        <w:r w:rsidR="009F6227">
          <w:t>?</w:t>
        </w:r>
      </w:ins>
      <w:ins w:id="19" w:author="Susanne Iwarsson" w:date="2022-09-13T12:56:00Z">
        <w:r w:rsidR="00F231EF">
          <w:t>)</w:t>
        </w:r>
      </w:ins>
      <w:r>
        <w:tab/>
      </w:r>
      <w:r>
        <w:fldChar w:fldCharType="begin"/>
      </w:r>
      <w:r>
        <w:instrText xml:space="preserve"> PAGEREF _Toc94241081 \h </w:instrText>
      </w:r>
      <w:r>
        <w:fldChar w:fldCharType="separate"/>
      </w:r>
      <w:r>
        <w:t>17</w:t>
      </w:r>
      <w:r>
        <w:fldChar w:fldCharType="end"/>
      </w:r>
    </w:p>
    <w:p w14:paraId="7D8A9500" w14:textId="2594FAB7" w:rsidR="009D237B" w:rsidRPr="009F6227" w:rsidRDefault="009D237B">
      <w:pPr>
        <w:pStyle w:val="TOC2"/>
        <w:rPr>
          <w:rFonts w:asciiTheme="minorHAnsi" w:eastAsiaTheme="minorEastAsia" w:hAnsiTheme="minorHAnsi" w:cstheme="minorBidi"/>
          <w:iCs w:val="0"/>
          <w:noProof/>
          <w:sz w:val="24"/>
          <w:szCs w:val="24"/>
          <w:lang w:val="sv-SE"/>
          <w:rPrChange w:id="20" w:author="Susanne Iwarsson" w:date="2022-09-14T09:05:00Z">
            <w:rPr>
              <w:rFonts w:asciiTheme="minorHAnsi" w:eastAsiaTheme="minorEastAsia" w:hAnsiTheme="minorHAnsi" w:cstheme="minorBidi"/>
              <w:iCs w:val="0"/>
              <w:noProof/>
              <w:sz w:val="24"/>
              <w:szCs w:val="24"/>
              <w:lang w:val="en-US"/>
            </w:rPr>
          </w:rPrChange>
        </w:rPr>
      </w:pPr>
      <w:r w:rsidRPr="009F6227">
        <w:rPr>
          <w:noProof/>
          <w:lang w:val="sv-SE"/>
          <w:rPrChange w:id="21" w:author="Susanne Iwarsson" w:date="2022-09-14T09:05:00Z">
            <w:rPr>
              <w:noProof/>
            </w:rPr>
          </w:rPrChange>
        </w:rPr>
        <w:t>Rubrik 1</w:t>
      </w:r>
      <w:r w:rsidRPr="009F6227">
        <w:rPr>
          <w:noProof/>
          <w:lang w:val="sv-SE"/>
          <w:rPrChange w:id="22" w:author="Susanne Iwarsson" w:date="2022-09-14T09:05:00Z">
            <w:rPr>
              <w:noProof/>
            </w:rPr>
          </w:rPrChange>
        </w:rPr>
        <w:tab/>
      </w:r>
      <w:r>
        <w:rPr>
          <w:noProof/>
        </w:rPr>
        <w:fldChar w:fldCharType="begin"/>
      </w:r>
      <w:r w:rsidRPr="009F6227">
        <w:rPr>
          <w:noProof/>
          <w:lang w:val="sv-SE"/>
          <w:rPrChange w:id="23" w:author="Susanne Iwarsson" w:date="2022-09-14T09:05:00Z">
            <w:rPr>
              <w:noProof/>
            </w:rPr>
          </w:rPrChange>
        </w:rPr>
        <w:instrText xml:space="preserve"> PAGEREF _Toc94241082 \h </w:instrText>
      </w:r>
      <w:r>
        <w:rPr>
          <w:noProof/>
        </w:rPr>
      </w:r>
      <w:r>
        <w:rPr>
          <w:noProof/>
        </w:rPr>
        <w:fldChar w:fldCharType="separate"/>
      </w:r>
      <w:r w:rsidRPr="009F6227">
        <w:rPr>
          <w:noProof/>
          <w:lang w:val="sv-SE"/>
          <w:rPrChange w:id="24" w:author="Susanne Iwarsson" w:date="2022-09-14T09:05:00Z">
            <w:rPr>
              <w:noProof/>
            </w:rPr>
          </w:rPrChange>
        </w:rPr>
        <w:t>17</w:t>
      </w:r>
      <w:r>
        <w:rPr>
          <w:noProof/>
        </w:rPr>
        <w:fldChar w:fldCharType="end"/>
      </w:r>
    </w:p>
    <w:p w14:paraId="48830EC5" w14:textId="2ADD33F1" w:rsidR="009D237B" w:rsidRPr="00DB56C3" w:rsidRDefault="009D237B">
      <w:pPr>
        <w:pStyle w:val="TOC2"/>
        <w:rPr>
          <w:rFonts w:asciiTheme="minorHAnsi" w:eastAsiaTheme="minorEastAsia" w:hAnsiTheme="minorHAnsi" w:cstheme="minorBidi"/>
          <w:iCs w:val="0"/>
          <w:noProof/>
          <w:sz w:val="24"/>
          <w:szCs w:val="24"/>
          <w:lang w:val="sv-SE"/>
        </w:rPr>
      </w:pPr>
      <w:r w:rsidRPr="009F6227">
        <w:rPr>
          <w:noProof/>
          <w:lang w:val="sv-SE"/>
          <w:rPrChange w:id="25" w:author="Susanne Iwarsson" w:date="2022-09-14T09:05:00Z">
            <w:rPr>
              <w:noProof/>
            </w:rPr>
          </w:rPrChange>
        </w:rPr>
        <w:t>Rubrik 2</w:t>
      </w:r>
      <w:r w:rsidRPr="009F6227">
        <w:rPr>
          <w:noProof/>
          <w:lang w:val="sv-SE"/>
          <w:rPrChange w:id="26" w:author="Susanne Iwarsson" w:date="2022-09-14T09:05:00Z">
            <w:rPr>
              <w:noProof/>
            </w:rPr>
          </w:rPrChange>
        </w:rPr>
        <w:tab/>
      </w:r>
      <w:r>
        <w:rPr>
          <w:noProof/>
        </w:rPr>
        <w:fldChar w:fldCharType="begin"/>
      </w:r>
      <w:r w:rsidRPr="009F6227">
        <w:rPr>
          <w:noProof/>
          <w:lang w:val="sv-SE"/>
          <w:rPrChange w:id="27" w:author="Susanne Iwarsson" w:date="2022-09-14T09:05:00Z">
            <w:rPr>
              <w:noProof/>
            </w:rPr>
          </w:rPrChange>
        </w:rPr>
        <w:instrText xml:space="preserve"> PAGEREF _Toc94241083 \h </w:instrText>
      </w:r>
      <w:r>
        <w:rPr>
          <w:noProof/>
        </w:rPr>
      </w:r>
      <w:r>
        <w:rPr>
          <w:noProof/>
        </w:rPr>
        <w:fldChar w:fldCharType="separate"/>
      </w:r>
      <w:r w:rsidRPr="009F6227">
        <w:rPr>
          <w:noProof/>
          <w:lang w:val="sv-SE"/>
          <w:rPrChange w:id="28" w:author="Susanne Iwarsson" w:date="2022-09-14T09:05:00Z">
            <w:rPr>
              <w:noProof/>
            </w:rPr>
          </w:rPrChange>
        </w:rPr>
        <w:t>19</w:t>
      </w:r>
      <w:r>
        <w:rPr>
          <w:noProof/>
        </w:rPr>
        <w:fldChar w:fldCharType="end"/>
      </w:r>
    </w:p>
    <w:p w14:paraId="66DA7973" w14:textId="6BA1C9AA" w:rsidR="009D237B" w:rsidRPr="009F6227" w:rsidRDefault="009D237B">
      <w:pPr>
        <w:pStyle w:val="TOC2"/>
        <w:rPr>
          <w:rFonts w:asciiTheme="minorHAnsi" w:eastAsiaTheme="minorEastAsia" w:hAnsiTheme="minorHAnsi" w:cstheme="minorBidi"/>
          <w:iCs w:val="0"/>
          <w:noProof/>
          <w:sz w:val="24"/>
          <w:szCs w:val="24"/>
          <w:lang w:val="sv-SE"/>
          <w:rPrChange w:id="29" w:author="Susanne Iwarsson" w:date="2022-09-14T09:05:00Z">
            <w:rPr>
              <w:rFonts w:asciiTheme="minorHAnsi" w:eastAsiaTheme="minorEastAsia" w:hAnsiTheme="minorHAnsi" w:cstheme="minorBidi"/>
              <w:iCs w:val="0"/>
              <w:noProof/>
              <w:sz w:val="24"/>
              <w:szCs w:val="24"/>
              <w:lang w:val="en-US"/>
            </w:rPr>
          </w:rPrChange>
        </w:rPr>
      </w:pPr>
      <w:r w:rsidRPr="00DB56C3">
        <w:rPr>
          <w:noProof/>
          <w:lang w:val="sv-SE"/>
        </w:rPr>
        <w:t>Rubrik 3</w:t>
      </w:r>
      <w:r w:rsidRPr="00DB56C3">
        <w:rPr>
          <w:noProof/>
          <w:lang w:val="sv-SE"/>
        </w:rPr>
        <w:tab/>
      </w:r>
      <w:r>
        <w:rPr>
          <w:noProof/>
        </w:rPr>
        <w:fldChar w:fldCharType="begin"/>
      </w:r>
      <w:r w:rsidRPr="009F6227">
        <w:rPr>
          <w:noProof/>
          <w:lang w:val="sv-SE"/>
          <w:rPrChange w:id="30" w:author="Susanne Iwarsson" w:date="2022-09-14T09:05:00Z">
            <w:rPr>
              <w:noProof/>
            </w:rPr>
          </w:rPrChange>
        </w:rPr>
        <w:instrText xml:space="preserve"> PAGEREF _Toc94241084 \h </w:instrText>
      </w:r>
      <w:r>
        <w:rPr>
          <w:noProof/>
        </w:rPr>
      </w:r>
      <w:r>
        <w:rPr>
          <w:noProof/>
        </w:rPr>
        <w:fldChar w:fldCharType="separate"/>
      </w:r>
      <w:r w:rsidRPr="00DB56C3">
        <w:rPr>
          <w:noProof/>
          <w:lang w:val="sv-SE"/>
        </w:rPr>
        <w:t>20</w:t>
      </w:r>
      <w:r>
        <w:rPr>
          <w:noProof/>
        </w:rPr>
        <w:fldChar w:fldCharType="end"/>
      </w:r>
    </w:p>
    <w:p w14:paraId="66722178" w14:textId="32CF2F2A" w:rsidR="009D237B" w:rsidRPr="00F231EF" w:rsidRDefault="009D237B">
      <w:pPr>
        <w:pStyle w:val="TOC1"/>
        <w:rPr>
          <w:rFonts w:asciiTheme="minorHAnsi" w:eastAsiaTheme="minorEastAsia" w:hAnsiTheme="minorHAnsi" w:cstheme="minorBidi"/>
          <w:b w:val="0"/>
          <w:sz w:val="24"/>
          <w:szCs w:val="24"/>
          <w:lang w:val="sv-SE"/>
          <w:rPrChange w:id="31" w:author="Susanne Iwarsson" w:date="2022-09-13T12:56:00Z">
            <w:rPr>
              <w:rFonts w:asciiTheme="minorHAnsi" w:eastAsiaTheme="minorEastAsia" w:hAnsiTheme="minorHAnsi" w:cstheme="minorBidi"/>
              <w:b w:val="0"/>
              <w:sz w:val="24"/>
              <w:szCs w:val="24"/>
              <w:lang w:val="en-US"/>
            </w:rPr>
          </w:rPrChange>
        </w:rPr>
      </w:pPr>
      <w:r w:rsidRPr="00F231EF">
        <w:rPr>
          <w:lang w:val="sv-SE"/>
          <w:rPrChange w:id="32" w:author="Susanne Iwarsson" w:date="2022-09-13T12:56:00Z">
            <w:rPr/>
          </w:rPrChange>
        </w:rPr>
        <w:t>Rationale</w:t>
      </w:r>
      <w:ins w:id="33" w:author="Susanne Iwarsson" w:date="2022-09-13T12:56:00Z">
        <w:r w:rsidR="00F231EF" w:rsidRPr="00F231EF">
          <w:rPr>
            <w:lang w:val="sv-SE"/>
            <w:rPrChange w:id="34" w:author="Susanne Iwarsson" w:date="2022-09-13T12:56:00Z">
              <w:rPr/>
            </w:rPrChange>
          </w:rPr>
          <w:t xml:space="preserve"> (man brukar inte s</w:t>
        </w:r>
        <w:r w:rsidR="00F231EF">
          <w:rPr>
            <w:lang w:val="sv-SE"/>
          </w:rPr>
          <w:t>e en sådan sektion)</w:t>
        </w:r>
      </w:ins>
      <w:r w:rsidRPr="00F231EF">
        <w:rPr>
          <w:lang w:val="sv-SE"/>
          <w:rPrChange w:id="35" w:author="Susanne Iwarsson" w:date="2022-09-13T12:56:00Z">
            <w:rPr/>
          </w:rPrChange>
        </w:rPr>
        <w:tab/>
      </w:r>
      <w:r>
        <w:fldChar w:fldCharType="begin"/>
      </w:r>
      <w:r w:rsidRPr="00F231EF">
        <w:rPr>
          <w:lang w:val="sv-SE"/>
          <w:rPrChange w:id="36" w:author="Susanne Iwarsson" w:date="2022-09-13T12:56:00Z">
            <w:rPr/>
          </w:rPrChange>
        </w:rPr>
        <w:instrText xml:space="preserve"> PAGEREF _Toc94241085 \h </w:instrText>
      </w:r>
      <w:r>
        <w:fldChar w:fldCharType="separate"/>
      </w:r>
      <w:r w:rsidRPr="00F231EF">
        <w:rPr>
          <w:lang w:val="sv-SE"/>
          <w:rPrChange w:id="37" w:author="Susanne Iwarsson" w:date="2022-09-13T12:56:00Z">
            <w:rPr/>
          </w:rPrChange>
        </w:rPr>
        <w:t>22</w:t>
      </w:r>
      <w:r>
        <w:fldChar w:fldCharType="end"/>
      </w:r>
    </w:p>
    <w:p w14:paraId="437AD9A0" w14:textId="64546DD7" w:rsidR="009D237B" w:rsidRPr="009D237B" w:rsidRDefault="009D237B">
      <w:pPr>
        <w:pStyle w:val="TOC2"/>
        <w:rPr>
          <w:rFonts w:asciiTheme="minorHAnsi" w:eastAsiaTheme="minorEastAsia" w:hAnsiTheme="minorHAnsi" w:cstheme="minorBidi"/>
          <w:iCs w:val="0"/>
          <w:noProof/>
          <w:sz w:val="24"/>
          <w:szCs w:val="24"/>
          <w:lang w:val="en-US"/>
        </w:rPr>
      </w:pPr>
      <w:r>
        <w:rPr>
          <w:noProof/>
        </w:rPr>
        <w:t>Study I</w:t>
      </w:r>
      <w:r>
        <w:rPr>
          <w:noProof/>
        </w:rPr>
        <w:tab/>
      </w:r>
      <w:r>
        <w:rPr>
          <w:noProof/>
        </w:rPr>
        <w:fldChar w:fldCharType="begin"/>
      </w:r>
      <w:r>
        <w:rPr>
          <w:noProof/>
        </w:rPr>
        <w:instrText xml:space="preserve"> PAGEREF _Toc94241086 \h </w:instrText>
      </w:r>
      <w:r>
        <w:rPr>
          <w:noProof/>
        </w:rPr>
      </w:r>
      <w:r>
        <w:rPr>
          <w:noProof/>
        </w:rPr>
        <w:fldChar w:fldCharType="separate"/>
      </w:r>
      <w:r>
        <w:rPr>
          <w:noProof/>
        </w:rPr>
        <w:t>22</w:t>
      </w:r>
      <w:r>
        <w:rPr>
          <w:noProof/>
        </w:rPr>
        <w:fldChar w:fldCharType="end"/>
      </w:r>
    </w:p>
    <w:p w14:paraId="5AFBB194" w14:textId="0239803B" w:rsidR="009D237B" w:rsidRPr="009D237B" w:rsidRDefault="009D237B">
      <w:pPr>
        <w:pStyle w:val="TOC2"/>
        <w:rPr>
          <w:rFonts w:asciiTheme="minorHAnsi" w:eastAsiaTheme="minorEastAsia" w:hAnsiTheme="minorHAnsi" w:cstheme="minorBidi"/>
          <w:iCs w:val="0"/>
          <w:noProof/>
          <w:sz w:val="24"/>
          <w:szCs w:val="24"/>
          <w:lang w:val="en-US"/>
        </w:rPr>
      </w:pPr>
      <w:r>
        <w:rPr>
          <w:noProof/>
        </w:rPr>
        <w:t>Study II</w:t>
      </w:r>
      <w:r>
        <w:rPr>
          <w:noProof/>
        </w:rPr>
        <w:tab/>
      </w:r>
      <w:r>
        <w:rPr>
          <w:noProof/>
        </w:rPr>
        <w:fldChar w:fldCharType="begin"/>
      </w:r>
      <w:r>
        <w:rPr>
          <w:noProof/>
        </w:rPr>
        <w:instrText xml:space="preserve"> PAGEREF _Toc94241087 \h </w:instrText>
      </w:r>
      <w:r>
        <w:rPr>
          <w:noProof/>
        </w:rPr>
      </w:r>
      <w:r>
        <w:rPr>
          <w:noProof/>
        </w:rPr>
        <w:fldChar w:fldCharType="separate"/>
      </w:r>
      <w:r>
        <w:rPr>
          <w:noProof/>
        </w:rPr>
        <w:t>22</w:t>
      </w:r>
      <w:r>
        <w:rPr>
          <w:noProof/>
        </w:rPr>
        <w:fldChar w:fldCharType="end"/>
      </w:r>
    </w:p>
    <w:p w14:paraId="04D86E89" w14:textId="2350537D" w:rsidR="009D237B" w:rsidRPr="009D237B" w:rsidRDefault="009D237B">
      <w:pPr>
        <w:pStyle w:val="TOC2"/>
        <w:rPr>
          <w:rFonts w:asciiTheme="minorHAnsi" w:eastAsiaTheme="minorEastAsia" w:hAnsiTheme="minorHAnsi" w:cstheme="minorBidi"/>
          <w:iCs w:val="0"/>
          <w:noProof/>
          <w:sz w:val="24"/>
          <w:szCs w:val="24"/>
          <w:lang w:val="en-US"/>
        </w:rPr>
      </w:pPr>
      <w:r>
        <w:rPr>
          <w:noProof/>
        </w:rPr>
        <w:t>Study III:</w:t>
      </w:r>
      <w:r>
        <w:rPr>
          <w:noProof/>
        </w:rPr>
        <w:tab/>
      </w:r>
      <w:r>
        <w:rPr>
          <w:noProof/>
        </w:rPr>
        <w:fldChar w:fldCharType="begin"/>
      </w:r>
      <w:r>
        <w:rPr>
          <w:noProof/>
        </w:rPr>
        <w:instrText xml:space="preserve"> PAGEREF _Toc94241088 \h </w:instrText>
      </w:r>
      <w:r>
        <w:rPr>
          <w:noProof/>
        </w:rPr>
      </w:r>
      <w:r>
        <w:rPr>
          <w:noProof/>
        </w:rPr>
        <w:fldChar w:fldCharType="separate"/>
      </w:r>
      <w:r>
        <w:rPr>
          <w:noProof/>
        </w:rPr>
        <w:t>23</w:t>
      </w:r>
      <w:r>
        <w:rPr>
          <w:noProof/>
        </w:rPr>
        <w:fldChar w:fldCharType="end"/>
      </w:r>
    </w:p>
    <w:p w14:paraId="7E15233B" w14:textId="75E6691A" w:rsidR="009D237B" w:rsidRPr="009D237B" w:rsidRDefault="009D237B">
      <w:pPr>
        <w:pStyle w:val="TOC2"/>
        <w:rPr>
          <w:rFonts w:asciiTheme="minorHAnsi" w:eastAsiaTheme="minorEastAsia" w:hAnsiTheme="minorHAnsi" w:cstheme="minorBidi"/>
          <w:iCs w:val="0"/>
          <w:noProof/>
          <w:sz w:val="24"/>
          <w:szCs w:val="24"/>
          <w:lang w:val="en-US"/>
        </w:rPr>
      </w:pPr>
      <w:r>
        <w:rPr>
          <w:noProof/>
        </w:rPr>
        <w:t>Study IV:</w:t>
      </w:r>
      <w:r>
        <w:rPr>
          <w:noProof/>
        </w:rPr>
        <w:tab/>
      </w:r>
      <w:r>
        <w:rPr>
          <w:noProof/>
        </w:rPr>
        <w:fldChar w:fldCharType="begin"/>
      </w:r>
      <w:r>
        <w:rPr>
          <w:noProof/>
        </w:rPr>
        <w:instrText xml:space="preserve"> PAGEREF _Toc94241089 \h </w:instrText>
      </w:r>
      <w:r>
        <w:rPr>
          <w:noProof/>
        </w:rPr>
      </w:r>
      <w:r>
        <w:rPr>
          <w:noProof/>
        </w:rPr>
        <w:fldChar w:fldCharType="separate"/>
      </w:r>
      <w:r>
        <w:rPr>
          <w:noProof/>
        </w:rPr>
        <w:t>23</w:t>
      </w:r>
      <w:r>
        <w:rPr>
          <w:noProof/>
        </w:rPr>
        <w:fldChar w:fldCharType="end"/>
      </w:r>
    </w:p>
    <w:p w14:paraId="0BF587BF" w14:textId="0CD607F5" w:rsidR="009D237B" w:rsidRPr="009D237B" w:rsidRDefault="009D237B">
      <w:pPr>
        <w:pStyle w:val="TOC2"/>
        <w:rPr>
          <w:rFonts w:asciiTheme="minorHAnsi" w:eastAsiaTheme="minorEastAsia" w:hAnsiTheme="minorHAnsi" w:cstheme="minorBidi"/>
          <w:iCs w:val="0"/>
          <w:noProof/>
          <w:sz w:val="24"/>
          <w:szCs w:val="24"/>
          <w:lang w:val="en-US"/>
        </w:rPr>
      </w:pPr>
      <w:r>
        <w:rPr>
          <w:noProof/>
        </w:rPr>
        <w:t>Thesis rationale</w:t>
      </w:r>
      <w:r>
        <w:rPr>
          <w:noProof/>
        </w:rPr>
        <w:tab/>
      </w:r>
      <w:r>
        <w:rPr>
          <w:noProof/>
        </w:rPr>
        <w:fldChar w:fldCharType="begin"/>
      </w:r>
      <w:r>
        <w:rPr>
          <w:noProof/>
        </w:rPr>
        <w:instrText xml:space="preserve"> PAGEREF _Toc94241090 \h </w:instrText>
      </w:r>
      <w:r>
        <w:rPr>
          <w:noProof/>
        </w:rPr>
      </w:r>
      <w:r>
        <w:rPr>
          <w:noProof/>
        </w:rPr>
        <w:fldChar w:fldCharType="separate"/>
      </w:r>
      <w:r>
        <w:rPr>
          <w:noProof/>
        </w:rPr>
        <w:t>24</w:t>
      </w:r>
      <w:r>
        <w:rPr>
          <w:noProof/>
        </w:rPr>
        <w:fldChar w:fldCharType="end"/>
      </w:r>
    </w:p>
    <w:p w14:paraId="656560DC" w14:textId="77464C94" w:rsidR="009D237B" w:rsidRPr="009D237B" w:rsidRDefault="009D237B">
      <w:pPr>
        <w:pStyle w:val="TOC1"/>
        <w:rPr>
          <w:rFonts w:asciiTheme="minorHAnsi" w:eastAsiaTheme="minorEastAsia" w:hAnsiTheme="minorHAnsi" w:cstheme="minorBidi"/>
          <w:b w:val="0"/>
          <w:sz w:val="24"/>
          <w:szCs w:val="24"/>
          <w:lang w:val="en-US"/>
        </w:rPr>
      </w:pPr>
      <w:r>
        <w:t>Aims</w:t>
      </w:r>
      <w:r>
        <w:tab/>
      </w:r>
      <w:r>
        <w:fldChar w:fldCharType="begin"/>
      </w:r>
      <w:r>
        <w:instrText xml:space="preserve"> PAGEREF _Toc94241091 \h </w:instrText>
      </w:r>
      <w:r>
        <w:fldChar w:fldCharType="separate"/>
      </w:r>
      <w:r>
        <w:t>26</w:t>
      </w:r>
      <w:r>
        <w:fldChar w:fldCharType="end"/>
      </w:r>
    </w:p>
    <w:p w14:paraId="7D41B3C8" w14:textId="61F38B2D" w:rsidR="009D237B" w:rsidRPr="009D237B" w:rsidRDefault="009D237B">
      <w:pPr>
        <w:pStyle w:val="TOC1"/>
        <w:rPr>
          <w:rFonts w:asciiTheme="minorHAnsi" w:eastAsiaTheme="minorEastAsia" w:hAnsiTheme="minorHAnsi" w:cstheme="minorBidi"/>
          <w:b w:val="0"/>
          <w:sz w:val="24"/>
          <w:szCs w:val="24"/>
          <w:lang w:val="en-US"/>
        </w:rPr>
      </w:pPr>
      <w:r>
        <w:t>Methods</w:t>
      </w:r>
      <w:r>
        <w:tab/>
      </w:r>
      <w:r>
        <w:fldChar w:fldCharType="begin"/>
      </w:r>
      <w:r>
        <w:instrText xml:space="preserve"> PAGEREF _Toc94241092 \h </w:instrText>
      </w:r>
      <w:r>
        <w:fldChar w:fldCharType="separate"/>
      </w:r>
      <w:r>
        <w:t>27</w:t>
      </w:r>
      <w:r>
        <w:fldChar w:fldCharType="end"/>
      </w:r>
    </w:p>
    <w:p w14:paraId="5C9AF405" w14:textId="05BCBD31" w:rsidR="009D237B" w:rsidRPr="009D237B" w:rsidRDefault="009D237B">
      <w:pPr>
        <w:pStyle w:val="TOC2"/>
        <w:rPr>
          <w:rFonts w:asciiTheme="minorHAnsi" w:eastAsiaTheme="minorEastAsia" w:hAnsiTheme="minorHAnsi" w:cstheme="minorBidi"/>
          <w:iCs w:val="0"/>
          <w:noProof/>
          <w:sz w:val="24"/>
          <w:szCs w:val="24"/>
          <w:lang w:val="en-US"/>
        </w:rPr>
      </w:pPr>
      <w:r>
        <w:rPr>
          <w:noProof/>
        </w:rPr>
        <w:t>Design</w:t>
      </w:r>
      <w:r>
        <w:rPr>
          <w:noProof/>
        </w:rPr>
        <w:tab/>
      </w:r>
      <w:r>
        <w:rPr>
          <w:noProof/>
        </w:rPr>
        <w:fldChar w:fldCharType="begin"/>
      </w:r>
      <w:r>
        <w:rPr>
          <w:noProof/>
        </w:rPr>
        <w:instrText xml:space="preserve"> PAGEREF _Toc94241093 \h </w:instrText>
      </w:r>
      <w:r>
        <w:rPr>
          <w:noProof/>
        </w:rPr>
      </w:r>
      <w:r>
        <w:rPr>
          <w:noProof/>
        </w:rPr>
        <w:fldChar w:fldCharType="separate"/>
      </w:r>
      <w:r>
        <w:rPr>
          <w:noProof/>
        </w:rPr>
        <w:t>28</w:t>
      </w:r>
      <w:r>
        <w:rPr>
          <w:noProof/>
        </w:rPr>
        <w:fldChar w:fldCharType="end"/>
      </w:r>
    </w:p>
    <w:p w14:paraId="3F90411A" w14:textId="7D61F691" w:rsidR="009D237B" w:rsidRPr="009D237B" w:rsidRDefault="00F231EF">
      <w:pPr>
        <w:pStyle w:val="TOC2"/>
        <w:rPr>
          <w:rFonts w:asciiTheme="minorHAnsi" w:eastAsiaTheme="minorEastAsia" w:hAnsiTheme="minorHAnsi" w:cstheme="minorBidi"/>
          <w:iCs w:val="0"/>
          <w:noProof/>
          <w:sz w:val="24"/>
          <w:szCs w:val="24"/>
          <w:lang w:val="en-US"/>
        </w:rPr>
      </w:pPr>
      <w:ins w:id="38" w:author="Susanne Iwarsson" w:date="2022-09-13T12:57:00Z">
        <w:r>
          <w:rPr>
            <w:noProof/>
          </w:rPr>
          <w:t xml:space="preserve">Project </w:t>
        </w:r>
      </w:ins>
      <w:del w:id="39" w:author="Susanne Iwarsson" w:date="2022-09-13T12:57:00Z">
        <w:r w:rsidR="009D237B" w:rsidDel="00F231EF">
          <w:rPr>
            <w:noProof/>
          </w:rPr>
          <w:delText xml:space="preserve">Study </w:delText>
        </w:r>
      </w:del>
      <w:r w:rsidR="009D237B">
        <w:rPr>
          <w:noProof/>
        </w:rPr>
        <w:t>context</w:t>
      </w:r>
      <w:del w:id="40" w:author="Susanne Iwarsson" w:date="2022-09-13T12:57:00Z">
        <w:r w:rsidR="009D237B" w:rsidDel="00F231EF">
          <w:rPr>
            <w:noProof/>
          </w:rPr>
          <w:delText>s</w:delText>
        </w:r>
      </w:del>
      <w:r w:rsidR="009D237B">
        <w:rPr>
          <w:noProof/>
        </w:rPr>
        <w:tab/>
      </w:r>
      <w:r w:rsidR="009D237B">
        <w:rPr>
          <w:noProof/>
        </w:rPr>
        <w:fldChar w:fldCharType="begin"/>
      </w:r>
      <w:r w:rsidR="009D237B">
        <w:rPr>
          <w:noProof/>
        </w:rPr>
        <w:instrText xml:space="preserve"> PAGEREF _Toc94241094 \h </w:instrText>
      </w:r>
      <w:r w:rsidR="009D237B">
        <w:rPr>
          <w:noProof/>
        </w:rPr>
      </w:r>
      <w:r w:rsidR="009D237B">
        <w:rPr>
          <w:noProof/>
        </w:rPr>
        <w:fldChar w:fldCharType="separate"/>
      </w:r>
      <w:r w:rsidR="009D237B">
        <w:rPr>
          <w:noProof/>
        </w:rPr>
        <w:t>28</w:t>
      </w:r>
      <w:r w:rsidR="009D237B">
        <w:rPr>
          <w:noProof/>
        </w:rPr>
        <w:fldChar w:fldCharType="end"/>
      </w:r>
    </w:p>
    <w:p w14:paraId="1C1E61C2" w14:textId="2C6FA179" w:rsidR="009D237B" w:rsidRPr="009D237B" w:rsidRDefault="009D237B">
      <w:pPr>
        <w:pStyle w:val="TOC3"/>
        <w:rPr>
          <w:rFonts w:asciiTheme="minorHAnsi" w:eastAsiaTheme="minorEastAsia" w:hAnsiTheme="minorHAnsi" w:cstheme="minorBidi"/>
          <w:noProof/>
          <w:sz w:val="24"/>
          <w:szCs w:val="24"/>
          <w:lang w:val="en-US"/>
        </w:rPr>
      </w:pPr>
      <w:r>
        <w:rPr>
          <w:noProof/>
        </w:rPr>
        <w:t>Study I</w:t>
      </w:r>
      <w:r>
        <w:rPr>
          <w:noProof/>
        </w:rPr>
        <w:tab/>
      </w:r>
      <w:r>
        <w:rPr>
          <w:noProof/>
        </w:rPr>
        <w:fldChar w:fldCharType="begin"/>
      </w:r>
      <w:r>
        <w:rPr>
          <w:noProof/>
        </w:rPr>
        <w:instrText xml:space="preserve"> PAGEREF _Toc94241095 \h </w:instrText>
      </w:r>
      <w:r>
        <w:rPr>
          <w:noProof/>
        </w:rPr>
      </w:r>
      <w:r>
        <w:rPr>
          <w:noProof/>
        </w:rPr>
        <w:fldChar w:fldCharType="separate"/>
      </w:r>
      <w:r>
        <w:rPr>
          <w:noProof/>
        </w:rPr>
        <w:t>28</w:t>
      </w:r>
      <w:r>
        <w:rPr>
          <w:noProof/>
        </w:rPr>
        <w:fldChar w:fldCharType="end"/>
      </w:r>
    </w:p>
    <w:p w14:paraId="549904C0" w14:textId="727A998C" w:rsidR="009D237B" w:rsidRPr="009D237B" w:rsidRDefault="009D237B">
      <w:pPr>
        <w:pStyle w:val="TOC3"/>
        <w:rPr>
          <w:rFonts w:asciiTheme="minorHAnsi" w:eastAsiaTheme="minorEastAsia" w:hAnsiTheme="minorHAnsi" w:cstheme="minorBidi"/>
          <w:noProof/>
          <w:sz w:val="24"/>
          <w:szCs w:val="24"/>
          <w:lang w:val="en-US"/>
        </w:rPr>
      </w:pPr>
      <w:r>
        <w:rPr>
          <w:noProof/>
        </w:rPr>
        <w:t>Study II</w:t>
      </w:r>
      <w:r>
        <w:rPr>
          <w:noProof/>
        </w:rPr>
        <w:tab/>
      </w:r>
      <w:r>
        <w:rPr>
          <w:noProof/>
        </w:rPr>
        <w:fldChar w:fldCharType="begin"/>
      </w:r>
      <w:r>
        <w:rPr>
          <w:noProof/>
        </w:rPr>
        <w:instrText xml:space="preserve"> PAGEREF _Toc94241096 \h </w:instrText>
      </w:r>
      <w:r>
        <w:rPr>
          <w:noProof/>
        </w:rPr>
      </w:r>
      <w:r>
        <w:rPr>
          <w:noProof/>
        </w:rPr>
        <w:fldChar w:fldCharType="separate"/>
      </w:r>
      <w:r>
        <w:rPr>
          <w:noProof/>
        </w:rPr>
        <w:t>29</w:t>
      </w:r>
      <w:r>
        <w:rPr>
          <w:noProof/>
        </w:rPr>
        <w:fldChar w:fldCharType="end"/>
      </w:r>
    </w:p>
    <w:p w14:paraId="0D581936" w14:textId="4E70629E" w:rsidR="009D237B" w:rsidRPr="009D237B" w:rsidRDefault="009D237B">
      <w:pPr>
        <w:pStyle w:val="TOC3"/>
        <w:rPr>
          <w:rFonts w:asciiTheme="minorHAnsi" w:eastAsiaTheme="minorEastAsia" w:hAnsiTheme="minorHAnsi" w:cstheme="minorBidi"/>
          <w:noProof/>
          <w:sz w:val="24"/>
          <w:szCs w:val="24"/>
          <w:lang w:val="en-US"/>
        </w:rPr>
      </w:pPr>
      <w:r>
        <w:rPr>
          <w:noProof/>
        </w:rPr>
        <w:t>Study III</w:t>
      </w:r>
      <w:r>
        <w:rPr>
          <w:noProof/>
        </w:rPr>
        <w:tab/>
      </w:r>
      <w:r>
        <w:rPr>
          <w:noProof/>
        </w:rPr>
        <w:fldChar w:fldCharType="begin"/>
      </w:r>
      <w:r>
        <w:rPr>
          <w:noProof/>
        </w:rPr>
        <w:instrText xml:space="preserve"> PAGEREF _Toc94241097 \h </w:instrText>
      </w:r>
      <w:r>
        <w:rPr>
          <w:noProof/>
        </w:rPr>
      </w:r>
      <w:r>
        <w:rPr>
          <w:noProof/>
        </w:rPr>
        <w:fldChar w:fldCharType="separate"/>
      </w:r>
      <w:r>
        <w:rPr>
          <w:noProof/>
        </w:rPr>
        <w:t>29</w:t>
      </w:r>
      <w:r>
        <w:rPr>
          <w:noProof/>
        </w:rPr>
        <w:fldChar w:fldCharType="end"/>
      </w:r>
    </w:p>
    <w:p w14:paraId="07CBEFD5" w14:textId="0E2FC850" w:rsidR="009D237B" w:rsidRPr="009D237B" w:rsidRDefault="009D237B">
      <w:pPr>
        <w:pStyle w:val="TOC3"/>
        <w:rPr>
          <w:rFonts w:asciiTheme="minorHAnsi" w:eastAsiaTheme="minorEastAsia" w:hAnsiTheme="minorHAnsi" w:cstheme="minorBidi"/>
          <w:noProof/>
          <w:sz w:val="24"/>
          <w:szCs w:val="24"/>
          <w:lang w:val="en-US"/>
        </w:rPr>
      </w:pPr>
      <w:r>
        <w:rPr>
          <w:noProof/>
        </w:rPr>
        <w:t>Study IV</w:t>
      </w:r>
      <w:r>
        <w:rPr>
          <w:noProof/>
        </w:rPr>
        <w:tab/>
      </w:r>
      <w:r>
        <w:rPr>
          <w:noProof/>
        </w:rPr>
        <w:fldChar w:fldCharType="begin"/>
      </w:r>
      <w:r>
        <w:rPr>
          <w:noProof/>
        </w:rPr>
        <w:instrText xml:space="preserve"> PAGEREF _Toc94241098 \h </w:instrText>
      </w:r>
      <w:r>
        <w:rPr>
          <w:noProof/>
        </w:rPr>
      </w:r>
      <w:r>
        <w:rPr>
          <w:noProof/>
        </w:rPr>
        <w:fldChar w:fldCharType="separate"/>
      </w:r>
      <w:r>
        <w:rPr>
          <w:noProof/>
        </w:rPr>
        <w:t>29</w:t>
      </w:r>
      <w:r>
        <w:rPr>
          <w:noProof/>
        </w:rPr>
        <w:fldChar w:fldCharType="end"/>
      </w:r>
    </w:p>
    <w:p w14:paraId="35BC6F3C" w14:textId="2F6B5093" w:rsidR="009D237B" w:rsidRPr="009D237B" w:rsidRDefault="009D237B">
      <w:pPr>
        <w:pStyle w:val="TOC2"/>
        <w:rPr>
          <w:rFonts w:asciiTheme="minorHAnsi" w:eastAsiaTheme="minorEastAsia" w:hAnsiTheme="minorHAnsi" w:cstheme="minorBidi"/>
          <w:iCs w:val="0"/>
          <w:noProof/>
          <w:sz w:val="24"/>
          <w:szCs w:val="24"/>
          <w:lang w:val="en-US"/>
        </w:rPr>
      </w:pPr>
      <w:r>
        <w:rPr>
          <w:noProof/>
        </w:rPr>
        <w:t>Activities in which the users were involved</w:t>
      </w:r>
      <w:ins w:id="41" w:author="Susanne Iwarsson" w:date="2022-09-13T12:57:00Z">
        <w:r w:rsidR="00F231EF">
          <w:rPr>
            <w:noProof/>
          </w:rPr>
          <w:t xml:space="preserve"> knölig rubrik</w:t>
        </w:r>
      </w:ins>
      <w:r>
        <w:rPr>
          <w:noProof/>
        </w:rPr>
        <w:tab/>
      </w:r>
      <w:r>
        <w:rPr>
          <w:noProof/>
        </w:rPr>
        <w:fldChar w:fldCharType="begin"/>
      </w:r>
      <w:r>
        <w:rPr>
          <w:noProof/>
        </w:rPr>
        <w:instrText xml:space="preserve"> PAGEREF _Toc94241099 \h </w:instrText>
      </w:r>
      <w:r>
        <w:rPr>
          <w:noProof/>
        </w:rPr>
      </w:r>
      <w:r>
        <w:rPr>
          <w:noProof/>
        </w:rPr>
        <w:fldChar w:fldCharType="separate"/>
      </w:r>
      <w:r>
        <w:rPr>
          <w:noProof/>
        </w:rPr>
        <w:t>30</w:t>
      </w:r>
      <w:r>
        <w:rPr>
          <w:noProof/>
        </w:rPr>
        <w:fldChar w:fldCharType="end"/>
      </w:r>
    </w:p>
    <w:p w14:paraId="190414C2" w14:textId="7E355EDC" w:rsidR="009D237B" w:rsidRPr="009D237B" w:rsidRDefault="009D237B">
      <w:pPr>
        <w:pStyle w:val="TOC2"/>
        <w:rPr>
          <w:rFonts w:asciiTheme="minorHAnsi" w:eastAsiaTheme="minorEastAsia" w:hAnsiTheme="minorHAnsi" w:cstheme="minorBidi"/>
          <w:iCs w:val="0"/>
          <w:noProof/>
          <w:sz w:val="24"/>
          <w:szCs w:val="24"/>
          <w:lang w:val="en-US"/>
        </w:rPr>
      </w:pPr>
      <w:r>
        <w:rPr>
          <w:noProof/>
        </w:rPr>
        <w:t>Participants</w:t>
      </w:r>
      <w:r>
        <w:rPr>
          <w:noProof/>
        </w:rPr>
        <w:tab/>
      </w:r>
      <w:r>
        <w:rPr>
          <w:noProof/>
        </w:rPr>
        <w:fldChar w:fldCharType="begin"/>
      </w:r>
      <w:r>
        <w:rPr>
          <w:noProof/>
        </w:rPr>
        <w:instrText xml:space="preserve"> PAGEREF _Toc94241100 \h </w:instrText>
      </w:r>
      <w:r>
        <w:rPr>
          <w:noProof/>
        </w:rPr>
      </w:r>
      <w:r>
        <w:rPr>
          <w:noProof/>
        </w:rPr>
        <w:fldChar w:fldCharType="separate"/>
      </w:r>
      <w:r>
        <w:rPr>
          <w:noProof/>
        </w:rPr>
        <w:t>31</w:t>
      </w:r>
      <w:r>
        <w:rPr>
          <w:noProof/>
        </w:rPr>
        <w:fldChar w:fldCharType="end"/>
      </w:r>
    </w:p>
    <w:p w14:paraId="4C9D26A6" w14:textId="291E00B6" w:rsidR="009D237B" w:rsidRPr="009D237B" w:rsidRDefault="009D237B">
      <w:pPr>
        <w:pStyle w:val="TOC2"/>
        <w:rPr>
          <w:rFonts w:asciiTheme="minorHAnsi" w:eastAsiaTheme="minorEastAsia" w:hAnsiTheme="minorHAnsi" w:cstheme="minorBidi"/>
          <w:iCs w:val="0"/>
          <w:noProof/>
          <w:sz w:val="24"/>
          <w:szCs w:val="24"/>
          <w:lang w:val="en-US"/>
        </w:rPr>
      </w:pPr>
      <w:r>
        <w:rPr>
          <w:noProof/>
        </w:rPr>
        <w:t>Recruitment procedure</w:t>
      </w:r>
      <w:r>
        <w:rPr>
          <w:noProof/>
        </w:rPr>
        <w:tab/>
      </w:r>
      <w:r>
        <w:rPr>
          <w:noProof/>
        </w:rPr>
        <w:fldChar w:fldCharType="begin"/>
      </w:r>
      <w:r>
        <w:rPr>
          <w:noProof/>
        </w:rPr>
        <w:instrText xml:space="preserve"> PAGEREF _Toc94241101 \h </w:instrText>
      </w:r>
      <w:r>
        <w:rPr>
          <w:noProof/>
        </w:rPr>
      </w:r>
      <w:r>
        <w:rPr>
          <w:noProof/>
        </w:rPr>
        <w:fldChar w:fldCharType="separate"/>
      </w:r>
      <w:r>
        <w:rPr>
          <w:noProof/>
        </w:rPr>
        <w:t>31</w:t>
      </w:r>
      <w:r>
        <w:rPr>
          <w:noProof/>
        </w:rPr>
        <w:fldChar w:fldCharType="end"/>
      </w:r>
    </w:p>
    <w:p w14:paraId="43E095C8" w14:textId="0D94F08F" w:rsidR="009D237B" w:rsidRPr="009D237B" w:rsidRDefault="009D237B">
      <w:pPr>
        <w:pStyle w:val="TOC3"/>
        <w:rPr>
          <w:rFonts w:asciiTheme="minorHAnsi" w:eastAsiaTheme="minorEastAsia" w:hAnsiTheme="minorHAnsi" w:cstheme="minorBidi"/>
          <w:noProof/>
          <w:sz w:val="24"/>
          <w:szCs w:val="24"/>
          <w:lang w:val="en-US"/>
        </w:rPr>
      </w:pPr>
      <w:r>
        <w:rPr>
          <w:noProof/>
        </w:rPr>
        <w:t>Study I</w:t>
      </w:r>
      <w:r>
        <w:rPr>
          <w:noProof/>
        </w:rPr>
        <w:tab/>
      </w:r>
      <w:r>
        <w:rPr>
          <w:noProof/>
        </w:rPr>
        <w:fldChar w:fldCharType="begin"/>
      </w:r>
      <w:r>
        <w:rPr>
          <w:noProof/>
        </w:rPr>
        <w:instrText xml:space="preserve"> PAGEREF _Toc94241102 \h </w:instrText>
      </w:r>
      <w:r>
        <w:rPr>
          <w:noProof/>
        </w:rPr>
      </w:r>
      <w:r>
        <w:rPr>
          <w:noProof/>
        </w:rPr>
        <w:fldChar w:fldCharType="separate"/>
      </w:r>
      <w:r>
        <w:rPr>
          <w:noProof/>
        </w:rPr>
        <w:t>31</w:t>
      </w:r>
      <w:r>
        <w:rPr>
          <w:noProof/>
        </w:rPr>
        <w:fldChar w:fldCharType="end"/>
      </w:r>
    </w:p>
    <w:p w14:paraId="19DEED94" w14:textId="7613C702" w:rsidR="009D237B" w:rsidRPr="009D237B" w:rsidRDefault="009D237B">
      <w:pPr>
        <w:pStyle w:val="TOC3"/>
        <w:rPr>
          <w:rFonts w:asciiTheme="minorHAnsi" w:eastAsiaTheme="minorEastAsia" w:hAnsiTheme="minorHAnsi" w:cstheme="minorBidi"/>
          <w:noProof/>
          <w:sz w:val="24"/>
          <w:szCs w:val="24"/>
          <w:lang w:val="en-US"/>
        </w:rPr>
      </w:pPr>
      <w:r>
        <w:rPr>
          <w:noProof/>
        </w:rPr>
        <w:t>Study II</w:t>
      </w:r>
      <w:r>
        <w:rPr>
          <w:noProof/>
        </w:rPr>
        <w:tab/>
      </w:r>
      <w:r>
        <w:rPr>
          <w:noProof/>
        </w:rPr>
        <w:fldChar w:fldCharType="begin"/>
      </w:r>
      <w:r>
        <w:rPr>
          <w:noProof/>
        </w:rPr>
        <w:instrText xml:space="preserve"> PAGEREF _Toc94241103 \h </w:instrText>
      </w:r>
      <w:r>
        <w:rPr>
          <w:noProof/>
        </w:rPr>
      </w:r>
      <w:r>
        <w:rPr>
          <w:noProof/>
        </w:rPr>
        <w:fldChar w:fldCharType="separate"/>
      </w:r>
      <w:r>
        <w:rPr>
          <w:noProof/>
        </w:rPr>
        <w:t>33</w:t>
      </w:r>
      <w:r>
        <w:rPr>
          <w:noProof/>
        </w:rPr>
        <w:fldChar w:fldCharType="end"/>
      </w:r>
    </w:p>
    <w:p w14:paraId="184D0B07" w14:textId="7468DC60" w:rsidR="009D237B" w:rsidRPr="009D237B" w:rsidRDefault="009D237B">
      <w:pPr>
        <w:pStyle w:val="TOC3"/>
        <w:rPr>
          <w:rFonts w:asciiTheme="minorHAnsi" w:eastAsiaTheme="minorEastAsia" w:hAnsiTheme="minorHAnsi" w:cstheme="minorBidi"/>
          <w:noProof/>
          <w:sz w:val="24"/>
          <w:szCs w:val="24"/>
          <w:lang w:val="en-US"/>
        </w:rPr>
      </w:pPr>
      <w:r>
        <w:rPr>
          <w:noProof/>
        </w:rPr>
        <w:t>Study III</w:t>
      </w:r>
      <w:r>
        <w:rPr>
          <w:noProof/>
        </w:rPr>
        <w:tab/>
      </w:r>
      <w:r>
        <w:rPr>
          <w:noProof/>
        </w:rPr>
        <w:fldChar w:fldCharType="begin"/>
      </w:r>
      <w:r>
        <w:rPr>
          <w:noProof/>
        </w:rPr>
        <w:instrText xml:space="preserve"> PAGEREF _Toc94241104 \h </w:instrText>
      </w:r>
      <w:r>
        <w:rPr>
          <w:noProof/>
        </w:rPr>
      </w:r>
      <w:r>
        <w:rPr>
          <w:noProof/>
        </w:rPr>
        <w:fldChar w:fldCharType="separate"/>
      </w:r>
      <w:r>
        <w:rPr>
          <w:noProof/>
        </w:rPr>
        <w:t>34</w:t>
      </w:r>
      <w:r>
        <w:rPr>
          <w:noProof/>
        </w:rPr>
        <w:fldChar w:fldCharType="end"/>
      </w:r>
    </w:p>
    <w:p w14:paraId="5EACD13A" w14:textId="69DC289E" w:rsidR="009D237B" w:rsidRPr="009D237B" w:rsidRDefault="009D237B">
      <w:pPr>
        <w:pStyle w:val="TOC3"/>
        <w:rPr>
          <w:rFonts w:asciiTheme="minorHAnsi" w:eastAsiaTheme="minorEastAsia" w:hAnsiTheme="minorHAnsi" w:cstheme="minorBidi"/>
          <w:noProof/>
          <w:sz w:val="24"/>
          <w:szCs w:val="24"/>
          <w:lang w:val="en-US"/>
        </w:rPr>
      </w:pPr>
      <w:r>
        <w:rPr>
          <w:noProof/>
        </w:rPr>
        <w:t>Study IV</w:t>
      </w:r>
      <w:r>
        <w:rPr>
          <w:noProof/>
        </w:rPr>
        <w:tab/>
      </w:r>
      <w:r>
        <w:rPr>
          <w:noProof/>
        </w:rPr>
        <w:fldChar w:fldCharType="begin"/>
      </w:r>
      <w:r>
        <w:rPr>
          <w:noProof/>
        </w:rPr>
        <w:instrText xml:space="preserve"> PAGEREF _Toc94241105 \h </w:instrText>
      </w:r>
      <w:r>
        <w:rPr>
          <w:noProof/>
        </w:rPr>
      </w:r>
      <w:r>
        <w:rPr>
          <w:noProof/>
        </w:rPr>
        <w:fldChar w:fldCharType="separate"/>
      </w:r>
      <w:r>
        <w:rPr>
          <w:noProof/>
        </w:rPr>
        <w:t>34</w:t>
      </w:r>
      <w:r>
        <w:rPr>
          <w:noProof/>
        </w:rPr>
        <w:fldChar w:fldCharType="end"/>
      </w:r>
    </w:p>
    <w:p w14:paraId="26E37510" w14:textId="6E6C2FA5" w:rsidR="009D237B" w:rsidRPr="009D237B" w:rsidRDefault="009D237B">
      <w:pPr>
        <w:pStyle w:val="TOC2"/>
        <w:rPr>
          <w:rFonts w:asciiTheme="minorHAnsi" w:eastAsiaTheme="minorEastAsia" w:hAnsiTheme="minorHAnsi" w:cstheme="minorBidi"/>
          <w:iCs w:val="0"/>
          <w:noProof/>
          <w:sz w:val="24"/>
          <w:szCs w:val="24"/>
          <w:lang w:val="en-US"/>
        </w:rPr>
      </w:pPr>
      <w:r>
        <w:rPr>
          <w:noProof/>
        </w:rPr>
        <w:t>Participant characteristics</w:t>
      </w:r>
      <w:r>
        <w:rPr>
          <w:noProof/>
        </w:rPr>
        <w:tab/>
      </w:r>
      <w:r>
        <w:rPr>
          <w:noProof/>
        </w:rPr>
        <w:fldChar w:fldCharType="begin"/>
      </w:r>
      <w:r>
        <w:rPr>
          <w:noProof/>
        </w:rPr>
        <w:instrText xml:space="preserve"> PAGEREF _Toc94241106 \h </w:instrText>
      </w:r>
      <w:r>
        <w:rPr>
          <w:noProof/>
        </w:rPr>
      </w:r>
      <w:r>
        <w:rPr>
          <w:noProof/>
        </w:rPr>
        <w:fldChar w:fldCharType="separate"/>
      </w:r>
      <w:r>
        <w:rPr>
          <w:noProof/>
        </w:rPr>
        <w:t>35</w:t>
      </w:r>
      <w:r>
        <w:rPr>
          <w:noProof/>
        </w:rPr>
        <w:fldChar w:fldCharType="end"/>
      </w:r>
    </w:p>
    <w:p w14:paraId="7F0EBC3A" w14:textId="28E33940" w:rsidR="009D237B" w:rsidRPr="009D237B" w:rsidRDefault="009D237B">
      <w:pPr>
        <w:pStyle w:val="TOC3"/>
        <w:rPr>
          <w:rFonts w:asciiTheme="minorHAnsi" w:eastAsiaTheme="minorEastAsia" w:hAnsiTheme="minorHAnsi" w:cstheme="minorBidi"/>
          <w:noProof/>
          <w:sz w:val="24"/>
          <w:szCs w:val="24"/>
          <w:lang w:val="en-US"/>
        </w:rPr>
      </w:pPr>
      <w:r>
        <w:rPr>
          <w:noProof/>
        </w:rPr>
        <w:t>Study I</w:t>
      </w:r>
      <w:r>
        <w:rPr>
          <w:noProof/>
        </w:rPr>
        <w:tab/>
      </w:r>
      <w:r>
        <w:rPr>
          <w:noProof/>
        </w:rPr>
        <w:fldChar w:fldCharType="begin"/>
      </w:r>
      <w:r>
        <w:rPr>
          <w:noProof/>
        </w:rPr>
        <w:instrText xml:space="preserve"> PAGEREF _Toc94241107 \h </w:instrText>
      </w:r>
      <w:r>
        <w:rPr>
          <w:noProof/>
        </w:rPr>
      </w:r>
      <w:r>
        <w:rPr>
          <w:noProof/>
        </w:rPr>
        <w:fldChar w:fldCharType="separate"/>
      </w:r>
      <w:r>
        <w:rPr>
          <w:noProof/>
        </w:rPr>
        <w:t>35</w:t>
      </w:r>
      <w:r>
        <w:rPr>
          <w:noProof/>
        </w:rPr>
        <w:fldChar w:fldCharType="end"/>
      </w:r>
    </w:p>
    <w:p w14:paraId="7357FFF8" w14:textId="451F8987" w:rsidR="009D237B" w:rsidRPr="009D237B" w:rsidRDefault="009D237B">
      <w:pPr>
        <w:pStyle w:val="TOC3"/>
        <w:rPr>
          <w:rFonts w:asciiTheme="minorHAnsi" w:eastAsiaTheme="minorEastAsia" w:hAnsiTheme="minorHAnsi" w:cstheme="minorBidi"/>
          <w:noProof/>
          <w:sz w:val="24"/>
          <w:szCs w:val="24"/>
          <w:lang w:val="en-US"/>
        </w:rPr>
      </w:pPr>
      <w:r>
        <w:rPr>
          <w:noProof/>
        </w:rPr>
        <w:t>Study III</w:t>
      </w:r>
      <w:r>
        <w:rPr>
          <w:noProof/>
        </w:rPr>
        <w:tab/>
      </w:r>
      <w:r>
        <w:rPr>
          <w:noProof/>
        </w:rPr>
        <w:fldChar w:fldCharType="begin"/>
      </w:r>
      <w:r>
        <w:rPr>
          <w:noProof/>
        </w:rPr>
        <w:instrText xml:space="preserve"> PAGEREF _Toc94241108 \h </w:instrText>
      </w:r>
      <w:r>
        <w:rPr>
          <w:noProof/>
        </w:rPr>
      </w:r>
      <w:r>
        <w:rPr>
          <w:noProof/>
        </w:rPr>
        <w:fldChar w:fldCharType="separate"/>
      </w:r>
      <w:r>
        <w:rPr>
          <w:noProof/>
        </w:rPr>
        <w:t>36</w:t>
      </w:r>
      <w:r>
        <w:rPr>
          <w:noProof/>
        </w:rPr>
        <w:fldChar w:fldCharType="end"/>
      </w:r>
    </w:p>
    <w:p w14:paraId="1203B386" w14:textId="131BDC3E" w:rsidR="009D237B" w:rsidRPr="009D237B" w:rsidRDefault="009D237B">
      <w:pPr>
        <w:pStyle w:val="TOC3"/>
        <w:rPr>
          <w:rFonts w:asciiTheme="minorHAnsi" w:eastAsiaTheme="minorEastAsia" w:hAnsiTheme="minorHAnsi" w:cstheme="minorBidi"/>
          <w:noProof/>
          <w:sz w:val="24"/>
          <w:szCs w:val="24"/>
          <w:lang w:val="en-US"/>
        </w:rPr>
      </w:pPr>
      <w:r>
        <w:rPr>
          <w:noProof/>
        </w:rPr>
        <w:t>Study IV</w:t>
      </w:r>
      <w:r>
        <w:rPr>
          <w:noProof/>
        </w:rPr>
        <w:tab/>
      </w:r>
      <w:r>
        <w:rPr>
          <w:noProof/>
        </w:rPr>
        <w:fldChar w:fldCharType="begin"/>
      </w:r>
      <w:r>
        <w:rPr>
          <w:noProof/>
        </w:rPr>
        <w:instrText xml:space="preserve"> PAGEREF _Toc94241109 \h </w:instrText>
      </w:r>
      <w:r>
        <w:rPr>
          <w:noProof/>
        </w:rPr>
      </w:r>
      <w:r>
        <w:rPr>
          <w:noProof/>
        </w:rPr>
        <w:fldChar w:fldCharType="separate"/>
      </w:r>
      <w:r>
        <w:rPr>
          <w:noProof/>
        </w:rPr>
        <w:t>37</w:t>
      </w:r>
      <w:r>
        <w:rPr>
          <w:noProof/>
        </w:rPr>
        <w:fldChar w:fldCharType="end"/>
      </w:r>
    </w:p>
    <w:p w14:paraId="330ADAD8" w14:textId="2C58E071" w:rsidR="009D237B" w:rsidRPr="009D237B" w:rsidRDefault="009D237B">
      <w:pPr>
        <w:pStyle w:val="TOC2"/>
        <w:rPr>
          <w:rFonts w:asciiTheme="minorHAnsi" w:eastAsiaTheme="minorEastAsia" w:hAnsiTheme="minorHAnsi" w:cstheme="minorBidi"/>
          <w:iCs w:val="0"/>
          <w:noProof/>
          <w:sz w:val="24"/>
          <w:szCs w:val="24"/>
          <w:lang w:val="en-US"/>
        </w:rPr>
      </w:pPr>
      <w:r>
        <w:rPr>
          <w:noProof/>
        </w:rPr>
        <w:t>Data collection</w:t>
      </w:r>
      <w:r>
        <w:rPr>
          <w:noProof/>
        </w:rPr>
        <w:tab/>
      </w:r>
      <w:r>
        <w:rPr>
          <w:noProof/>
        </w:rPr>
        <w:fldChar w:fldCharType="begin"/>
      </w:r>
      <w:r>
        <w:rPr>
          <w:noProof/>
        </w:rPr>
        <w:instrText xml:space="preserve"> PAGEREF _Toc94241110 \h </w:instrText>
      </w:r>
      <w:r>
        <w:rPr>
          <w:noProof/>
        </w:rPr>
      </w:r>
      <w:r>
        <w:rPr>
          <w:noProof/>
        </w:rPr>
        <w:fldChar w:fldCharType="separate"/>
      </w:r>
      <w:r>
        <w:rPr>
          <w:noProof/>
        </w:rPr>
        <w:t>37</w:t>
      </w:r>
      <w:r>
        <w:rPr>
          <w:noProof/>
        </w:rPr>
        <w:fldChar w:fldCharType="end"/>
      </w:r>
    </w:p>
    <w:p w14:paraId="427A6F07" w14:textId="4AB9808C" w:rsidR="009D237B" w:rsidRPr="009D237B" w:rsidRDefault="009D237B">
      <w:pPr>
        <w:pStyle w:val="TOC3"/>
        <w:rPr>
          <w:rFonts w:asciiTheme="minorHAnsi" w:eastAsiaTheme="minorEastAsia" w:hAnsiTheme="minorHAnsi" w:cstheme="minorBidi"/>
          <w:noProof/>
          <w:sz w:val="24"/>
          <w:szCs w:val="24"/>
          <w:lang w:val="en-US"/>
        </w:rPr>
      </w:pPr>
      <w:r>
        <w:rPr>
          <w:noProof/>
        </w:rPr>
        <w:t>Material</w:t>
      </w:r>
      <w:r>
        <w:rPr>
          <w:noProof/>
        </w:rPr>
        <w:tab/>
      </w:r>
      <w:r>
        <w:rPr>
          <w:noProof/>
        </w:rPr>
        <w:fldChar w:fldCharType="begin"/>
      </w:r>
      <w:r>
        <w:rPr>
          <w:noProof/>
        </w:rPr>
        <w:instrText xml:space="preserve"> PAGEREF _Toc94241111 \h </w:instrText>
      </w:r>
      <w:r>
        <w:rPr>
          <w:noProof/>
        </w:rPr>
      </w:r>
      <w:r>
        <w:rPr>
          <w:noProof/>
        </w:rPr>
        <w:fldChar w:fldCharType="separate"/>
      </w:r>
      <w:r>
        <w:rPr>
          <w:noProof/>
        </w:rPr>
        <w:t>37</w:t>
      </w:r>
      <w:r>
        <w:rPr>
          <w:noProof/>
        </w:rPr>
        <w:fldChar w:fldCharType="end"/>
      </w:r>
    </w:p>
    <w:p w14:paraId="6E024239" w14:textId="6CFD1888" w:rsidR="009D237B" w:rsidRPr="009D237B" w:rsidRDefault="009D237B">
      <w:pPr>
        <w:pStyle w:val="TOC3"/>
        <w:rPr>
          <w:rFonts w:asciiTheme="minorHAnsi" w:eastAsiaTheme="minorEastAsia" w:hAnsiTheme="minorHAnsi" w:cstheme="minorBidi"/>
          <w:noProof/>
          <w:sz w:val="24"/>
          <w:szCs w:val="24"/>
          <w:lang w:val="en-US"/>
        </w:rPr>
      </w:pPr>
      <w:r>
        <w:rPr>
          <w:noProof/>
        </w:rPr>
        <w:t>Procedure</w:t>
      </w:r>
      <w:r>
        <w:rPr>
          <w:noProof/>
        </w:rPr>
        <w:tab/>
      </w:r>
      <w:r>
        <w:rPr>
          <w:noProof/>
        </w:rPr>
        <w:fldChar w:fldCharType="begin"/>
      </w:r>
      <w:r>
        <w:rPr>
          <w:noProof/>
        </w:rPr>
        <w:instrText xml:space="preserve"> PAGEREF _Toc94241112 \h </w:instrText>
      </w:r>
      <w:r>
        <w:rPr>
          <w:noProof/>
        </w:rPr>
      </w:r>
      <w:r>
        <w:rPr>
          <w:noProof/>
        </w:rPr>
        <w:fldChar w:fldCharType="separate"/>
      </w:r>
      <w:r>
        <w:rPr>
          <w:noProof/>
        </w:rPr>
        <w:t>45</w:t>
      </w:r>
      <w:r>
        <w:rPr>
          <w:noProof/>
        </w:rPr>
        <w:fldChar w:fldCharType="end"/>
      </w:r>
    </w:p>
    <w:p w14:paraId="67B36703" w14:textId="5328BBEF" w:rsidR="009D237B" w:rsidRPr="009D237B" w:rsidRDefault="009D237B">
      <w:pPr>
        <w:pStyle w:val="TOC2"/>
        <w:rPr>
          <w:rFonts w:asciiTheme="minorHAnsi" w:eastAsiaTheme="minorEastAsia" w:hAnsiTheme="minorHAnsi" w:cstheme="minorBidi"/>
          <w:iCs w:val="0"/>
          <w:noProof/>
          <w:sz w:val="24"/>
          <w:szCs w:val="24"/>
          <w:lang w:val="en-US"/>
        </w:rPr>
      </w:pPr>
      <w:r>
        <w:rPr>
          <w:noProof/>
        </w:rPr>
        <w:t>Data analysis</w:t>
      </w:r>
      <w:r>
        <w:rPr>
          <w:noProof/>
        </w:rPr>
        <w:tab/>
      </w:r>
      <w:r>
        <w:rPr>
          <w:noProof/>
        </w:rPr>
        <w:fldChar w:fldCharType="begin"/>
      </w:r>
      <w:r>
        <w:rPr>
          <w:noProof/>
        </w:rPr>
        <w:instrText xml:space="preserve"> PAGEREF _Toc94241113 \h </w:instrText>
      </w:r>
      <w:r>
        <w:rPr>
          <w:noProof/>
        </w:rPr>
      </w:r>
      <w:r>
        <w:rPr>
          <w:noProof/>
        </w:rPr>
        <w:fldChar w:fldCharType="separate"/>
      </w:r>
      <w:r>
        <w:rPr>
          <w:noProof/>
        </w:rPr>
        <w:t>48</w:t>
      </w:r>
      <w:r>
        <w:rPr>
          <w:noProof/>
        </w:rPr>
        <w:fldChar w:fldCharType="end"/>
      </w:r>
    </w:p>
    <w:p w14:paraId="6883C3EA" w14:textId="46D1E633" w:rsidR="009D237B" w:rsidRPr="009D237B" w:rsidRDefault="009D237B">
      <w:pPr>
        <w:pStyle w:val="TOC3"/>
        <w:rPr>
          <w:rFonts w:asciiTheme="minorHAnsi" w:eastAsiaTheme="minorEastAsia" w:hAnsiTheme="minorHAnsi" w:cstheme="minorBidi"/>
          <w:noProof/>
          <w:sz w:val="24"/>
          <w:szCs w:val="24"/>
          <w:lang w:val="en-US"/>
        </w:rPr>
      </w:pPr>
      <w:r>
        <w:rPr>
          <w:noProof/>
        </w:rPr>
        <w:t>Study I</w:t>
      </w:r>
      <w:r>
        <w:rPr>
          <w:noProof/>
        </w:rPr>
        <w:tab/>
      </w:r>
      <w:r>
        <w:rPr>
          <w:noProof/>
        </w:rPr>
        <w:fldChar w:fldCharType="begin"/>
      </w:r>
      <w:r>
        <w:rPr>
          <w:noProof/>
        </w:rPr>
        <w:instrText xml:space="preserve"> PAGEREF _Toc94241114 \h </w:instrText>
      </w:r>
      <w:r>
        <w:rPr>
          <w:noProof/>
        </w:rPr>
      </w:r>
      <w:r>
        <w:rPr>
          <w:noProof/>
        </w:rPr>
        <w:fldChar w:fldCharType="separate"/>
      </w:r>
      <w:r>
        <w:rPr>
          <w:noProof/>
        </w:rPr>
        <w:t>48</w:t>
      </w:r>
      <w:r>
        <w:rPr>
          <w:noProof/>
        </w:rPr>
        <w:fldChar w:fldCharType="end"/>
      </w:r>
    </w:p>
    <w:p w14:paraId="21FFE271" w14:textId="26F3B7EC" w:rsidR="009D237B" w:rsidRPr="009D237B" w:rsidRDefault="009D237B">
      <w:pPr>
        <w:pStyle w:val="TOC3"/>
        <w:rPr>
          <w:rFonts w:asciiTheme="minorHAnsi" w:eastAsiaTheme="minorEastAsia" w:hAnsiTheme="minorHAnsi" w:cstheme="minorBidi"/>
          <w:noProof/>
          <w:sz w:val="24"/>
          <w:szCs w:val="24"/>
          <w:lang w:val="en-US"/>
        </w:rPr>
      </w:pPr>
      <w:r>
        <w:rPr>
          <w:noProof/>
        </w:rPr>
        <w:t>Study II</w:t>
      </w:r>
      <w:r>
        <w:rPr>
          <w:noProof/>
        </w:rPr>
        <w:tab/>
      </w:r>
      <w:r>
        <w:rPr>
          <w:noProof/>
        </w:rPr>
        <w:fldChar w:fldCharType="begin"/>
      </w:r>
      <w:r>
        <w:rPr>
          <w:noProof/>
        </w:rPr>
        <w:instrText xml:space="preserve"> PAGEREF _Toc94241115 \h </w:instrText>
      </w:r>
      <w:r>
        <w:rPr>
          <w:noProof/>
        </w:rPr>
      </w:r>
      <w:r>
        <w:rPr>
          <w:noProof/>
        </w:rPr>
        <w:fldChar w:fldCharType="separate"/>
      </w:r>
      <w:r>
        <w:rPr>
          <w:noProof/>
        </w:rPr>
        <w:t>49</w:t>
      </w:r>
      <w:r>
        <w:rPr>
          <w:noProof/>
        </w:rPr>
        <w:fldChar w:fldCharType="end"/>
      </w:r>
    </w:p>
    <w:p w14:paraId="709EDB3F" w14:textId="4DFAB7FE" w:rsidR="009D237B" w:rsidRPr="009D237B" w:rsidRDefault="009D237B">
      <w:pPr>
        <w:pStyle w:val="TOC3"/>
        <w:rPr>
          <w:rFonts w:asciiTheme="minorHAnsi" w:eastAsiaTheme="minorEastAsia" w:hAnsiTheme="minorHAnsi" w:cstheme="minorBidi"/>
          <w:noProof/>
          <w:sz w:val="24"/>
          <w:szCs w:val="24"/>
          <w:lang w:val="en-US"/>
        </w:rPr>
      </w:pPr>
      <w:r>
        <w:rPr>
          <w:noProof/>
        </w:rPr>
        <w:t>Study III</w:t>
      </w:r>
      <w:r>
        <w:rPr>
          <w:noProof/>
        </w:rPr>
        <w:tab/>
      </w:r>
      <w:r>
        <w:rPr>
          <w:noProof/>
        </w:rPr>
        <w:fldChar w:fldCharType="begin"/>
      </w:r>
      <w:r>
        <w:rPr>
          <w:noProof/>
        </w:rPr>
        <w:instrText xml:space="preserve"> PAGEREF _Toc94241116 \h </w:instrText>
      </w:r>
      <w:r>
        <w:rPr>
          <w:noProof/>
        </w:rPr>
      </w:r>
      <w:r>
        <w:rPr>
          <w:noProof/>
        </w:rPr>
        <w:fldChar w:fldCharType="separate"/>
      </w:r>
      <w:r>
        <w:rPr>
          <w:noProof/>
        </w:rPr>
        <w:t>50</w:t>
      </w:r>
      <w:r>
        <w:rPr>
          <w:noProof/>
        </w:rPr>
        <w:fldChar w:fldCharType="end"/>
      </w:r>
    </w:p>
    <w:p w14:paraId="194DE3B2" w14:textId="35B0FDA4" w:rsidR="009D237B" w:rsidRPr="009D237B" w:rsidRDefault="009D237B">
      <w:pPr>
        <w:pStyle w:val="TOC3"/>
        <w:rPr>
          <w:rFonts w:asciiTheme="minorHAnsi" w:eastAsiaTheme="minorEastAsia" w:hAnsiTheme="minorHAnsi" w:cstheme="minorBidi"/>
          <w:noProof/>
          <w:sz w:val="24"/>
          <w:szCs w:val="24"/>
          <w:lang w:val="en-US"/>
        </w:rPr>
      </w:pPr>
      <w:r>
        <w:rPr>
          <w:noProof/>
        </w:rPr>
        <w:t>Study IV</w:t>
      </w:r>
      <w:r>
        <w:rPr>
          <w:noProof/>
        </w:rPr>
        <w:tab/>
      </w:r>
      <w:r>
        <w:rPr>
          <w:noProof/>
        </w:rPr>
        <w:fldChar w:fldCharType="begin"/>
      </w:r>
      <w:r>
        <w:rPr>
          <w:noProof/>
        </w:rPr>
        <w:instrText xml:space="preserve"> PAGEREF _Toc94241117 \h </w:instrText>
      </w:r>
      <w:r>
        <w:rPr>
          <w:noProof/>
        </w:rPr>
      </w:r>
      <w:r>
        <w:rPr>
          <w:noProof/>
        </w:rPr>
        <w:fldChar w:fldCharType="separate"/>
      </w:r>
      <w:r>
        <w:rPr>
          <w:noProof/>
        </w:rPr>
        <w:t>51</w:t>
      </w:r>
      <w:r>
        <w:rPr>
          <w:noProof/>
        </w:rPr>
        <w:fldChar w:fldCharType="end"/>
      </w:r>
    </w:p>
    <w:p w14:paraId="5C24D50A" w14:textId="2EE95FAB" w:rsidR="009D237B" w:rsidRPr="00F231EF" w:rsidRDefault="009D237B">
      <w:pPr>
        <w:pStyle w:val="TOC2"/>
        <w:rPr>
          <w:rFonts w:asciiTheme="minorHAnsi" w:eastAsiaTheme="minorEastAsia" w:hAnsiTheme="minorHAnsi" w:cstheme="minorBidi"/>
          <w:iCs w:val="0"/>
          <w:noProof/>
          <w:sz w:val="24"/>
          <w:szCs w:val="24"/>
          <w:lang w:val="sv-SE"/>
          <w:rPrChange w:id="42" w:author="Susanne Iwarsson" w:date="2022-09-13T12:58:00Z">
            <w:rPr>
              <w:rFonts w:asciiTheme="minorHAnsi" w:eastAsiaTheme="minorEastAsia" w:hAnsiTheme="minorHAnsi" w:cstheme="minorBidi"/>
              <w:iCs w:val="0"/>
              <w:noProof/>
              <w:sz w:val="24"/>
              <w:szCs w:val="24"/>
              <w:lang w:val="en-US"/>
            </w:rPr>
          </w:rPrChange>
        </w:rPr>
      </w:pPr>
      <w:r w:rsidRPr="00F231EF">
        <w:rPr>
          <w:noProof/>
          <w:lang w:val="sv-SE"/>
          <w:rPrChange w:id="43" w:author="Susanne Iwarsson" w:date="2022-09-13T12:58:00Z">
            <w:rPr>
              <w:noProof/>
            </w:rPr>
          </w:rPrChange>
        </w:rPr>
        <w:t>Ethical considerations</w:t>
      </w:r>
      <w:ins w:id="44" w:author="Susanne Iwarsson" w:date="2022-09-13T12:58:00Z">
        <w:r w:rsidR="00F231EF" w:rsidRPr="00F231EF">
          <w:rPr>
            <w:noProof/>
            <w:lang w:val="sv-SE"/>
            <w:rPrChange w:id="45" w:author="Susanne Iwarsson" w:date="2022-09-13T12:58:00Z">
              <w:rPr>
                <w:noProof/>
              </w:rPr>
            </w:rPrChange>
          </w:rPr>
          <w:t xml:space="preserve"> dela inte upp i</w:t>
        </w:r>
        <w:r w:rsidR="00F231EF">
          <w:rPr>
            <w:noProof/>
            <w:lang w:val="sv-SE"/>
          </w:rPr>
          <w:t xml:space="preserve"> de olika studierna</w:t>
        </w:r>
        <w:r w:rsidR="00491C47">
          <w:rPr>
            <w:noProof/>
            <w:lang w:val="sv-SE"/>
          </w:rPr>
          <w:t>, skriv ihop</w:t>
        </w:r>
      </w:ins>
      <w:r w:rsidRPr="00F231EF">
        <w:rPr>
          <w:noProof/>
          <w:lang w:val="sv-SE"/>
          <w:rPrChange w:id="46" w:author="Susanne Iwarsson" w:date="2022-09-13T12:58:00Z">
            <w:rPr>
              <w:noProof/>
            </w:rPr>
          </w:rPrChange>
        </w:rPr>
        <w:tab/>
      </w:r>
      <w:r>
        <w:rPr>
          <w:noProof/>
        </w:rPr>
        <w:fldChar w:fldCharType="begin"/>
      </w:r>
      <w:r w:rsidRPr="00F231EF">
        <w:rPr>
          <w:noProof/>
          <w:lang w:val="sv-SE"/>
          <w:rPrChange w:id="47" w:author="Susanne Iwarsson" w:date="2022-09-13T12:58:00Z">
            <w:rPr>
              <w:noProof/>
            </w:rPr>
          </w:rPrChange>
        </w:rPr>
        <w:instrText xml:space="preserve"> PAGEREF _Toc94241118 \h </w:instrText>
      </w:r>
      <w:r>
        <w:rPr>
          <w:noProof/>
        </w:rPr>
      </w:r>
      <w:r>
        <w:rPr>
          <w:noProof/>
        </w:rPr>
        <w:fldChar w:fldCharType="separate"/>
      </w:r>
      <w:r w:rsidRPr="00F231EF">
        <w:rPr>
          <w:noProof/>
          <w:lang w:val="sv-SE"/>
          <w:rPrChange w:id="48" w:author="Susanne Iwarsson" w:date="2022-09-13T12:58:00Z">
            <w:rPr>
              <w:noProof/>
            </w:rPr>
          </w:rPrChange>
        </w:rPr>
        <w:t>51</w:t>
      </w:r>
      <w:r>
        <w:rPr>
          <w:noProof/>
        </w:rPr>
        <w:fldChar w:fldCharType="end"/>
      </w:r>
    </w:p>
    <w:p w14:paraId="0C0DD560" w14:textId="0B9BFECA" w:rsidR="009D237B" w:rsidRPr="009D237B" w:rsidRDefault="009D237B">
      <w:pPr>
        <w:pStyle w:val="TOC3"/>
        <w:rPr>
          <w:rFonts w:asciiTheme="minorHAnsi" w:eastAsiaTheme="minorEastAsia" w:hAnsiTheme="minorHAnsi" w:cstheme="minorBidi"/>
          <w:noProof/>
          <w:sz w:val="24"/>
          <w:szCs w:val="24"/>
          <w:lang w:val="en-US"/>
        </w:rPr>
      </w:pPr>
      <w:r>
        <w:rPr>
          <w:noProof/>
        </w:rPr>
        <w:t>Study I</w:t>
      </w:r>
      <w:r>
        <w:rPr>
          <w:noProof/>
        </w:rPr>
        <w:tab/>
      </w:r>
      <w:r>
        <w:rPr>
          <w:noProof/>
        </w:rPr>
        <w:fldChar w:fldCharType="begin"/>
      </w:r>
      <w:r>
        <w:rPr>
          <w:noProof/>
        </w:rPr>
        <w:instrText xml:space="preserve"> PAGEREF _Toc94241119 \h </w:instrText>
      </w:r>
      <w:r>
        <w:rPr>
          <w:noProof/>
        </w:rPr>
      </w:r>
      <w:r>
        <w:rPr>
          <w:noProof/>
        </w:rPr>
        <w:fldChar w:fldCharType="separate"/>
      </w:r>
      <w:r>
        <w:rPr>
          <w:noProof/>
        </w:rPr>
        <w:t>51</w:t>
      </w:r>
      <w:r>
        <w:rPr>
          <w:noProof/>
        </w:rPr>
        <w:fldChar w:fldCharType="end"/>
      </w:r>
    </w:p>
    <w:p w14:paraId="09BF7734" w14:textId="0F635137" w:rsidR="009D237B" w:rsidRPr="009D237B" w:rsidRDefault="009D237B">
      <w:pPr>
        <w:pStyle w:val="TOC3"/>
        <w:rPr>
          <w:rFonts w:asciiTheme="minorHAnsi" w:eastAsiaTheme="minorEastAsia" w:hAnsiTheme="minorHAnsi" w:cstheme="minorBidi"/>
          <w:noProof/>
          <w:sz w:val="24"/>
          <w:szCs w:val="24"/>
          <w:lang w:val="en-US"/>
        </w:rPr>
      </w:pPr>
      <w:r>
        <w:rPr>
          <w:noProof/>
        </w:rPr>
        <w:t>Study II</w:t>
      </w:r>
      <w:r>
        <w:rPr>
          <w:noProof/>
        </w:rPr>
        <w:tab/>
      </w:r>
      <w:r>
        <w:rPr>
          <w:noProof/>
        </w:rPr>
        <w:fldChar w:fldCharType="begin"/>
      </w:r>
      <w:r>
        <w:rPr>
          <w:noProof/>
        </w:rPr>
        <w:instrText xml:space="preserve"> PAGEREF _Toc94241120 \h </w:instrText>
      </w:r>
      <w:r>
        <w:rPr>
          <w:noProof/>
        </w:rPr>
      </w:r>
      <w:r>
        <w:rPr>
          <w:noProof/>
        </w:rPr>
        <w:fldChar w:fldCharType="separate"/>
      </w:r>
      <w:r>
        <w:rPr>
          <w:noProof/>
        </w:rPr>
        <w:t>52</w:t>
      </w:r>
      <w:r>
        <w:rPr>
          <w:noProof/>
        </w:rPr>
        <w:fldChar w:fldCharType="end"/>
      </w:r>
    </w:p>
    <w:p w14:paraId="114CC9A1" w14:textId="0A165EBF" w:rsidR="009D237B" w:rsidRPr="009D237B" w:rsidRDefault="009D237B">
      <w:pPr>
        <w:pStyle w:val="TOC3"/>
        <w:rPr>
          <w:rFonts w:asciiTheme="minorHAnsi" w:eastAsiaTheme="minorEastAsia" w:hAnsiTheme="minorHAnsi" w:cstheme="minorBidi"/>
          <w:noProof/>
          <w:sz w:val="24"/>
          <w:szCs w:val="24"/>
          <w:lang w:val="en-US"/>
        </w:rPr>
      </w:pPr>
      <w:r>
        <w:rPr>
          <w:noProof/>
        </w:rPr>
        <w:t>Study III</w:t>
      </w:r>
      <w:r>
        <w:rPr>
          <w:noProof/>
        </w:rPr>
        <w:tab/>
      </w:r>
      <w:r>
        <w:rPr>
          <w:noProof/>
        </w:rPr>
        <w:fldChar w:fldCharType="begin"/>
      </w:r>
      <w:r>
        <w:rPr>
          <w:noProof/>
        </w:rPr>
        <w:instrText xml:space="preserve"> PAGEREF _Toc94241121 \h </w:instrText>
      </w:r>
      <w:r>
        <w:rPr>
          <w:noProof/>
        </w:rPr>
      </w:r>
      <w:r>
        <w:rPr>
          <w:noProof/>
        </w:rPr>
        <w:fldChar w:fldCharType="separate"/>
      </w:r>
      <w:r>
        <w:rPr>
          <w:noProof/>
        </w:rPr>
        <w:t>52</w:t>
      </w:r>
      <w:r>
        <w:rPr>
          <w:noProof/>
        </w:rPr>
        <w:fldChar w:fldCharType="end"/>
      </w:r>
    </w:p>
    <w:p w14:paraId="49DFE0C2" w14:textId="1AAFC8C9" w:rsidR="009D237B" w:rsidRPr="009F6227" w:rsidRDefault="009D237B">
      <w:pPr>
        <w:pStyle w:val="TOC3"/>
        <w:rPr>
          <w:rFonts w:asciiTheme="minorHAnsi" w:eastAsiaTheme="minorEastAsia" w:hAnsiTheme="minorHAnsi" w:cstheme="minorBidi"/>
          <w:noProof/>
          <w:sz w:val="24"/>
          <w:szCs w:val="24"/>
          <w:lang w:val="sv-SE"/>
          <w:rPrChange w:id="49" w:author="Susanne Iwarsson" w:date="2022-09-14T09:05:00Z">
            <w:rPr>
              <w:rFonts w:asciiTheme="minorHAnsi" w:eastAsiaTheme="minorEastAsia" w:hAnsiTheme="minorHAnsi" w:cstheme="minorBidi"/>
              <w:noProof/>
              <w:sz w:val="24"/>
              <w:szCs w:val="24"/>
              <w:lang w:val="en-US"/>
            </w:rPr>
          </w:rPrChange>
        </w:rPr>
      </w:pPr>
      <w:r w:rsidRPr="009F6227">
        <w:rPr>
          <w:noProof/>
          <w:lang w:val="sv-SE"/>
          <w:rPrChange w:id="50" w:author="Susanne Iwarsson" w:date="2022-09-14T09:05:00Z">
            <w:rPr>
              <w:noProof/>
            </w:rPr>
          </w:rPrChange>
        </w:rPr>
        <w:t>Study IV</w:t>
      </w:r>
      <w:r w:rsidRPr="009F6227">
        <w:rPr>
          <w:noProof/>
          <w:lang w:val="sv-SE"/>
          <w:rPrChange w:id="51" w:author="Susanne Iwarsson" w:date="2022-09-14T09:05:00Z">
            <w:rPr>
              <w:noProof/>
            </w:rPr>
          </w:rPrChange>
        </w:rPr>
        <w:tab/>
      </w:r>
      <w:r>
        <w:rPr>
          <w:noProof/>
        </w:rPr>
        <w:fldChar w:fldCharType="begin"/>
      </w:r>
      <w:r w:rsidRPr="009F6227">
        <w:rPr>
          <w:noProof/>
          <w:lang w:val="sv-SE"/>
          <w:rPrChange w:id="52" w:author="Susanne Iwarsson" w:date="2022-09-14T09:05:00Z">
            <w:rPr>
              <w:noProof/>
            </w:rPr>
          </w:rPrChange>
        </w:rPr>
        <w:instrText xml:space="preserve"> PAGEREF _Toc94241122 \h </w:instrText>
      </w:r>
      <w:r>
        <w:rPr>
          <w:noProof/>
        </w:rPr>
      </w:r>
      <w:r>
        <w:rPr>
          <w:noProof/>
        </w:rPr>
        <w:fldChar w:fldCharType="separate"/>
      </w:r>
      <w:r w:rsidRPr="009F6227">
        <w:rPr>
          <w:noProof/>
          <w:lang w:val="sv-SE"/>
          <w:rPrChange w:id="53" w:author="Susanne Iwarsson" w:date="2022-09-14T09:05:00Z">
            <w:rPr>
              <w:noProof/>
            </w:rPr>
          </w:rPrChange>
        </w:rPr>
        <w:t>52</w:t>
      </w:r>
      <w:r>
        <w:rPr>
          <w:noProof/>
        </w:rPr>
        <w:fldChar w:fldCharType="end"/>
      </w:r>
    </w:p>
    <w:p w14:paraId="2CBE3FF4" w14:textId="0640C565" w:rsidR="009D237B" w:rsidRPr="00491C47" w:rsidRDefault="009D237B">
      <w:pPr>
        <w:pStyle w:val="TOC1"/>
        <w:rPr>
          <w:rFonts w:asciiTheme="minorHAnsi" w:eastAsiaTheme="minorEastAsia" w:hAnsiTheme="minorHAnsi" w:cstheme="minorBidi"/>
          <w:b w:val="0"/>
          <w:sz w:val="24"/>
          <w:szCs w:val="24"/>
          <w:lang w:val="sv-SE"/>
          <w:rPrChange w:id="54" w:author="Susanne Iwarsson" w:date="2022-09-13T13:00:00Z">
            <w:rPr>
              <w:rFonts w:asciiTheme="minorHAnsi" w:eastAsiaTheme="minorEastAsia" w:hAnsiTheme="minorHAnsi" w:cstheme="minorBidi"/>
              <w:b w:val="0"/>
              <w:sz w:val="24"/>
              <w:szCs w:val="24"/>
              <w:lang w:val="en-US"/>
            </w:rPr>
          </w:rPrChange>
        </w:rPr>
      </w:pPr>
      <w:r w:rsidRPr="00491C47">
        <w:rPr>
          <w:lang w:val="sv-SE"/>
          <w:rPrChange w:id="55" w:author="Susanne Iwarsson" w:date="2022-09-13T13:00:00Z">
            <w:rPr/>
          </w:rPrChange>
        </w:rPr>
        <w:t>Results</w:t>
      </w:r>
      <w:ins w:id="56" w:author="Susanne Iwarsson" w:date="2022-09-13T13:00:00Z">
        <w:r w:rsidR="00491C47" w:rsidRPr="00491C47">
          <w:rPr>
            <w:lang w:val="sv-SE"/>
            <w:rPrChange w:id="57" w:author="Susanne Iwarsson" w:date="2022-09-13T13:00:00Z">
              <w:rPr/>
            </w:rPrChange>
          </w:rPr>
          <w:t xml:space="preserve"> Sträva efter syntes, </w:t>
        </w:r>
        <w:r w:rsidR="00491C47">
          <w:rPr>
            <w:lang w:val="sv-SE"/>
          </w:rPr>
          <w:t>studie för studie är lägre vetenskaplig nivå</w:t>
        </w:r>
      </w:ins>
      <w:del w:id="58" w:author="Susanne Iwarsson" w:date="2022-09-13T12:58:00Z">
        <w:r w:rsidRPr="00491C47" w:rsidDel="00491C47">
          <w:rPr>
            <w:lang w:val="sv-SE"/>
            <w:rPrChange w:id="59" w:author="Susanne Iwarsson" w:date="2022-09-13T13:00:00Z">
              <w:rPr/>
            </w:rPrChange>
          </w:rPr>
          <w:delText>/Findings</w:delText>
        </w:r>
      </w:del>
      <w:r w:rsidRPr="00491C47">
        <w:rPr>
          <w:lang w:val="sv-SE"/>
          <w:rPrChange w:id="60" w:author="Susanne Iwarsson" w:date="2022-09-13T13:00:00Z">
            <w:rPr/>
          </w:rPrChange>
        </w:rPr>
        <w:tab/>
      </w:r>
      <w:r>
        <w:fldChar w:fldCharType="begin"/>
      </w:r>
      <w:r w:rsidRPr="00491C47">
        <w:rPr>
          <w:lang w:val="sv-SE"/>
          <w:rPrChange w:id="61" w:author="Susanne Iwarsson" w:date="2022-09-13T13:00:00Z">
            <w:rPr/>
          </w:rPrChange>
        </w:rPr>
        <w:instrText xml:space="preserve"> PAGEREF _Toc94241123 \h </w:instrText>
      </w:r>
      <w:r>
        <w:fldChar w:fldCharType="separate"/>
      </w:r>
      <w:r w:rsidRPr="00491C47">
        <w:rPr>
          <w:lang w:val="sv-SE"/>
          <w:rPrChange w:id="62" w:author="Susanne Iwarsson" w:date="2022-09-13T13:00:00Z">
            <w:rPr/>
          </w:rPrChange>
        </w:rPr>
        <w:t>54</w:t>
      </w:r>
      <w:r>
        <w:fldChar w:fldCharType="end"/>
      </w:r>
    </w:p>
    <w:p w14:paraId="19A84670" w14:textId="3E436BAE" w:rsidR="009D237B" w:rsidRPr="009F6227" w:rsidRDefault="009D237B">
      <w:pPr>
        <w:pStyle w:val="TOC3"/>
        <w:rPr>
          <w:rFonts w:asciiTheme="minorHAnsi" w:eastAsiaTheme="minorEastAsia" w:hAnsiTheme="minorHAnsi" w:cstheme="minorBidi"/>
          <w:noProof/>
          <w:sz w:val="24"/>
          <w:szCs w:val="24"/>
          <w:lang w:val="sv-SE"/>
          <w:rPrChange w:id="63" w:author="Susanne Iwarsson" w:date="2022-09-14T09:05:00Z">
            <w:rPr>
              <w:rFonts w:asciiTheme="minorHAnsi" w:eastAsiaTheme="minorEastAsia" w:hAnsiTheme="minorHAnsi" w:cstheme="minorBidi"/>
              <w:noProof/>
              <w:sz w:val="24"/>
              <w:szCs w:val="24"/>
              <w:lang w:val="en-US"/>
            </w:rPr>
          </w:rPrChange>
        </w:rPr>
      </w:pPr>
      <w:r w:rsidRPr="009F6227">
        <w:rPr>
          <w:noProof/>
          <w:lang w:val="sv-SE"/>
          <w:rPrChange w:id="64" w:author="Susanne Iwarsson" w:date="2022-09-14T09:05:00Z">
            <w:rPr>
              <w:noProof/>
            </w:rPr>
          </w:rPrChange>
        </w:rPr>
        <w:t>Study I</w:t>
      </w:r>
      <w:r w:rsidRPr="009F6227">
        <w:rPr>
          <w:noProof/>
          <w:lang w:val="sv-SE"/>
          <w:rPrChange w:id="65" w:author="Susanne Iwarsson" w:date="2022-09-14T09:05:00Z">
            <w:rPr>
              <w:noProof/>
            </w:rPr>
          </w:rPrChange>
        </w:rPr>
        <w:tab/>
      </w:r>
      <w:r>
        <w:rPr>
          <w:noProof/>
        </w:rPr>
        <w:fldChar w:fldCharType="begin"/>
      </w:r>
      <w:r w:rsidRPr="009F6227">
        <w:rPr>
          <w:noProof/>
          <w:lang w:val="sv-SE"/>
          <w:rPrChange w:id="66" w:author="Susanne Iwarsson" w:date="2022-09-14T09:05:00Z">
            <w:rPr>
              <w:noProof/>
            </w:rPr>
          </w:rPrChange>
        </w:rPr>
        <w:instrText xml:space="preserve"> PAGEREF _Toc94241124 \h </w:instrText>
      </w:r>
      <w:r>
        <w:rPr>
          <w:noProof/>
        </w:rPr>
      </w:r>
      <w:r>
        <w:rPr>
          <w:noProof/>
        </w:rPr>
        <w:fldChar w:fldCharType="separate"/>
      </w:r>
      <w:r w:rsidRPr="009F6227">
        <w:rPr>
          <w:noProof/>
          <w:lang w:val="sv-SE"/>
          <w:rPrChange w:id="67" w:author="Susanne Iwarsson" w:date="2022-09-14T09:05:00Z">
            <w:rPr>
              <w:noProof/>
            </w:rPr>
          </w:rPrChange>
        </w:rPr>
        <w:t>54</w:t>
      </w:r>
      <w:r>
        <w:rPr>
          <w:noProof/>
        </w:rPr>
        <w:fldChar w:fldCharType="end"/>
      </w:r>
    </w:p>
    <w:p w14:paraId="67A30583" w14:textId="6C9D4974" w:rsidR="009D237B" w:rsidRPr="009F6227" w:rsidRDefault="009D237B">
      <w:pPr>
        <w:pStyle w:val="TOC3"/>
        <w:rPr>
          <w:rFonts w:asciiTheme="minorHAnsi" w:eastAsiaTheme="minorEastAsia" w:hAnsiTheme="minorHAnsi" w:cstheme="minorBidi"/>
          <w:noProof/>
          <w:sz w:val="24"/>
          <w:szCs w:val="24"/>
          <w:lang w:val="sv-SE"/>
          <w:rPrChange w:id="68" w:author="Susanne Iwarsson" w:date="2022-09-14T09:05:00Z">
            <w:rPr>
              <w:rFonts w:asciiTheme="minorHAnsi" w:eastAsiaTheme="minorEastAsia" w:hAnsiTheme="minorHAnsi" w:cstheme="minorBidi"/>
              <w:noProof/>
              <w:sz w:val="24"/>
              <w:szCs w:val="24"/>
              <w:lang w:val="en-US"/>
            </w:rPr>
          </w:rPrChange>
        </w:rPr>
      </w:pPr>
      <w:r w:rsidRPr="009F6227">
        <w:rPr>
          <w:noProof/>
          <w:lang w:val="sv-SE"/>
          <w:rPrChange w:id="69" w:author="Susanne Iwarsson" w:date="2022-09-14T09:05:00Z">
            <w:rPr>
              <w:noProof/>
            </w:rPr>
          </w:rPrChange>
        </w:rPr>
        <w:t>Studie III</w:t>
      </w:r>
      <w:r w:rsidRPr="009F6227">
        <w:rPr>
          <w:noProof/>
          <w:lang w:val="sv-SE"/>
          <w:rPrChange w:id="70" w:author="Susanne Iwarsson" w:date="2022-09-14T09:05:00Z">
            <w:rPr>
              <w:noProof/>
            </w:rPr>
          </w:rPrChange>
        </w:rPr>
        <w:tab/>
      </w:r>
      <w:r>
        <w:rPr>
          <w:noProof/>
        </w:rPr>
        <w:fldChar w:fldCharType="begin"/>
      </w:r>
      <w:r w:rsidRPr="009F6227">
        <w:rPr>
          <w:noProof/>
          <w:lang w:val="sv-SE"/>
          <w:rPrChange w:id="71" w:author="Susanne Iwarsson" w:date="2022-09-14T09:05:00Z">
            <w:rPr>
              <w:noProof/>
            </w:rPr>
          </w:rPrChange>
        </w:rPr>
        <w:instrText xml:space="preserve"> PAGEREF _Toc94241125 \h </w:instrText>
      </w:r>
      <w:r>
        <w:rPr>
          <w:noProof/>
        </w:rPr>
      </w:r>
      <w:r>
        <w:rPr>
          <w:noProof/>
        </w:rPr>
        <w:fldChar w:fldCharType="separate"/>
      </w:r>
      <w:r w:rsidRPr="009F6227">
        <w:rPr>
          <w:noProof/>
          <w:lang w:val="sv-SE"/>
          <w:rPrChange w:id="72" w:author="Susanne Iwarsson" w:date="2022-09-14T09:05:00Z">
            <w:rPr>
              <w:noProof/>
            </w:rPr>
          </w:rPrChange>
        </w:rPr>
        <w:t>57</w:t>
      </w:r>
      <w:r>
        <w:rPr>
          <w:noProof/>
        </w:rPr>
        <w:fldChar w:fldCharType="end"/>
      </w:r>
    </w:p>
    <w:p w14:paraId="74174FB9" w14:textId="44C6B6DD" w:rsidR="009D237B" w:rsidRPr="00491C47" w:rsidRDefault="009D237B">
      <w:pPr>
        <w:pStyle w:val="TOC2"/>
        <w:rPr>
          <w:rFonts w:asciiTheme="minorHAnsi" w:eastAsiaTheme="minorEastAsia" w:hAnsiTheme="minorHAnsi" w:cstheme="minorBidi"/>
          <w:iCs w:val="0"/>
          <w:noProof/>
          <w:sz w:val="24"/>
          <w:szCs w:val="24"/>
          <w:lang w:val="sv-SE"/>
          <w:rPrChange w:id="73" w:author="Susanne Iwarsson" w:date="2022-09-13T13:00:00Z">
            <w:rPr>
              <w:rFonts w:asciiTheme="minorHAnsi" w:eastAsiaTheme="minorEastAsia" w:hAnsiTheme="minorHAnsi" w:cstheme="minorBidi"/>
              <w:iCs w:val="0"/>
              <w:noProof/>
              <w:sz w:val="24"/>
              <w:szCs w:val="24"/>
              <w:lang w:val="en-US"/>
            </w:rPr>
          </w:rPrChange>
        </w:rPr>
      </w:pPr>
      <w:r w:rsidRPr="00491C47">
        <w:rPr>
          <w:noProof/>
          <w:lang w:val="sv-SE"/>
          <w:rPrChange w:id="74" w:author="Susanne Iwarsson" w:date="2022-09-13T13:00:00Z">
            <w:rPr>
              <w:noProof/>
            </w:rPr>
          </w:rPrChange>
        </w:rPr>
        <w:t>Strengths/limitations</w:t>
      </w:r>
      <w:ins w:id="75" w:author="Susanne Iwarsson" w:date="2022-09-13T13:00:00Z">
        <w:r w:rsidR="00491C47" w:rsidRPr="00491C47">
          <w:rPr>
            <w:noProof/>
            <w:lang w:val="sv-SE"/>
            <w:rPrChange w:id="76" w:author="Susanne Iwarsson" w:date="2022-09-13T13:00:00Z">
              <w:rPr>
                <w:noProof/>
              </w:rPr>
            </w:rPrChange>
          </w:rPr>
          <w:t xml:space="preserve"> detta tillhör D</w:t>
        </w:r>
        <w:r w:rsidR="00491C47">
          <w:rPr>
            <w:noProof/>
            <w:lang w:val="sv-SE"/>
          </w:rPr>
          <w:t>iscussion</w:t>
        </w:r>
      </w:ins>
      <w:r w:rsidRPr="00491C47">
        <w:rPr>
          <w:noProof/>
          <w:lang w:val="sv-SE"/>
          <w:rPrChange w:id="77" w:author="Susanne Iwarsson" w:date="2022-09-13T13:00:00Z">
            <w:rPr>
              <w:noProof/>
            </w:rPr>
          </w:rPrChange>
        </w:rPr>
        <w:tab/>
      </w:r>
      <w:r>
        <w:rPr>
          <w:noProof/>
        </w:rPr>
        <w:fldChar w:fldCharType="begin"/>
      </w:r>
      <w:r w:rsidRPr="00491C47">
        <w:rPr>
          <w:noProof/>
          <w:lang w:val="sv-SE"/>
          <w:rPrChange w:id="78" w:author="Susanne Iwarsson" w:date="2022-09-13T13:00:00Z">
            <w:rPr>
              <w:noProof/>
            </w:rPr>
          </w:rPrChange>
        </w:rPr>
        <w:instrText xml:space="preserve"> PAGEREF _Toc94241126 \h </w:instrText>
      </w:r>
      <w:r>
        <w:rPr>
          <w:noProof/>
        </w:rPr>
      </w:r>
      <w:r>
        <w:rPr>
          <w:noProof/>
        </w:rPr>
        <w:fldChar w:fldCharType="separate"/>
      </w:r>
      <w:r w:rsidRPr="00491C47">
        <w:rPr>
          <w:noProof/>
          <w:lang w:val="sv-SE"/>
          <w:rPrChange w:id="79" w:author="Susanne Iwarsson" w:date="2022-09-13T13:00:00Z">
            <w:rPr>
              <w:noProof/>
            </w:rPr>
          </w:rPrChange>
        </w:rPr>
        <w:t>58</w:t>
      </w:r>
      <w:r>
        <w:rPr>
          <w:noProof/>
        </w:rPr>
        <w:fldChar w:fldCharType="end"/>
      </w:r>
    </w:p>
    <w:p w14:paraId="3D5A63F1" w14:textId="66369BBF" w:rsidR="009D237B" w:rsidRDefault="009D237B">
      <w:pPr>
        <w:pStyle w:val="TOC3"/>
        <w:rPr>
          <w:rFonts w:asciiTheme="minorHAnsi" w:eastAsiaTheme="minorEastAsia" w:hAnsiTheme="minorHAnsi" w:cstheme="minorBidi"/>
          <w:noProof/>
          <w:sz w:val="24"/>
          <w:szCs w:val="24"/>
          <w:lang w:val="sv-SE"/>
        </w:rPr>
      </w:pPr>
      <w:r w:rsidRPr="009D237B">
        <w:rPr>
          <w:noProof/>
          <w:lang w:val="sv-SE"/>
        </w:rPr>
        <w:t>Studie I</w:t>
      </w:r>
      <w:r w:rsidRPr="009D237B">
        <w:rPr>
          <w:noProof/>
          <w:lang w:val="sv-SE"/>
        </w:rPr>
        <w:tab/>
      </w:r>
      <w:r>
        <w:rPr>
          <w:noProof/>
        </w:rPr>
        <w:fldChar w:fldCharType="begin"/>
      </w:r>
      <w:r w:rsidRPr="009D237B">
        <w:rPr>
          <w:noProof/>
          <w:lang w:val="sv-SE"/>
        </w:rPr>
        <w:instrText xml:space="preserve"> PAGEREF _Toc94241127 \h </w:instrText>
      </w:r>
      <w:r>
        <w:rPr>
          <w:noProof/>
        </w:rPr>
      </w:r>
      <w:r>
        <w:rPr>
          <w:noProof/>
        </w:rPr>
        <w:fldChar w:fldCharType="separate"/>
      </w:r>
      <w:r w:rsidRPr="009D237B">
        <w:rPr>
          <w:noProof/>
          <w:lang w:val="sv-SE"/>
        </w:rPr>
        <w:t>58</w:t>
      </w:r>
      <w:r>
        <w:rPr>
          <w:noProof/>
        </w:rPr>
        <w:fldChar w:fldCharType="end"/>
      </w:r>
    </w:p>
    <w:p w14:paraId="4FB8F894" w14:textId="607081BC" w:rsidR="009D237B" w:rsidRDefault="009D237B">
      <w:pPr>
        <w:pStyle w:val="TOC3"/>
        <w:rPr>
          <w:rFonts w:asciiTheme="minorHAnsi" w:eastAsiaTheme="minorEastAsia" w:hAnsiTheme="minorHAnsi" w:cstheme="minorBidi"/>
          <w:noProof/>
          <w:sz w:val="24"/>
          <w:szCs w:val="24"/>
          <w:lang w:val="sv-SE"/>
        </w:rPr>
      </w:pPr>
      <w:r w:rsidRPr="009D237B">
        <w:rPr>
          <w:noProof/>
          <w:lang w:val="sv-SE"/>
        </w:rPr>
        <w:t>Studie II</w:t>
      </w:r>
      <w:r w:rsidRPr="009D237B">
        <w:rPr>
          <w:noProof/>
          <w:lang w:val="sv-SE"/>
        </w:rPr>
        <w:tab/>
      </w:r>
      <w:r>
        <w:rPr>
          <w:noProof/>
        </w:rPr>
        <w:fldChar w:fldCharType="begin"/>
      </w:r>
      <w:r w:rsidRPr="009D237B">
        <w:rPr>
          <w:noProof/>
          <w:lang w:val="sv-SE"/>
        </w:rPr>
        <w:instrText xml:space="preserve"> PAGEREF _Toc94241128 \h </w:instrText>
      </w:r>
      <w:r>
        <w:rPr>
          <w:noProof/>
        </w:rPr>
      </w:r>
      <w:r>
        <w:rPr>
          <w:noProof/>
        </w:rPr>
        <w:fldChar w:fldCharType="separate"/>
      </w:r>
      <w:r w:rsidRPr="009D237B">
        <w:rPr>
          <w:noProof/>
          <w:lang w:val="sv-SE"/>
        </w:rPr>
        <w:t>58</w:t>
      </w:r>
      <w:r>
        <w:rPr>
          <w:noProof/>
        </w:rPr>
        <w:fldChar w:fldCharType="end"/>
      </w:r>
    </w:p>
    <w:p w14:paraId="0625326A" w14:textId="78F0AFDE" w:rsidR="009D237B" w:rsidRDefault="009D237B">
      <w:pPr>
        <w:pStyle w:val="TOC3"/>
        <w:rPr>
          <w:rFonts w:asciiTheme="minorHAnsi" w:eastAsiaTheme="minorEastAsia" w:hAnsiTheme="minorHAnsi" w:cstheme="minorBidi"/>
          <w:noProof/>
          <w:sz w:val="24"/>
          <w:szCs w:val="24"/>
          <w:lang w:val="sv-SE"/>
        </w:rPr>
      </w:pPr>
      <w:r w:rsidRPr="009D237B">
        <w:rPr>
          <w:noProof/>
          <w:lang w:val="sv-SE"/>
        </w:rPr>
        <w:t>Studie III</w:t>
      </w:r>
      <w:r w:rsidRPr="009D237B">
        <w:rPr>
          <w:noProof/>
          <w:lang w:val="sv-SE"/>
        </w:rPr>
        <w:tab/>
      </w:r>
      <w:r>
        <w:rPr>
          <w:noProof/>
        </w:rPr>
        <w:fldChar w:fldCharType="begin"/>
      </w:r>
      <w:r w:rsidRPr="009D237B">
        <w:rPr>
          <w:noProof/>
          <w:lang w:val="sv-SE"/>
        </w:rPr>
        <w:instrText xml:space="preserve"> PAGEREF _Toc94241129 \h </w:instrText>
      </w:r>
      <w:r>
        <w:rPr>
          <w:noProof/>
        </w:rPr>
      </w:r>
      <w:r>
        <w:rPr>
          <w:noProof/>
        </w:rPr>
        <w:fldChar w:fldCharType="separate"/>
      </w:r>
      <w:r w:rsidRPr="009D237B">
        <w:rPr>
          <w:noProof/>
          <w:lang w:val="sv-SE"/>
        </w:rPr>
        <w:t>60</w:t>
      </w:r>
      <w:r>
        <w:rPr>
          <w:noProof/>
        </w:rPr>
        <w:fldChar w:fldCharType="end"/>
      </w:r>
    </w:p>
    <w:p w14:paraId="5C0BCE85" w14:textId="22D28772" w:rsidR="009D237B" w:rsidRPr="009F6227" w:rsidRDefault="009D237B">
      <w:pPr>
        <w:pStyle w:val="TOC3"/>
        <w:rPr>
          <w:rFonts w:asciiTheme="minorHAnsi" w:eastAsiaTheme="minorEastAsia" w:hAnsiTheme="minorHAnsi" w:cstheme="minorBidi"/>
          <w:noProof/>
          <w:sz w:val="24"/>
          <w:szCs w:val="24"/>
          <w:lang w:val="sv-SE"/>
          <w:rPrChange w:id="80" w:author="Susanne Iwarsson" w:date="2022-09-14T09:05:00Z">
            <w:rPr>
              <w:rFonts w:asciiTheme="minorHAnsi" w:eastAsiaTheme="minorEastAsia" w:hAnsiTheme="minorHAnsi" w:cstheme="minorBidi"/>
              <w:noProof/>
              <w:sz w:val="24"/>
              <w:szCs w:val="24"/>
              <w:lang w:val="en-US"/>
            </w:rPr>
          </w:rPrChange>
        </w:rPr>
      </w:pPr>
      <w:r w:rsidRPr="009F6227">
        <w:rPr>
          <w:noProof/>
          <w:lang w:val="sv-SE"/>
          <w:rPrChange w:id="81" w:author="Susanne Iwarsson" w:date="2022-09-14T09:05:00Z">
            <w:rPr>
              <w:noProof/>
            </w:rPr>
          </w:rPrChange>
        </w:rPr>
        <w:t>Studie IV</w:t>
      </w:r>
      <w:r w:rsidRPr="009F6227">
        <w:rPr>
          <w:noProof/>
          <w:lang w:val="sv-SE"/>
          <w:rPrChange w:id="82" w:author="Susanne Iwarsson" w:date="2022-09-14T09:05:00Z">
            <w:rPr>
              <w:noProof/>
            </w:rPr>
          </w:rPrChange>
        </w:rPr>
        <w:tab/>
      </w:r>
      <w:r>
        <w:rPr>
          <w:noProof/>
        </w:rPr>
        <w:fldChar w:fldCharType="begin"/>
      </w:r>
      <w:r w:rsidRPr="009F6227">
        <w:rPr>
          <w:noProof/>
          <w:lang w:val="sv-SE"/>
          <w:rPrChange w:id="83" w:author="Susanne Iwarsson" w:date="2022-09-14T09:05:00Z">
            <w:rPr>
              <w:noProof/>
            </w:rPr>
          </w:rPrChange>
        </w:rPr>
        <w:instrText xml:space="preserve"> PAGEREF _Toc94241130 \h </w:instrText>
      </w:r>
      <w:r>
        <w:rPr>
          <w:noProof/>
        </w:rPr>
      </w:r>
      <w:r>
        <w:rPr>
          <w:noProof/>
        </w:rPr>
        <w:fldChar w:fldCharType="separate"/>
      </w:r>
      <w:r w:rsidRPr="009F6227">
        <w:rPr>
          <w:noProof/>
          <w:lang w:val="sv-SE"/>
          <w:rPrChange w:id="84" w:author="Susanne Iwarsson" w:date="2022-09-14T09:05:00Z">
            <w:rPr>
              <w:noProof/>
            </w:rPr>
          </w:rPrChange>
        </w:rPr>
        <w:t>61</w:t>
      </w:r>
      <w:r>
        <w:rPr>
          <w:noProof/>
        </w:rPr>
        <w:fldChar w:fldCharType="end"/>
      </w:r>
    </w:p>
    <w:p w14:paraId="4BFE9F21" w14:textId="1B38CA85" w:rsidR="009D237B" w:rsidRPr="009F6227" w:rsidRDefault="009D237B">
      <w:pPr>
        <w:pStyle w:val="TOC1"/>
        <w:rPr>
          <w:rFonts w:asciiTheme="minorHAnsi" w:eastAsiaTheme="minorEastAsia" w:hAnsiTheme="minorHAnsi" w:cstheme="minorBidi"/>
          <w:b w:val="0"/>
          <w:sz w:val="24"/>
          <w:szCs w:val="24"/>
          <w:lang w:val="sv-SE"/>
          <w:rPrChange w:id="85" w:author="Susanne Iwarsson" w:date="2022-09-14T09:05:00Z">
            <w:rPr>
              <w:rFonts w:asciiTheme="minorHAnsi" w:eastAsiaTheme="minorEastAsia" w:hAnsiTheme="minorHAnsi" w:cstheme="minorBidi"/>
              <w:b w:val="0"/>
              <w:sz w:val="24"/>
              <w:szCs w:val="24"/>
              <w:lang w:val="en-US"/>
            </w:rPr>
          </w:rPrChange>
        </w:rPr>
      </w:pPr>
      <w:r w:rsidRPr="009F6227">
        <w:rPr>
          <w:lang w:val="sv-SE"/>
          <w:rPrChange w:id="86" w:author="Susanne Iwarsson" w:date="2022-09-14T09:05:00Z">
            <w:rPr/>
          </w:rPrChange>
        </w:rPr>
        <w:t>Discussion</w:t>
      </w:r>
      <w:r w:rsidRPr="009F6227">
        <w:rPr>
          <w:lang w:val="sv-SE"/>
          <w:rPrChange w:id="87" w:author="Susanne Iwarsson" w:date="2022-09-14T09:05:00Z">
            <w:rPr/>
          </w:rPrChange>
        </w:rPr>
        <w:tab/>
      </w:r>
      <w:r>
        <w:fldChar w:fldCharType="begin"/>
      </w:r>
      <w:r w:rsidRPr="009F6227">
        <w:rPr>
          <w:lang w:val="sv-SE"/>
          <w:rPrChange w:id="88" w:author="Susanne Iwarsson" w:date="2022-09-14T09:05:00Z">
            <w:rPr/>
          </w:rPrChange>
        </w:rPr>
        <w:instrText xml:space="preserve"> PAGEREF _Toc94241131 \h </w:instrText>
      </w:r>
      <w:r>
        <w:fldChar w:fldCharType="separate"/>
      </w:r>
      <w:r w:rsidRPr="009F6227">
        <w:rPr>
          <w:lang w:val="sv-SE"/>
          <w:rPrChange w:id="89" w:author="Susanne Iwarsson" w:date="2022-09-14T09:05:00Z">
            <w:rPr/>
          </w:rPrChange>
        </w:rPr>
        <w:t>62</w:t>
      </w:r>
      <w:r>
        <w:fldChar w:fldCharType="end"/>
      </w:r>
    </w:p>
    <w:p w14:paraId="022B9487" w14:textId="15BD4C9D" w:rsidR="009D237B" w:rsidRPr="009F6227" w:rsidRDefault="009D237B">
      <w:pPr>
        <w:pStyle w:val="TOC2"/>
        <w:rPr>
          <w:rFonts w:asciiTheme="minorHAnsi" w:eastAsiaTheme="minorEastAsia" w:hAnsiTheme="minorHAnsi" w:cstheme="minorBidi"/>
          <w:iCs w:val="0"/>
          <w:noProof/>
          <w:sz w:val="24"/>
          <w:szCs w:val="24"/>
          <w:lang w:val="sv-SE"/>
          <w:rPrChange w:id="90" w:author="Susanne Iwarsson" w:date="2022-09-14T09:05:00Z">
            <w:rPr>
              <w:rFonts w:asciiTheme="minorHAnsi" w:eastAsiaTheme="minorEastAsia" w:hAnsiTheme="minorHAnsi" w:cstheme="minorBidi"/>
              <w:iCs w:val="0"/>
              <w:noProof/>
              <w:sz w:val="24"/>
              <w:szCs w:val="24"/>
              <w:lang w:val="en-US"/>
            </w:rPr>
          </w:rPrChange>
        </w:rPr>
      </w:pPr>
      <w:r w:rsidRPr="009F6227">
        <w:rPr>
          <w:noProof/>
          <w:lang w:val="sv-SE"/>
          <w:rPrChange w:id="91" w:author="Susanne Iwarsson" w:date="2022-09-14T09:05:00Z">
            <w:rPr>
              <w:noProof/>
            </w:rPr>
          </w:rPrChange>
        </w:rPr>
        <w:t>Methodological considerations</w:t>
      </w:r>
      <w:r w:rsidRPr="009F6227">
        <w:rPr>
          <w:noProof/>
          <w:lang w:val="sv-SE"/>
          <w:rPrChange w:id="92" w:author="Susanne Iwarsson" w:date="2022-09-14T09:05:00Z">
            <w:rPr>
              <w:noProof/>
            </w:rPr>
          </w:rPrChange>
        </w:rPr>
        <w:tab/>
      </w:r>
      <w:r>
        <w:rPr>
          <w:noProof/>
        </w:rPr>
        <w:fldChar w:fldCharType="begin"/>
      </w:r>
      <w:r w:rsidRPr="009F6227">
        <w:rPr>
          <w:noProof/>
          <w:lang w:val="sv-SE"/>
          <w:rPrChange w:id="93" w:author="Susanne Iwarsson" w:date="2022-09-14T09:05:00Z">
            <w:rPr>
              <w:noProof/>
            </w:rPr>
          </w:rPrChange>
        </w:rPr>
        <w:instrText xml:space="preserve"> PAGEREF _Toc94241132 \h </w:instrText>
      </w:r>
      <w:r>
        <w:rPr>
          <w:noProof/>
        </w:rPr>
      </w:r>
      <w:r>
        <w:rPr>
          <w:noProof/>
        </w:rPr>
        <w:fldChar w:fldCharType="separate"/>
      </w:r>
      <w:r w:rsidRPr="009F6227">
        <w:rPr>
          <w:noProof/>
          <w:lang w:val="sv-SE"/>
          <w:rPrChange w:id="94" w:author="Susanne Iwarsson" w:date="2022-09-14T09:05:00Z">
            <w:rPr>
              <w:noProof/>
            </w:rPr>
          </w:rPrChange>
        </w:rPr>
        <w:t>65</w:t>
      </w:r>
      <w:r>
        <w:rPr>
          <w:noProof/>
        </w:rPr>
        <w:fldChar w:fldCharType="end"/>
      </w:r>
    </w:p>
    <w:p w14:paraId="5CEDA2DB" w14:textId="32204B6A" w:rsidR="009D237B" w:rsidRPr="009D237B" w:rsidRDefault="009D237B">
      <w:pPr>
        <w:pStyle w:val="TOC2"/>
        <w:rPr>
          <w:rFonts w:asciiTheme="minorHAnsi" w:eastAsiaTheme="minorEastAsia" w:hAnsiTheme="minorHAnsi" w:cstheme="minorBidi"/>
          <w:iCs w:val="0"/>
          <w:noProof/>
          <w:sz w:val="24"/>
          <w:szCs w:val="24"/>
          <w:lang w:val="en-US"/>
        </w:rPr>
      </w:pPr>
      <w:r>
        <w:rPr>
          <w:noProof/>
        </w:rPr>
        <w:t>Conclusions</w:t>
      </w:r>
      <w:r>
        <w:rPr>
          <w:noProof/>
        </w:rPr>
        <w:tab/>
      </w:r>
      <w:r>
        <w:rPr>
          <w:noProof/>
        </w:rPr>
        <w:fldChar w:fldCharType="begin"/>
      </w:r>
      <w:r>
        <w:rPr>
          <w:noProof/>
        </w:rPr>
        <w:instrText xml:space="preserve"> PAGEREF _Toc94241133 \h </w:instrText>
      </w:r>
      <w:r>
        <w:rPr>
          <w:noProof/>
        </w:rPr>
      </w:r>
      <w:r>
        <w:rPr>
          <w:noProof/>
        </w:rPr>
        <w:fldChar w:fldCharType="separate"/>
      </w:r>
      <w:r>
        <w:rPr>
          <w:noProof/>
        </w:rPr>
        <w:t>65</w:t>
      </w:r>
      <w:r>
        <w:rPr>
          <w:noProof/>
        </w:rPr>
        <w:fldChar w:fldCharType="end"/>
      </w:r>
    </w:p>
    <w:p w14:paraId="238DA506" w14:textId="287142EF" w:rsidR="009D237B" w:rsidRPr="009D237B" w:rsidRDefault="00491C47">
      <w:pPr>
        <w:pStyle w:val="TOC2"/>
        <w:rPr>
          <w:rFonts w:asciiTheme="minorHAnsi" w:eastAsiaTheme="minorEastAsia" w:hAnsiTheme="minorHAnsi" w:cstheme="minorBidi"/>
          <w:iCs w:val="0"/>
          <w:noProof/>
          <w:sz w:val="24"/>
          <w:szCs w:val="24"/>
          <w:lang w:val="en-US"/>
        </w:rPr>
      </w:pPr>
      <w:ins w:id="95" w:author="Susanne Iwarsson" w:date="2022-09-13T12:58:00Z">
        <w:r>
          <w:rPr>
            <w:noProof/>
          </w:rPr>
          <w:t xml:space="preserve">Implications for research, </w:t>
        </w:r>
      </w:ins>
      <w:del w:id="96" w:author="Susanne Iwarsson" w:date="2022-09-13T12:58:00Z">
        <w:r w:rsidR="009D237B" w:rsidDel="00491C47">
          <w:rPr>
            <w:noProof/>
          </w:rPr>
          <w:delText>Future research</w:delText>
        </w:r>
      </w:del>
      <w:ins w:id="97" w:author="Susanne Iwarsson" w:date="2022-09-13T12:58:00Z">
        <w:r>
          <w:rPr>
            <w:noProof/>
          </w:rPr>
          <w:t>policy and practice</w:t>
        </w:r>
      </w:ins>
      <w:r w:rsidR="009D237B">
        <w:rPr>
          <w:noProof/>
        </w:rPr>
        <w:tab/>
      </w:r>
      <w:r w:rsidR="009D237B">
        <w:rPr>
          <w:noProof/>
        </w:rPr>
        <w:fldChar w:fldCharType="begin"/>
      </w:r>
      <w:r w:rsidR="009D237B">
        <w:rPr>
          <w:noProof/>
        </w:rPr>
        <w:instrText xml:space="preserve"> PAGEREF _Toc94241134 \h </w:instrText>
      </w:r>
      <w:r w:rsidR="009D237B">
        <w:rPr>
          <w:noProof/>
        </w:rPr>
      </w:r>
      <w:r w:rsidR="009D237B">
        <w:rPr>
          <w:noProof/>
        </w:rPr>
        <w:fldChar w:fldCharType="separate"/>
      </w:r>
      <w:r w:rsidR="009D237B">
        <w:rPr>
          <w:noProof/>
        </w:rPr>
        <w:t>65</w:t>
      </w:r>
      <w:r w:rsidR="009D237B">
        <w:rPr>
          <w:noProof/>
        </w:rPr>
        <w:fldChar w:fldCharType="end"/>
      </w:r>
    </w:p>
    <w:p w14:paraId="0C008C28" w14:textId="5A2689F5" w:rsidR="009D237B" w:rsidRPr="00491C47" w:rsidRDefault="009D237B">
      <w:pPr>
        <w:pStyle w:val="TOC2"/>
        <w:rPr>
          <w:rFonts w:asciiTheme="minorHAnsi" w:eastAsiaTheme="minorEastAsia" w:hAnsiTheme="minorHAnsi" w:cstheme="minorBidi"/>
          <w:iCs w:val="0"/>
          <w:noProof/>
          <w:sz w:val="24"/>
          <w:szCs w:val="24"/>
          <w:lang w:val="sv-SE"/>
          <w:rPrChange w:id="98" w:author="Susanne Iwarsson" w:date="2022-09-13T12:59:00Z">
            <w:rPr>
              <w:rFonts w:asciiTheme="minorHAnsi" w:eastAsiaTheme="minorEastAsia" w:hAnsiTheme="minorHAnsi" w:cstheme="minorBidi"/>
              <w:iCs w:val="0"/>
              <w:noProof/>
              <w:sz w:val="24"/>
              <w:szCs w:val="24"/>
              <w:lang w:val="en-US"/>
            </w:rPr>
          </w:rPrChange>
        </w:rPr>
      </w:pPr>
      <w:r w:rsidRPr="00491C47">
        <w:rPr>
          <w:noProof/>
          <w:lang w:val="sv-SE"/>
          <w:rPrChange w:id="99" w:author="Susanne Iwarsson" w:date="2022-09-13T12:59:00Z">
            <w:rPr>
              <w:noProof/>
            </w:rPr>
          </w:rPrChange>
        </w:rPr>
        <w:t>Acknowledgements</w:t>
      </w:r>
      <w:ins w:id="100" w:author="Susanne Iwarsson" w:date="2022-09-13T12:59:00Z">
        <w:r w:rsidR="00491C47" w:rsidRPr="00491C47">
          <w:rPr>
            <w:noProof/>
            <w:lang w:val="sv-SE"/>
            <w:rPrChange w:id="101" w:author="Susanne Iwarsson" w:date="2022-09-13T12:59:00Z">
              <w:rPr>
                <w:noProof/>
              </w:rPr>
            </w:rPrChange>
          </w:rPr>
          <w:t xml:space="preserve"> Ej del av D</w:t>
        </w:r>
        <w:r w:rsidR="00491C47">
          <w:rPr>
            <w:noProof/>
            <w:lang w:val="sv-SE"/>
          </w:rPr>
          <w:t>iscussion, egen huvudrubrik</w:t>
        </w:r>
      </w:ins>
      <w:r w:rsidRPr="00491C47">
        <w:rPr>
          <w:noProof/>
          <w:lang w:val="sv-SE"/>
          <w:rPrChange w:id="102" w:author="Susanne Iwarsson" w:date="2022-09-13T12:59:00Z">
            <w:rPr>
              <w:noProof/>
            </w:rPr>
          </w:rPrChange>
        </w:rPr>
        <w:tab/>
      </w:r>
      <w:r>
        <w:rPr>
          <w:noProof/>
        </w:rPr>
        <w:fldChar w:fldCharType="begin"/>
      </w:r>
      <w:r w:rsidRPr="00491C47">
        <w:rPr>
          <w:noProof/>
          <w:lang w:val="sv-SE"/>
          <w:rPrChange w:id="103" w:author="Susanne Iwarsson" w:date="2022-09-13T12:59:00Z">
            <w:rPr>
              <w:noProof/>
            </w:rPr>
          </w:rPrChange>
        </w:rPr>
        <w:instrText xml:space="preserve"> PAGEREF _Toc94241135 \h </w:instrText>
      </w:r>
      <w:r>
        <w:rPr>
          <w:noProof/>
        </w:rPr>
      </w:r>
      <w:r>
        <w:rPr>
          <w:noProof/>
        </w:rPr>
        <w:fldChar w:fldCharType="separate"/>
      </w:r>
      <w:r w:rsidRPr="00491C47">
        <w:rPr>
          <w:noProof/>
          <w:lang w:val="sv-SE"/>
          <w:rPrChange w:id="104" w:author="Susanne Iwarsson" w:date="2022-09-13T12:59:00Z">
            <w:rPr>
              <w:noProof/>
            </w:rPr>
          </w:rPrChange>
        </w:rPr>
        <w:t>66</w:t>
      </w:r>
      <w:r>
        <w:rPr>
          <w:noProof/>
        </w:rPr>
        <w:fldChar w:fldCharType="end"/>
      </w:r>
    </w:p>
    <w:p w14:paraId="0C0D9E1F" w14:textId="5B730472" w:rsidR="009D237B" w:rsidRDefault="009D237B">
      <w:pPr>
        <w:pStyle w:val="TOC1"/>
        <w:rPr>
          <w:ins w:id="105" w:author="Susanne Iwarsson" w:date="2022-09-13T12:59:00Z"/>
        </w:rPr>
      </w:pPr>
      <w:r>
        <w:t>References</w:t>
      </w:r>
      <w:r>
        <w:tab/>
      </w:r>
      <w:r>
        <w:fldChar w:fldCharType="begin"/>
      </w:r>
      <w:r>
        <w:instrText xml:space="preserve"> PAGEREF _Toc94241136 \h </w:instrText>
      </w:r>
      <w:r>
        <w:fldChar w:fldCharType="separate"/>
      </w:r>
      <w:r>
        <w:t>67</w:t>
      </w:r>
      <w:r>
        <w:fldChar w:fldCharType="end"/>
      </w:r>
    </w:p>
    <w:p w14:paraId="667E748F" w14:textId="7335E99E" w:rsidR="00491C47" w:rsidRPr="009F6227" w:rsidRDefault="00491C47">
      <w:pPr>
        <w:rPr>
          <w:ins w:id="106" w:author="Susanne Iwarsson" w:date="2022-09-13T12:59:00Z"/>
          <w:lang w:val="en-US"/>
          <w:rPrChange w:id="107" w:author="Susanne Iwarsson" w:date="2022-09-14T09:05:00Z">
            <w:rPr>
              <w:ins w:id="108" w:author="Susanne Iwarsson" w:date="2022-09-13T12:59:00Z"/>
              <w:b w:val="0"/>
              <w:noProof w:val="0"/>
              <w:sz w:val="24"/>
              <w:szCs w:val="24"/>
            </w:rPr>
          </w:rPrChange>
        </w:rPr>
        <w:pPrChange w:id="109" w:author="Susanne Iwarsson" w:date="2022-09-13T12:59:00Z">
          <w:pPr>
            <w:pStyle w:val="TOC1"/>
          </w:pPr>
        </w:pPrChange>
      </w:pPr>
      <w:ins w:id="110" w:author="Susanne Iwarsson" w:date="2022-09-13T12:59:00Z">
        <w:r>
          <w:rPr>
            <w:lang w:val="en-GB"/>
          </w:rPr>
          <w:t>Acknowledgements</w:t>
        </w:r>
      </w:ins>
    </w:p>
    <w:p w14:paraId="0AAEB7AA" w14:textId="7C76563F" w:rsidR="00491C47" w:rsidRPr="00491C47" w:rsidRDefault="00491C47">
      <w:pPr>
        <w:rPr>
          <w:rFonts w:eastAsiaTheme="minorEastAsia"/>
          <w:b/>
          <w:lang w:val="en-GB"/>
          <w:rPrChange w:id="111" w:author="Susanne Iwarsson" w:date="2022-09-13T12:59:00Z">
            <w:rPr>
              <w:rFonts w:asciiTheme="minorHAnsi" w:eastAsiaTheme="minorEastAsia" w:hAnsiTheme="minorHAnsi" w:cstheme="minorBidi"/>
              <w:b w:val="0"/>
              <w:sz w:val="24"/>
              <w:szCs w:val="24"/>
              <w:lang w:val="en-US"/>
            </w:rPr>
          </w:rPrChange>
        </w:rPr>
        <w:pPrChange w:id="112" w:author="Susanne Iwarsson" w:date="2022-09-13T12:59:00Z">
          <w:pPr>
            <w:pStyle w:val="TOC1"/>
          </w:pPr>
        </w:pPrChange>
      </w:pPr>
      <w:ins w:id="113" w:author="Susanne Iwarsson" w:date="2022-09-13T12:59:00Z">
        <w:r>
          <w:rPr>
            <w:rFonts w:eastAsiaTheme="minorEastAsia"/>
            <w:lang w:val="en-GB"/>
          </w:rPr>
          <w:t>Appendices</w:t>
        </w:r>
      </w:ins>
    </w:p>
    <w:p w14:paraId="14741902" w14:textId="77777777" w:rsidR="008042B1" w:rsidRPr="0004300A" w:rsidRDefault="008042B1" w:rsidP="008042B1">
      <w:pPr>
        <w:pStyle w:val="UppsatsBrdtext"/>
        <w:rPr>
          <w:lang w:val="en-GB"/>
        </w:rPr>
      </w:pPr>
      <w:r w:rsidRPr="0004300A">
        <w:rPr>
          <w:lang w:val="en-GB"/>
        </w:rPr>
        <w:fldChar w:fldCharType="end"/>
      </w:r>
      <w:bookmarkStart w:id="114" w:name="_Toc446582083"/>
      <w:bookmarkStart w:id="115" w:name="_Toc63737265"/>
      <w:bookmarkStart w:id="116" w:name="_Toc284856061"/>
      <w:bookmarkStart w:id="117" w:name="_Toc288641853"/>
      <w:bookmarkStart w:id="118" w:name="_Toc295890110"/>
      <w:bookmarkStart w:id="119" w:name="_Toc295890348"/>
    </w:p>
    <w:p w14:paraId="60308305" w14:textId="7EB34F37" w:rsidR="00040988" w:rsidRPr="009F6227" w:rsidRDefault="002E6CB7" w:rsidP="00B32A78">
      <w:pPr>
        <w:pStyle w:val="Heading1"/>
        <w:rPr>
          <w:lang w:val="en-US"/>
          <w:rPrChange w:id="120" w:author="Susanne Iwarsson" w:date="2022-09-14T09:05:00Z">
            <w:rPr>
              <w:lang w:val="sv-SE"/>
            </w:rPr>
          </w:rPrChange>
        </w:rPr>
      </w:pPr>
      <w:bookmarkStart w:id="121" w:name="_Toc94241075"/>
      <w:proofErr w:type="spellStart"/>
      <w:r w:rsidRPr="009F6227">
        <w:rPr>
          <w:lang w:val="en-US"/>
          <w:rPrChange w:id="122" w:author="Susanne Iwarsson" w:date="2022-09-14T09:05:00Z">
            <w:rPr>
              <w:lang w:val="sv-SE"/>
            </w:rPr>
          </w:rPrChange>
        </w:rPr>
        <w:t>Svensk</w:t>
      </w:r>
      <w:proofErr w:type="spellEnd"/>
      <w:r w:rsidRPr="009F6227">
        <w:rPr>
          <w:lang w:val="en-US"/>
          <w:rPrChange w:id="123" w:author="Susanne Iwarsson" w:date="2022-09-14T09:05:00Z">
            <w:rPr>
              <w:lang w:val="sv-SE"/>
            </w:rPr>
          </w:rPrChange>
        </w:rPr>
        <w:t xml:space="preserve"> </w:t>
      </w:r>
      <w:proofErr w:type="spellStart"/>
      <w:r w:rsidRPr="009F6227">
        <w:rPr>
          <w:lang w:val="en-US"/>
          <w:rPrChange w:id="124" w:author="Susanne Iwarsson" w:date="2022-09-14T09:05:00Z">
            <w:rPr>
              <w:lang w:val="sv-SE"/>
            </w:rPr>
          </w:rPrChange>
        </w:rPr>
        <w:t>sammanfattning</w:t>
      </w:r>
      <w:proofErr w:type="spellEnd"/>
      <w:r w:rsidRPr="009F6227">
        <w:rPr>
          <w:lang w:val="en-US"/>
          <w:rPrChange w:id="125" w:author="Susanne Iwarsson" w:date="2022-09-14T09:05:00Z">
            <w:rPr>
              <w:lang w:val="sv-SE"/>
            </w:rPr>
          </w:rPrChange>
        </w:rPr>
        <w:t xml:space="preserve"> (Summary in Swedish</w:t>
      </w:r>
      <w:r w:rsidR="003224F5" w:rsidRPr="009F6227">
        <w:rPr>
          <w:lang w:val="en-US"/>
          <w:rPrChange w:id="126" w:author="Susanne Iwarsson" w:date="2022-09-14T09:05:00Z">
            <w:rPr>
              <w:lang w:val="sv-SE"/>
            </w:rPr>
          </w:rPrChange>
        </w:rPr>
        <w:t>)</w:t>
      </w:r>
      <w:bookmarkEnd w:id="121"/>
    </w:p>
    <w:p w14:paraId="518DED7A" w14:textId="64C3FAF6" w:rsidR="002E6CB7" w:rsidRPr="00BF5B31" w:rsidRDefault="002E6CB7" w:rsidP="006F50B2">
      <w:pPr>
        <w:pStyle w:val="Heading1"/>
      </w:pPr>
      <w:bookmarkStart w:id="127" w:name="_Toc94241076"/>
      <w:r w:rsidRPr="00BF5B31">
        <w:t>Original papers</w:t>
      </w:r>
      <w:bookmarkEnd w:id="127"/>
    </w:p>
    <w:p w14:paraId="00A0BE29" w14:textId="6B607A09" w:rsidR="001F6E6F" w:rsidRPr="0004300A" w:rsidRDefault="001F6E6F" w:rsidP="00A65BC8">
      <w:pPr>
        <w:pStyle w:val="bodytext"/>
        <w:ind w:left="360"/>
      </w:pPr>
      <w:r w:rsidRPr="0004300A">
        <w:t xml:space="preserve">The thesis comprises the following four studies, which will be referred to in the text by their </w:t>
      </w:r>
      <w:r w:rsidR="003224F5">
        <w:t>R</w:t>
      </w:r>
      <w:r w:rsidRPr="0004300A">
        <w:t xml:space="preserve">oman numerals. </w:t>
      </w:r>
    </w:p>
    <w:p w14:paraId="42D22710" w14:textId="3EF4D477" w:rsidR="00A65BC8" w:rsidRPr="0004300A" w:rsidRDefault="0018392E">
      <w:pPr>
        <w:pStyle w:val="bodytext"/>
        <w:numPr>
          <w:ilvl w:val="0"/>
          <w:numId w:val="1"/>
        </w:numPr>
      </w:pPr>
      <w:r w:rsidRPr="0018392E">
        <w:rPr>
          <w:lang w:val="sv-SE"/>
        </w:rPr>
        <w:t xml:space="preserve">Quintana, M., Anderberg, P., Sanmartin Berglund, J., </w:t>
      </w:r>
      <w:r w:rsidRPr="0018392E">
        <w:rPr>
          <w:b/>
          <w:bCs/>
          <w:lang w:val="sv-SE"/>
        </w:rPr>
        <w:t>Frögren, J</w:t>
      </w:r>
      <w:r w:rsidRPr="0018392E">
        <w:rPr>
          <w:lang w:val="sv-SE"/>
        </w:rPr>
        <w:t xml:space="preserve">., </w:t>
      </w:r>
      <w:proofErr w:type="spellStart"/>
      <w:r w:rsidRPr="0018392E">
        <w:rPr>
          <w:lang w:val="sv-SE"/>
        </w:rPr>
        <w:t>Cano</w:t>
      </w:r>
      <w:proofErr w:type="spellEnd"/>
      <w:r w:rsidRPr="0018392E">
        <w:rPr>
          <w:lang w:val="sv-SE"/>
        </w:rPr>
        <w:t xml:space="preserve">, N., </w:t>
      </w:r>
      <w:proofErr w:type="spellStart"/>
      <w:r w:rsidRPr="0018392E">
        <w:rPr>
          <w:lang w:val="sv-SE"/>
        </w:rPr>
        <w:t>Cellek</w:t>
      </w:r>
      <w:proofErr w:type="spellEnd"/>
      <w:r w:rsidRPr="0018392E">
        <w:rPr>
          <w:lang w:val="sv-SE"/>
        </w:rPr>
        <w:t xml:space="preserve">, S., ... </w:t>
      </w:r>
      <w:r w:rsidRPr="0018392E">
        <w:t xml:space="preserve">&amp; </w:t>
      </w:r>
      <w:proofErr w:type="spellStart"/>
      <w:r w:rsidRPr="0018392E">
        <w:t>Garolera</w:t>
      </w:r>
      <w:proofErr w:type="spellEnd"/>
      <w:r w:rsidRPr="0018392E">
        <w:t xml:space="preserve">, M. (2020). Feasibility-Usability </w:t>
      </w:r>
      <w:commentRangeStart w:id="128"/>
      <w:r w:rsidRPr="0018392E">
        <w:t>Study of a Tablet App Adapted Specifically for Persons with Cognitive I</w:t>
      </w:r>
      <w:commentRangeEnd w:id="128"/>
      <w:r w:rsidR="00EC3A56">
        <w:rPr>
          <w:rStyle w:val="CommentReference"/>
          <w:rFonts w:ascii="Arial" w:hAnsi="Arial"/>
          <w:lang w:val="sv-SE" w:eastAsia="en-US"/>
        </w:rPr>
        <w:commentReference w:id="128"/>
      </w:r>
      <w:r w:rsidRPr="0018392E">
        <w:t xml:space="preserve">mpairment—SMART4MD (Support Monitoring and Reminder Technology for Mild Dementia). </w:t>
      </w:r>
      <w:r w:rsidRPr="0018392E">
        <w:rPr>
          <w:i/>
          <w:iCs/>
        </w:rPr>
        <w:t>International Journal of Environmental Research and Public Health,</w:t>
      </w:r>
      <w:r>
        <w:t xml:space="preserve"> </w:t>
      </w:r>
      <w:r w:rsidRPr="0018392E">
        <w:t>17(18), 6816.</w:t>
      </w:r>
      <w:r w:rsidR="00A65BC8" w:rsidRPr="0004300A">
        <w:t>20</w:t>
      </w:r>
      <w:del w:id="129" w:author="Susanne Iwarsson" w:date="2022-09-13T13:01:00Z">
        <w:r w:rsidR="00A65BC8" w:rsidRPr="0004300A" w:rsidDel="00EC3A56">
          <w:delText>)</w:delText>
        </w:r>
      </w:del>
      <w:r w:rsidR="00A65BC8" w:rsidRPr="0004300A">
        <w:t>.</w:t>
      </w:r>
    </w:p>
    <w:p w14:paraId="3D7EABF3" w14:textId="38CB186C" w:rsidR="006053D0" w:rsidRPr="0004300A" w:rsidRDefault="00943B36">
      <w:pPr>
        <w:pStyle w:val="bodytext"/>
        <w:numPr>
          <w:ilvl w:val="0"/>
          <w:numId w:val="1"/>
        </w:numPr>
      </w:pPr>
      <w:r w:rsidRPr="00943B36">
        <w:rPr>
          <w:b/>
          <w:bCs/>
        </w:rPr>
        <w:t>Frögren, J</w:t>
      </w:r>
      <w:r w:rsidRPr="00943B36">
        <w:t xml:space="preserve">., Schmidt, S. M., Kylén, M., Jonsson, O., </w:t>
      </w:r>
      <w:proofErr w:type="spellStart"/>
      <w:r w:rsidRPr="00943B36">
        <w:t>Slaug</w:t>
      </w:r>
      <w:proofErr w:type="spellEnd"/>
      <w:r w:rsidRPr="00943B36">
        <w:t>, B., Iwarsson, S. Awareness of and attitudes toward</w:t>
      </w:r>
      <w:r w:rsidR="009C6D50">
        <w:t>s</w:t>
      </w:r>
      <w:r w:rsidRPr="00943B36">
        <w:t xml:space="preserve"> public involvement in research on ageing and health among older people in Sweden.</w:t>
      </w:r>
      <w:r w:rsidR="009C6D50">
        <w:t xml:space="preserve"> </w:t>
      </w:r>
      <w:commentRangeStart w:id="130"/>
      <w:proofErr w:type="spellStart"/>
      <w:r w:rsidR="009C6D50" w:rsidRPr="00EC3A56">
        <w:rPr>
          <w:i/>
          <w:iCs/>
          <w:rPrChange w:id="131" w:author="Susanne Iwarsson" w:date="2022-09-13T13:01:00Z">
            <w:rPr/>
          </w:rPrChange>
        </w:rPr>
        <w:t>Plos</w:t>
      </w:r>
      <w:proofErr w:type="spellEnd"/>
      <w:r w:rsidR="009C6D50" w:rsidRPr="00EC3A56">
        <w:rPr>
          <w:i/>
          <w:iCs/>
          <w:rPrChange w:id="132" w:author="Susanne Iwarsson" w:date="2022-09-13T13:01:00Z">
            <w:rPr/>
          </w:rPrChange>
        </w:rPr>
        <w:t xml:space="preserve"> one</w:t>
      </w:r>
      <w:commentRangeEnd w:id="130"/>
      <w:r w:rsidR="00EC3A56">
        <w:rPr>
          <w:rStyle w:val="CommentReference"/>
          <w:rFonts w:ascii="Arial" w:hAnsi="Arial"/>
          <w:lang w:val="sv-SE" w:eastAsia="en-US"/>
        </w:rPr>
        <w:commentReference w:id="130"/>
      </w:r>
      <w:r w:rsidR="009C6D50" w:rsidRPr="009C6D50">
        <w:t>, 17(6), e0269993.</w:t>
      </w:r>
    </w:p>
    <w:p w14:paraId="7E543FB8" w14:textId="6F2D1B5D" w:rsidR="009C6D50" w:rsidRDefault="00943B36">
      <w:pPr>
        <w:pStyle w:val="bodytext"/>
        <w:numPr>
          <w:ilvl w:val="0"/>
          <w:numId w:val="1"/>
        </w:numPr>
      </w:pPr>
      <w:r w:rsidRPr="009C6D50">
        <w:rPr>
          <w:b/>
          <w:bCs/>
        </w:rPr>
        <w:t>Frögren, J</w:t>
      </w:r>
      <w:r w:rsidRPr="00943B36">
        <w:t xml:space="preserve">., Granbom, M., Jonsson, O., Bergman, M. Iwarsson, S. </w:t>
      </w:r>
      <w:r w:rsidR="009C6D50" w:rsidRPr="009C6D50">
        <w:t>Distinctive Participant Characteristics and Attitudinal Changes in a Citizen Science Initiative on Housing Accessibility Targeting Older Adults and People with Disabilities</w:t>
      </w:r>
      <w:ins w:id="133" w:author="Susanne Iwarsson" w:date="2022-09-13T13:03:00Z">
        <w:r w:rsidR="002E0874">
          <w:t>.</w:t>
        </w:r>
      </w:ins>
      <w:r w:rsidR="009C6D50" w:rsidRPr="009C6D50">
        <w:t xml:space="preserve"> (Submitted</w:t>
      </w:r>
      <w:del w:id="134" w:author="Susanne Iwarsson" w:date="2022-09-13T13:03:00Z">
        <w:r w:rsidR="009C6D50" w:rsidRPr="009C6D50" w:rsidDel="00EC3A56">
          <w:delText xml:space="preserve"> in July 2022</w:delText>
        </w:r>
      </w:del>
      <w:r w:rsidR="009C6D50" w:rsidRPr="009C6D50">
        <w:t>)</w:t>
      </w:r>
    </w:p>
    <w:p w14:paraId="338C7029" w14:textId="561BA9F7" w:rsidR="009C6D50" w:rsidRPr="0004300A" w:rsidRDefault="009C6D50">
      <w:pPr>
        <w:pStyle w:val="bodytext"/>
        <w:numPr>
          <w:ilvl w:val="0"/>
          <w:numId w:val="1"/>
        </w:numPr>
      </w:pPr>
      <w:r w:rsidRPr="009C6D50">
        <w:rPr>
          <w:lang w:val="sv-SE"/>
        </w:rPr>
        <w:t xml:space="preserve">Jonsson, O., </w:t>
      </w:r>
      <w:r w:rsidRPr="009C6D50">
        <w:rPr>
          <w:b/>
          <w:bCs/>
          <w:lang w:val="sv-SE"/>
        </w:rPr>
        <w:t>Frögren, J</w:t>
      </w:r>
      <w:r w:rsidRPr="009C6D50">
        <w:rPr>
          <w:lang w:val="sv-SE"/>
        </w:rPr>
        <w:t xml:space="preserve">., Haak, M., </w:t>
      </w:r>
      <w:proofErr w:type="spellStart"/>
      <w:r w:rsidRPr="009C6D50">
        <w:rPr>
          <w:lang w:val="sv-SE"/>
        </w:rPr>
        <w:t>Slaug</w:t>
      </w:r>
      <w:proofErr w:type="spellEnd"/>
      <w:r w:rsidRPr="009C6D50">
        <w:rPr>
          <w:lang w:val="sv-SE"/>
        </w:rPr>
        <w:t xml:space="preserve">, B., &amp; Iwarsson, S. (2021). </w:t>
      </w:r>
      <w:r w:rsidRPr="00943B36">
        <w:t xml:space="preserve">Understanding the wicked problem of providing accessible housing for the ageing population in Sweden. </w:t>
      </w:r>
      <w:r w:rsidRPr="009C6D50">
        <w:rPr>
          <w:i/>
          <w:iCs/>
        </w:rPr>
        <w:t>International Journal of Environmental Research and Public Health</w:t>
      </w:r>
      <w:r w:rsidRPr="00943B36">
        <w:t>, 18(3), 1169</w:t>
      </w:r>
      <w:r>
        <w:t>.</w:t>
      </w:r>
      <w:r w:rsidRPr="0004300A">
        <w:t xml:space="preserve"> </w:t>
      </w:r>
    </w:p>
    <w:p w14:paraId="69D5DD68" w14:textId="77777777" w:rsidR="009C6D50" w:rsidRPr="0004300A" w:rsidRDefault="009C6D50" w:rsidP="009C6D50">
      <w:pPr>
        <w:pStyle w:val="bodytext"/>
        <w:ind w:left="1080"/>
        <w:rPr>
          <w:b/>
          <w:bCs/>
        </w:rPr>
      </w:pPr>
    </w:p>
    <w:p w14:paraId="1A74DBF7" w14:textId="52E86D3C" w:rsidR="005B4ADD" w:rsidRPr="0004300A" w:rsidRDefault="00843252" w:rsidP="000E7EA6">
      <w:pPr>
        <w:pStyle w:val="Heading1"/>
      </w:pPr>
      <w:bookmarkStart w:id="135" w:name="_Toc94241078"/>
      <w:r w:rsidRPr="0004300A">
        <w:rPr>
          <w:rStyle w:val="Heading2Char"/>
          <w:sz w:val="48"/>
          <w:szCs w:val="48"/>
        </w:rPr>
        <w:t>Definitions</w:t>
      </w:r>
      <w:bookmarkEnd w:id="135"/>
      <w:r w:rsidRPr="0004300A">
        <w:t xml:space="preserve"> </w:t>
      </w:r>
      <w:del w:id="136" w:author="Susanne Iwarsson" w:date="2022-09-13T13:03:00Z">
        <w:r w:rsidR="009C6D50" w:rsidDel="002E0874">
          <w:delText>as used in the thesis</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4752"/>
      </w:tblGrid>
      <w:tr w:rsidR="00681F4E" w:rsidRPr="00B2774F" w14:paraId="3C00A276" w14:textId="77777777" w:rsidTr="000D78EE">
        <w:tc>
          <w:tcPr>
            <w:tcW w:w="2552" w:type="dxa"/>
          </w:tcPr>
          <w:p w14:paraId="525C095C" w14:textId="04C9AEF3" w:rsidR="00681F4E" w:rsidRPr="0004300A" w:rsidRDefault="009C6D50" w:rsidP="00EF3155">
            <w:pPr>
              <w:pStyle w:val="bodytext"/>
              <w:jc w:val="left"/>
            </w:pPr>
            <w:commentRangeStart w:id="137"/>
            <w:r>
              <w:t>Ageing</w:t>
            </w:r>
            <w:commentRangeEnd w:id="137"/>
            <w:r w:rsidR="002E0874">
              <w:rPr>
                <w:rStyle w:val="CommentReference"/>
                <w:rFonts w:ascii="Arial" w:hAnsi="Arial"/>
                <w:lang w:val="sv-SE" w:eastAsia="en-US"/>
              </w:rPr>
              <w:commentReference w:id="137"/>
            </w:r>
          </w:p>
        </w:tc>
        <w:tc>
          <w:tcPr>
            <w:tcW w:w="4752" w:type="dxa"/>
          </w:tcPr>
          <w:p w14:paraId="5CC9B4C4" w14:textId="23FEFD9B" w:rsidR="00681F4E" w:rsidRPr="0004300A" w:rsidRDefault="001F0810" w:rsidP="00681F4E">
            <w:pPr>
              <w:pStyle w:val="bodytext"/>
              <w:jc w:val="left"/>
            </w:pPr>
            <w:r w:rsidRPr="001F0810">
              <w:t xml:space="preserve">Lorem ipsum </w:t>
            </w:r>
            <w:proofErr w:type="spellStart"/>
            <w:r w:rsidRPr="001F0810">
              <w:t>dolor</w:t>
            </w:r>
            <w:proofErr w:type="spellEnd"/>
            <w:r w:rsidRPr="001F0810">
              <w:t xml:space="preserve"> sit </w:t>
            </w:r>
            <w:proofErr w:type="spellStart"/>
            <w:r w:rsidRPr="001F0810">
              <w:t>amet</w:t>
            </w:r>
            <w:proofErr w:type="spellEnd"/>
            <w:r w:rsidRPr="001F0810">
              <w:t xml:space="preserve">. </w:t>
            </w:r>
            <w:proofErr w:type="spellStart"/>
            <w:r w:rsidRPr="001F0810">
              <w:t>Vel</w:t>
            </w:r>
            <w:proofErr w:type="spellEnd"/>
            <w:r w:rsidRPr="001F0810">
              <w:t xml:space="preserve"> </w:t>
            </w:r>
            <w:proofErr w:type="spellStart"/>
            <w:r w:rsidRPr="001F0810">
              <w:t>obcaecati</w:t>
            </w:r>
            <w:proofErr w:type="spellEnd"/>
            <w:r w:rsidRPr="001F0810">
              <w:t xml:space="preserve"> </w:t>
            </w:r>
            <w:proofErr w:type="spellStart"/>
            <w:r w:rsidRPr="001F0810">
              <w:t>enim</w:t>
            </w:r>
            <w:proofErr w:type="spellEnd"/>
            <w:r w:rsidRPr="001F0810">
              <w:t xml:space="preserve"> et </w:t>
            </w:r>
            <w:proofErr w:type="spellStart"/>
            <w:r w:rsidRPr="001F0810">
              <w:t>molestiae</w:t>
            </w:r>
            <w:proofErr w:type="spellEnd"/>
            <w:r w:rsidRPr="001F0810">
              <w:t xml:space="preserve"> </w:t>
            </w:r>
            <w:proofErr w:type="spellStart"/>
            <w:r w:rsidRPr="001F0810">
              <w:t>neque</w:t>
            </w:r>
            <w:proofErr w:type="spellEnd"/>
            <w:r w:rsidRPr="001F0810">
              <w:t xml:space="preserve"> non </w:t>
            </w:r>
            <w:proofErr w:type="spellStart"/>
            <w:r w:rsidRPr="001F0810">
              <w:t>magnam</w:t>
            </w:r>
            <w:proofErr w:type="spellEnd"/>
            <w:r w:rsidRPr="001F0810">
              <w:t xml:space="preserve"> </w:t>
            </w:r>
            <w:proofErr w:type="spellStart"/>
            <w:r w:rsidRPr="001F0810">
              <w:t>natus</w:t>
            </w:r>
            <w:proofErr w:type="spellEnd"/>
            <w:r w:rsidRPr="001F0810">
              <w:t xml:space="preserve"> qui autem sunt qui </w:t>
            </w:r>
            <w:proofErr w:type="spellStart"/>
            <w:r w:rsidRPr="001F0810">
              <w:t>sapiente</w:t>
            </w:r>
            <w:proofErr w:type="spellEnd"/>
            <w:r w:rsidRPr="001F0810">
              <w:t xml:space="preserve"> minus </w:t>
            </w:r>
            <w:proofErr w:type="spellStart"/>
            <w:r w:rsidRPr="001F0810">
              <w:t>ut</w:t>
            </w:r>
            <w:proofErr w:type="spellEnd"/>
            <w:r w:rsidRPr="001F0810">
              <w:t xml:space="preserve"> </w:t>
            </w:r>
            <w:proofErr w:type="spellStart"/>
            <w:r w:rsidRPr="001F0810">
              <w:t>asperiores</w:t>
            </w:r>
            <w:proofErr w:type="spellEnd"/>
            <w:r w:rsidRPr="001F0810">
              <w:t xml:space="preserve"> </w:t>
            </w:r>
            <w:proofErr w:type="spellStart"/>
            <w:r w:rsidRPr="001F0810">
              <w:t>quas</w:t>
            </w:r>
            <w:proofErr w:type="spellEnd"/>
            <w:r w:rsidRPr="001F0810">
              <w:t xml:space="preserve"> et </w:t>
            </w:r>
            <w:proofErr w:type="spellStart"/>
            <w:r w:rsidRPr="001F0810">
              <w:t>iure</w:t>
            </w:r>
            <w:proofErr w:type="spellEnd"/>
            <w:r w:rsidRPr="001F0810">
              <w:t xml:space="preserve"> </w:t>
            </w:r>
            <w:proofErr w:type="spellStart"/>
            <w:r w:rsidRPr="001F0810">
              <w:t>eveniet</w:t>
            </w:r>
            <w:proofErr w:type="spellEnd"/>
            <w:r w:rsidRPr="001F0810">
              <w:t xml:space="preserve">. Et </w:t>
            </w:r>
            <w:proofErr w:type="spellStart"/>
            <w:r w:rsidRPr="001F0810">
              <w:t>voluptatem</w:t>
            </w:r>
            <w:proofErr w:type="spellEnd"/>
            <w:r w:rsidRPr="001F0810">
              <w:t xml:space="preserve"> </w:t>
            </w:r>
            <w:proofErr w:type="spellStart"/>
            <w:r w:rsidRPr="001F0810">
              <w:t>inventore</w:t>
            </w:r>
            <w:proofErr w:type="spellEnd"/>
            <w:r w:rsidRPr="001F0810">
              <w:t xml:space="preserve"> </w:t>
            </w:r>
            <w:proofErr w:type="spellStart"/>
            <w:r w:rsidRPr="001F0810">
              <w:t>ut</w:t>
            </w:r>
            <w:proofErr w:type="spellEnd"/>
            <w:r w:rsidRPr="001F0810">
              <w:t xml:space="preserve"> </w:t>
            </w:r>
            <w:proofErr w:type="spellStart"/>
            <w:r w:rsidRPr="001F0810">
              <w:t>soluta</w:t>
            </w:r>
            <w:proofErr w:type="spellEnd"/>
            <w:r w:rsidRPr="001F0810">
              <w:t xml:space="preserve"> </w:t>
            </w:r>
            <w:proofErr w:type="spellStart"/>
            <w:r w:rsidRPr="001F0810">
              <w:t>reiciendis</w:t>
            </w:r>
            <w:proofErr w:type="spellEnd"/>
            <w:r w:rsidRPr="001F0810">
              <w:t xml:space="preserve"> </w:t>
            </w:r>
            <w:proofErr w:type="spellStart"/>
            <w:r w:rsidRPr="001F0810">
              <w:t>aut</w:t>
            </w:r>
            <w:proofErr w:type="spellEnd"/>
            <w:r w:rsidRPr="001F0810">
              <w:t xml:space="preserve"> </w:t>
            </w:r>
            <w:proofErr w:type="spellStart"/>
            <w:r w:rsidRPr="001F0810">
              <w:t>deserunt</w:t>
            </w:r>
            <w:proofErr w:type="spellEnd"/>
            <w:r w:rsidRPr="001F0810">
              <w:t xml:space="preserve"> facilis </w:t>
            </w:r>
            <w:proofErr w:type="spellStart"/>
            <w:r w:rsidRPr="001F0810">
              <w:t>sed</w:t>
            </w:r>
            <w:proofErr w:type="spellEnd"/>
            <w:r w:rsidRPr="001F0810">
              <w:t xml:space="preserve"> </w:t>
            </w:r>
            <w:proofErr w:type="spellStart"/>
            <w:r w:rsidRPr="001F0810">
              <w:t>consequatur</w:t>
            </w:r>
            <w:proofErr w:type="spellEnd"/>
            <w:r w:rsidRPr="001F0810">
              <w:t xml:space="preserve"> </w:t>
            </w:r>
            <w:proofErr w:type="spellStart"/>
            <w:r w:rsidRPr="001F0810">
              <w:t>debitis</w:t>
            </w:r>
            <w:proofErr w:type="spellEnd"/>
            <w:r w:rsidRPr="001F0810">
              <w:t xml:space="preserve"> et </w:t>
            </w:r>
            <w:proofErr w:type="spellStart"/>
            <w:r w:rsidRPr="001F0810">
              <w:t>repellat</w:t>
            </w:r>
            <w:proofErr w:type="spellEnd"/>
            <w:r w:rsidRPr="001F0810">
              <w:t xml:space="preserve"> </w:t>
            </w:r>
            <w:proofErr w:type="spellStart"/>
            <w:r w:rsidRPr="001F0810">
              <w:t>adipisci</w:t>
            </w:r>
            <w:proofErr w:type="spellEnd"/>
            <w:r>
              <w:t xml:space="preserve"> (Reference, YYYY)</w:t>
            </w:r>
            <w:r w:rsidR="00681F4E" w:rsidRPr="0004300A">
              <w:t>.</w:t>
            </w:r>
          </w:p>
          <w:p w14:paraId="2FDFE929" w14:textId="77777777" w:rsidR="00681F4E" w:rsidRPr="0004300A" w:rsidRDefault="00681F4E" w:rsidP="00EF3155">
            <w:pPr>
              <w:pStyle w:val="bodytext"/>
              <w:jc w:val="left"/>
            </w:pPr>
          </w:p>
        </w:tc>
      </w:tr>
      <w:tr w:rsidR="00EF3155" w:rsidRPr="00B2774F" w14:paraId="584A8B0F" w14:textId="77777777" w:rsidTr="000D78EE">
        <w:tc>
          <w:tcPr>
            <w:tcW w:w="2552" w:type="dxa"/>
          </w:tcPr>
          <w:p w14:paraId="4215B502" w14:textId="776420A0" w:rsidR="00EF3155" w:rsidRPr="0004300A" w:rsidRDefault="009C6D50" w:rsidP="00EF3155">
            <w:pPr>
              <w:pStyle w:val="bodytext"/>
              <w:jc w:val="left"/>
            </w:pPr>
            <w:commentRangeStart w:id="138"/>
            <w:r>
              <w:t>Forms of knowledge</w:t>
            </w:r>
            <w:r w:rsidR="00FF74B7" w:rsidRPr="0004300A">
              <w:t xml:space="preserve"> </w:t>
            </w:r>
            <w:commentRangeEnd w:id="138"/>
            <w:r w:rsidR="002E0874">
              <w:rPr>
                <w:rStyle w:val="CommentReference"/>
                <w:rFonts w:ascii="Arial" w:hAnsi="Arial"/>
                <w:lang w:val="sv-SE" w:eastAsia="en-US"/>
              </w:rPr>
              <w:commentReference w:id="138"/>
            </w:r>
          </w:p>
        </w:tc>
        <w:tc>
          <w:tcPr>
            <w:tcW w:w="4752" w:type="dxa"/>
          </w:tcPr>
          <w:p w14:paraId="286B7056" w14:textId="77777777" w:rsidR="001F0810" w:rsidRPr="0004300A" w:rsidRDefault="001F0810" w:rsidP="001F0810">
            <w:pPr>
              <w:pStyle w:val="bodytext"/>
              <w:jc w:val="left"/>
            </w:pPr>
            <w:r w:rsidRPr="001F0810">
              <w:t xml:space="preserve">Lorem ipsum </w:t>
            </w:r>
            <w:proofErr w:type="spellStart"/>
            <w:r w:rsidRPr="001F0810">
              <w:t>dolor</w:t>
            </w:r>
            <w:proofErr w:type="spellEnd"/>
            <w:r w:rsidRPr="001F0810">
              <w:t xml:space="preserve"> sit </w:t>
            </w:r>
            <w:proofErr w:type="spellStart"/>
            <w:r w:rsidRPr="001F0810">
              <w:t>amet</w:t>
            </w:r>
            <w:proofErr w:type="spellEnd"/>
            <w:r w:rsidRPr="001F0810">
              <w:t xml:space="preserve">. </w:t>
            </w:r>
            <w:proofErr w:type="spellStart"/>
            <w:r w:rsidRPr="001F0810">
              <w:t>Vel</w:t>
            </w:r>
            <w:proofErr w:type="spellEnd"/>
            <w:r w:rsidRPr="001F0810">
              <w:t xml:space="preserve"> </w:t>
            </w:r>
            <w:proofErr w:type="spellStart"/>
            <w:r w:rsidRPr="001F0810">
              <w:t>obcaecati</w:t>
            </w:r>
            <w:proofErr w:type="spellEnd"/>
            <w:r w:rsidRPr="001F0810">
              <w:t xml:space="preserve"> </w:t>
            </w:r>
            <w:proofErr w:type="spellStart"/>
            <w:r w:rsidRPr="001F0810">
              <w:t>enim</w:t>
            </w:r>
            <w:proofErr w:type="spellEnd"/>
            <w:r w:rsidRPr="001F0810">
              <w:t xml:space="preserve"> et </w:t>
            </w:r>
            <w:proofErr w:type="spellStart"/>
            <w:r w:rsidRPr="001F0810">
              <w:t>molestiae</w:t>
            </w:r>
            <w:proofErr w:type="spellEnd"/>
            <w:r w:rsidRPr="001F0810">
              <w:t xml:space="preserve"> </w:t>
            </w:r>
            <w:proofErr w:type="spellStart"/>
            <w:r w:rsidRPr="001F0810">
              <w:t>neque</w:t>
            </w:r>
            <w:proofErr w:type="spellEnd"/>
            <w:r w:rsidRPr="001F0810">
              <w:t xml:space="preserve"> non </w:t>
            </w:r>
            <w:proofErr w:type="spellStart"/>
            <w:r w:rsidRPr="001F0810">
              <w:t>magnam</w:t>
            </w:r>
            <w:proofErr w:type="spellEnd"/>
            <w:r w:rsidRPr="001F0810">
              <w:t xml:space="preserve"> </w:t>
            </w:r>
            <w:proofErr w:type="spellStart"/>
            <w:r w:rsidRPr="001F0810">
              <w:t>natus</w:t>
            </w:r>
            <w:proofErr w:type="spellEnd"/>
            <w:r w:rsidRPr="001F0810">
              <w:t xml:space="preserve"> qui autem sunt qui </w:t>
            </w:r>
            <w:proofErr w:type="spellStart"/>
            <w:r w:rsidRPr="001F0810">
              <w:t>sapiente</w:t>
            </w:r>
            <w:proofErr w:type="spellEnd"/>
            <w:r w:rsidRPr="001F0810">
              <w:t xml:space="preserve"> minus </w:t>
            </w:r>
            <w:proofErr w:type="spellStart"/>
            <w:r w:rsidRPr="001F0810">
              <w:t>ut</w:t>
            </w:r>
            <w:proofErr w:type="spellEnd"/>
            <w:r w:rsidRPr="001F0810">
              <w:t xml:space="preserve"> </w:t>
            </w:r>
            <w:proofErr w:type="spellStart"/>
            <w:r w:rsidRPr="001F0810">
              <w:t>asperiores</w:t>
            </w:r>
            <w:proofErr w:type="spellEnd"/>
            <w:r w:rsidRPr="001F0810">
              <w:t xml:space="preserve"> </w:t>
            </w:r>
            <w:proofErr w:type="spellStart"/>
            <w:r w:rsidRPr="001F0810">
              <w:t>quas</w:t>
            </w:r>
            <w:proofErr w:type="spellEnd"/>
            <w:r w:rsidRPr="001F0810">
              <w:t xml:space="preserve"> et </w:t>
            </w:r>
            <w:proofErr w:type="spellStart"/>
            <w:r w:rsidRPr="001F0810">
              <w:t>iure</w:t>
            </w:r>
            <w:proofErr w:type="spellEnd"/>
            <w:r w:rsidRPr="001F0810">
              <w:t xml:space="preserve"> </w:t>
            </w:r>
            <w:proofErr w:type="spellStart"/>
            <w:r w:rsidRPr="001F0810">
              <w:t>eveniet</w:t>
            </w:r>
            <w:proofErr w:type="spellEnd"/>
            <w:r w:rsidRPr="001F0810">
              <w:t xml:space="preserve">. Et </w:t>
            </w:r>
            <w:proofErr w:type="spellStart"/>
            <w:r w:rsidRPr="001F0810">
              <w:t>voluptatem</w:t>
            </w:r>
            <w:proofErr w:type="spellEnd"/>
            <w:r w:rsidRPr="001F0810">
              <w:t xml:space="preserve"> </w:t>
            </w:r>
            <w:proofErr w:type="spellStart"/>
            <w:r w:rsidRPr="001F0810">
              <w:t>inventore</w:t>
            </w:r>
            <w:proofErr w:type="spellEnd"/>
            <w:r w:rsidRPr="001F0810">
              <w:t xml:space="preserve"> </w:t>
            </w:r>
            <w:proofErr w:type="spellStart"/>
            <w:r w:rsidRPr="001F0810">
              <w:t>ut</w:t>
            </w:r>
            <w:proofErr w:type="spellEnd"/>
            <w:r w:rsidRPr="001F0810">
              <w:t xml:space="preserve"> </w:t>
            </w:r>
            <w:proofErr w:type="spellStart"/>
            <w:r w:rsidRPr="001F0810">
              <w:t>soluta</w:t>
            </w:r>
            <w:proofErr w:type="spellEnd"/>
            <w:r w:rsidRPr="001F0810">
              <w:t xml:space="preserve"> </w:t>
            </w:r>
            <w:proofErr w:type="spellStart"/>
            <w:r w:rsidRPr="001F0810">
              <w:t>reiciendis</w:t>
            </w:r>
            <w:proofErr w:type="spellEnd"/>
            <w:r w:rsidRPr="001F0810">
              <w:t xml:space="preserve"> </w:t>
            </w:r>
            <w:proofErr w:type="spellStart"/>
            <w:r w:rsidRPr="001F0810">
              <w:t>aut</w:t>
            </w:r>
            <w:proofErr w:type="spellEnd"/>
            <w:r w:rsidRPr="001F0810">
              <w:t xml:space="preserve"> </w:t>
            </w:r>
            <w:proofErr w:type="spellStart"/>
            <w:r w:rsidRPr="001F0810">
              <w:t>deserunt</w:t>
            </w:r>
            <w:proofErr w:type="spellEnd"/>
            <w:r w:rsidRPr="001F0810">
              <w:t xml:space="preserve"> facilis </w:t>
            </w:r>
            <w:proofErr w:type="spellStart"/>
            <w:r w:rsidRPr="001F0810">
              <w:t>sed</w:t>
            </w:r>
            <w:proofErr w:type="spellEnd"/>
            <w:r w:rsidRPr="001F0810">
              <w:t xml:space="preserve"> </w:t>
            </w:r>
            <w:proofErr w:type="spellStart"/>
            <w:r w:rsidRPr="001F0810">
              <w:t>consequatur</w:t>
            </w:r>
            <w:proofErr w:type="spellEnd"/>
            <w:r w:rsidRPr="001F0810">
              <w:t xml:space="preserve"> </w:t>
            </w:r>
            <w:proofErr w:type="spellStart"/>
            <w:r w:rsidRPr="001F0810">
              <w:t>debitis</w:t>
            </w:r>
            <w:proofErr w:type="spellEnd"/>
            <w:r w:rsidRPr="001F0810">
              <w:t xml:space="preserve"> et </w:t>
            </w:r>
            <w:proofErr w:type="spellStart"/>
            <w:r w:rsidRPr="001F0810">
              <w:t>repellat</w:t>
            </w:r>
            <w:proofErr w:type="spellEnd"/>
            <w:r w:rsidRPr="001F0810">
              <w:t xml:space="preserve"> </w:t>
            </w:r>
            <w:proofErr w:type="spellStart"/>
            <w:r w:rsidRPr="001F0810">
              <w:t>adipisci</w:t>
            </w:r>
            <w:proofErr w:type="spellEnd"/>
            <w:r>
              <w:t xml:space="preserve"> (Reference, YYYY)</w:t>
            </w:r>
            <w:r w:rsidRPr="0004300A">
              <w:t>.</w:t>
            </w:r>
          </w:p>
          <w:p w14:paraId="55CDEEAF" w14:textId="50B82FD7" w:rsidR="001F0BCC" w:rsidRPr="0004300A" w:rsidRDefault="001F0BCC" w:rsidP="00EF3155">
            <w:pPr>
              <w:pStyle w:val="bodytext"/>
              <w:jc w:val="left"/>
              <w:rPr>
                <w:i/>
                <w:iCs/>
              </w:rPr>
            </w:pPr>
          </w:p>
        </w:tc>
      </w:tr>
      <w:tr w:rsidR="00EF3155" w:rsidRPr="00B2774F" w14:paraId="4DE99F21" w14:textId="77777777" w:rsidTr="000D78EE">
        <w:tc>
          <w:tcPr>
            <w:tcW w:w="2552" w:type="dxa"/>
          </w:tcPr>
          <w:p w14:paraId="3EC5B656" w14:textId="1CA88EE0" w:rsidR="00EF3155" w:rsidRPr="0004300A" w:rsidRDefault="009C6D50" w:rsidP="00A05664">
            <w:pPr>
              <w:pStyle w:val="bodytext"/>
              <w:jc w:val="left"/>
            </w:pPr>
            <w:r>
              <w:t>User involvement</w:t>
            </w:r>
            <w:r w:rsidR="00E14C4D" w:rsidRPr="0004300A">
              <w:t xml:space="preserve"> </w:t>
            </w:r>
            <w:r w:rsidR="00EF3155" w:rsidRPr="0004300A">
              <w:t xml:space="preserve"> </w:t>
            </w:r>
          </w:p>
        </w:tc>
        <w:tc>
          <w:tcPr>
            <w:tcW w:w="4752" w:type="dxa"/>
          </w:tcPr>
          <w:p w14:paraId="3CC1587A" w14:textId="77777777" w:rsidR="001F0810" w:rsidRPr="0004300A" w:rsidRDefault="001F0810" w:rsidP="001F0810">
            <w:pPr>
              <w:pStyle w:val="bodytext"/>
              <w:jc w:val="left"/>
            </w:pPr>
            <w:r w:rsidRPr="001F0810">
              <w:t xml:space="preserve">Lorem ipsum </w:t>
            </w:r>
            <w:proofErr w:type="spellStart"/>
            <w:r w:rsidRPr="001F0810">
              <w:t>dolor</w:t>
            </w:r>
            <w:proofErr w:type="spellEnd"/>
            <w:r w:rsidRPr="001F0810">
              <w:t xml:space="preserve"> sit </w:t>
            </w:r>
            <w:proofErr w:type="spellStart"/>
            <w:r w:rsidRPr="001F0810">
              <w:t>amet</w:t>
            </w:r>
            <w:proofErr w:type="spellEnd"/>
            <w:r w:rsidRPr="001F0810">
              <w:t xml:space="preserve">. </w:t>
            </w:r>
            <w:proofErr w:type="spellStart"/>
            <w:r w:rsidRPr="001F0810">
              <w:t>Vel</w:t>
            </w:r>
            <w:proofErr w:type="spellEnd"/>
            <w:r w:rsidRPr="001F0810">
              <w:t xml:space="preserve"> </w:t>
            </w:r>
            <w:proofErr w:type="spellStart"/>
            <w:r w:rsidRPr="001F0810">
              <w:t>obcaecati</w:t>
            </w:r>
            <w:proofErr w:type="spellEnd"/>
            <w:r w:rsidRPr="001F0810">
              <w:t xml:space="preserve"> </w:t>
            </w:r>
            <w:proofErr w:type="spellStart"/>
            <w:r w:rsidRPr="001F0810">
              <w:t>enim</w:t>
            </w:r>
            <w:proofErr w:type="spellEnd"/>
            <w:r w:rsidRPr="001F0810">
              <w:t xml:space="preserve"> et </w:t>
            </w:r>
            <w:proofErr w:type="spellStart"/>
            <w:r w:rsidRPr="001F0810">
              <w:t>molestiae</w:t>
            </w:r>
            <w:proofErr w:type="spellEnd"/>
            <w:r w:rsidRPr="001F0810">
              <w:t xml:space="preserve"> </w:t>
            </w:r>
            <w:proofErr w:type="spellStart"/>
            <w:r w:rsidRPr="001F0810">
              <w:t>neque</w:t>
            </w:r>
            <w:proofErr w:type="spellEnd"/>
            <w:r w:rsidRPr="001F0810">
              <w:t xml:space="preserve"> non </w:t>
            </w:r>
            <w:proofErr w:type="spellStart"/>
            <w:r w:rsidRPr="001F0810">
              <w:t>magnam</w:t>
            </w:r>
            <w:proofErr w:type="spellEnd"/>
            <w:r w:rsidRPr="001F0810">
              <w:t xml:space="preserve"> </w:t>
            </w:r>
            <w:proofErr w:type="spellStart"/>
            <w:r w:rsidRPr="001F0810">
              <w:t>natus</w:t>
            </w:r>
            <w:proofErr w:type="spellEnd"/>
            <w:r w:rsidRPr="001F0810">
              <w:t xml:space="preserve"> qui autem sunt qui </w:t>
            </w:r>
            <w:proofErr w:type="spellStart"/>
            <w:r w:rsidRPr="001F0810">
              <w:t>sapiente</w:t>
            </w:r>
            <w:proofErr w:type="spellEnd"/>
            <w:r w:rsidRPr="001F0810">
              <w:t xml:space="preserve"> minus </w:t>
            </w:r>
            <w:proofErr w:type="spellStart"/>
            <w:r w:rsidRPr="001F0810">
              <w:t>ut</w:t>
            </w:r>
            <w:proofErr w:type="spellEnd"/>
            <w:r w:rsidRPr="001F0810">
              <w:t xml:space="preserve"> </w:t>
            </w:r>
            <w:proofErr w:type="spellStart"/>
            <w:r w:rsidRPr="001F0810">
              <w:t>asperiores</w:t>
            </w:r>
            <w:proofErr w:type="spellEnd"/>
            <w:r w:rsidRPr="001F0810">
              <w:t xml:space="preserve"> </w:t>
            </w:r>
            <w:proofErr w:type="spellStart"/>
            <w:r w:rsidRPr="001F0810">
              <w:t>quas</w:t>
            </w:r>
            <w:proofErr w:type="spellEnd"/>
            <w:r w:rsidRPr="001F0810">
              <w:t xml:space="preserve"> et </w:t>
            </w:r>
            <w:proofErr w:type="spellStart"/>
            <w:r w:rsidRPr="001F0810">
              <w:t>iure</w:t>
            </w:r>
            <w:proofErr w:type="spellEnd"/>
            <w:r w:rsidRPr="001F0810">
              <w:t xml:space="preserve"> </w:t>
            </w:r>
            <w:proofErr w:type="spellStart"/>
            <w:r w:rsidRPr="001F0810">
              <w:t>eveniet</w:t>
            </w:r>
            <w:proofErr w:type="spellEnd"/>
            <w:r w:rsidRPr="001F0810">
              <w:t xml:space="preserve">. Et </w:t>
            </w:r>
            <w:proofErr w:type="spellStart"/>
            <w:r w:rsidRPr="001F0810">
              <w:t>voluptatem</w:t>
            </w:r>
            <w:proofErr w:type="spellEnd"/>
            <w:r w:rsidRPr="001F0810">
              <w:t xml:space="preserve"> </w:t>
            </w:r>
            <w:proofErr w:type="spellStart"/>
            <w:r w:rsidRPr="001F0810">
              <w:t>inventore</w:t>
            </w:r>
            <w:proofErr w:type="spellEnd"/>
            <w:r w:rsidRPr="001F0810">
              <w:t xml:space="preserve"> </w:t>
            </w:r>
            <w:proofErr w:type="spellStart"/>
            <w:r w:rsidRPr="001F0810">
              <w:t>ut</w:t>
            </w:r>
            <w:proofErr w:type="spellEnd"/>
            <w:r w:rsidRPr="001F0810">
              <w:t xml:space="preserve"> </w:t>
            </w:r>
            <w:proofErr w:type="spellStart"/>
            <w:r w:rsidRPr="001F0810">
              <w:t>soluta</w:t>
            </w:r>
            <w:proofErr w:type="spellEnd"/>
            <w:r w:rsidRPr="001F0810">
              <w:t xml:space="preserve"> </w:t>
            </w:r>
            <w:proofErr w:type="spellStart"/>
            <w:r w:rsidRPr="001F0810">
              <w:t>reiciendis</w:t>
            </w:r>
            <w:proofErr w:type="spellEnd"/>
            <w:r w:rsidRPr="001F0810">
              <w:t xml:space="preserve"> </w:t>
            </w:r>
            <w:proofErr w:type="spellStart"/>
            <w:r w:rsidRPr="001F0810">
              <w:t>aut</w:t>
            </w:r>
            <w:proofErr w:type="spellEnd"/>
            <w:r w:rsidRPr="001F0810">
              <w:t xml:space="preserve"> </w:t>
            </w:r>
            <w:proofErr w:type="spellStart"/>
            <w:r w:rsidRPr="001F0810">
              <w:t>deserunt</w:t>
            </w:r>
            <w:proofErr w:type="spellEnd"/>
            <w:r w:rsidRPr="001F0810">
              <w:t xml:space="preserve"> facilis </w:t>
            </w:r>
            <w:proofErr w:type="spellStart"/>
            <w:r w:rsidRPr="001F0810">
              <w:t>sed</w:t>
            </w:r>
            <w:proofErr w:type="spellEnd"/>
            <w:r w:rsidRPr="001F0810">
              <w:t xml:space="preserve"> </w:t>
            </w:r>
            <w:proofErr w:type="spellStart"/>
            <w:r w:rsidRPr="001F0810">
              <w:t>consequatur</w:t>
            </w:r>
            <w:proofErr w:type="spellEnd"/>
            <w:r w:rsidRPr="001F0810">
              <w:t xml:space="preserve"> </w:t>
            </w:r>
            <w:proofErr w:type="spellStart"/>
            <w:r w:rsidRPr="001F0810">
              <w:t>debitis</w:t>
            </w:r>
            <w:proofErr w:type="spellEnd"/>
            <w:r w:rsidRPr="001F0810">
              <w:t xml:space="preserve"> et </w:t>
            </w:r>
            <w:proofErr w:type="spellStart"/>
            <w:r w:rsidRPr="001F0810">
              <w:t>repellat</w:t>
            </w:r>
            <w:proofErr w:type="spellEnd"/>
            <w:r w:rsidRPr="001F0810">
              <w:t xml:space="preserve"> </w:t>
            </w:r>
            <w:proofErr w:type="spellStart"/>
            <w:r w:rsidRPr="001F0810">
              <w:t>adipisci</w:t>
            </w:r>
            <w:proofErr w:type="spellEnd"/>
            <w:r>
              <w:t xml:space="preserve"> (Reference, YYYY)</w:t>
            </w:r>
            <w:r w:rsidRPr="0004300A">
              <w:t>.</w:t>
            </w:r>
          </w:p>
          <w:p w14:paraId="41F0CCB2" w14:textId="168033EF" w:rsidR="001F0BCC" w:rsidRPr="0004300A" w:rsidRDefault="001F0BCC" w:rsidP="00EF3155">
            <w:pPr>
              <w:pStyle w:val="bodytext"/>
              <w:jc w:val="left"/>
            </w:pPr>
          </w:p>
        </w:tc>
      </w:tr>
      <w:tr w:rsidR="00EF3155" w:rsidRPr="00B2774F" w14:paraId="4A9B16FF" w14:textId="77777777" w:rsidTr="000D78EE">
        <w:tc>
          <w:tcPr>
            <w:tcW w:w="2552" w:type="dxa"/>
          </w:tcPr>
          <w:p w14:paraId="168AA65C" w14:textId="1D6A9C19" w:rsidR="00EF3155" w:rsidRPr="0004300A" w:rsidRDefault="009C6D50" w:rsidP="00A05664">
            <w:pPr>
              <w:pStyle w:val="bodytext"/>
              <w:jc w:val="left"/>
            </w:pPr>
            <w:r>
              <w:t>Public involvement</w:t>
            </w:r>
          </w:p>
        </w:tc>
        <w:tc>
          <w:tcPr>
            <w:tcW w:w="4752" w:type="dxa"/>
          </w:tcPr>
          <w:p w14:paraId="606C13DD" w14:textId="77777777" w:rsidR="001F0810" w:rsidRPr="0004300A" w:rsidRDefault="001F0810" w:rsidP="001F0810">
            <w:pPr>
              <w:pStyle w:val="bodytext"/>
              <w:jc w:val="left"/>
            </w:pPr>
            <w:r w:rsidRPr="001F0810">
              <w:t xml:space="preserve">Lorem ipsum </w:t>
            </w:r>
            <w:proofErr w:type="spellStart"/>
            <w:r w:rsidRPr="001F0810">
              <w:t>dolor</w:t>
            </w:r>
            <w:proofErr w:type="spellEnd"/>
            <w:r w:rsidRPr="001F0810">
              <w:t xml:space="preserve"> sit </w:t>
            </w:r>
            <w:proofErr w:type="spellStart"/>
            <w:r w:rsidRPr="001F0810">
              <w:t>amet</w:t>
            </w:r>
            <w:proofErr w:type="spellEnd"/>
            <w:r w:rsidRPr="001F0810">
              <w:t xml:space="preserve">. </w:t>
            </w:r>
            <w:proofErr w:type="spellStart"/>
            <w:r w:rsidRPr="001F0810">
              <w:t>Vel</w:t>
            </w:r>
            <w:proofErr w:type="spellEnd"/>
            <w:r w:rsidRPr="001F0810">
              <w:t xml:space="preserve"> </w:t>
            </w:r>
            <w:proofErr w:type="spellStart"/>
            <w:r w:rsidRPr="001F0810">
              <w:t>obcaecati</w:t>
            </w:r>
            <w:proofErr w:type="spellEnd"/>
            <w:r w:rsidRPr="001F0810">
              <w:t xml:space="preserve"> </w:t>
            </w:r>
            <w:proofErr w:type="spellStart"/>
            <w:r w:rsidRPr="001F0810">
              <w:t>enim</w:t>
            </w:r>
            <w:proofErr w:type="spellEnd"/>
            <w:r w:rsidRPr="001F0810">
              <w:t xml:space="preserve"> et </w:t>
            </w:r>
            <w:proofErr w:type="spellStart"/>
            <w:r w:rsidRPr="001F0810">
              <w:t>molestiae</w:t>
            </w:r>
            <w:proofErr w:type="spellEnd"/>
            <w:r w:rsidRPr="001F0810">
              <w:t xml:space="preserve"> </w:t>
            </w:r>
            <w:proofErr w:type="spellStart"/>
            <w:r w:rsidRPr="001F0810">
              <w:t>neque</w:t>
            </w:r>
            <w:proofErr w:type="spellEnd"/>
            <w:r w:rsidRPr="001F0810">
              <w:t xml:space="preserve"> non </w:t>
            </w:r>
            <w:proofErr w:type="spellStart"/>
            <w:r w:rsidRPr="001F0810">
              <w:t>magnam</w:t>
            </w:r>
            <w:proofErr w:type="spellEnd"/>
            <w:r w:rsidRPr="001F0810">
              <w:t xml:space="preserve"> </w:t>
            </w:r>
            <w:proofErr w:type="spellStart"/>
            <w:r w:rsidRPr="001F0810">
              <w:t>natus</w:t>
            </w:r>
            <w:proofErr w:type="spellEnd"/>
            <w:r w:rsidRPr="001F0810">
              <w:t xml:space="preserve"> qui autem sunt qui </w:t>
            </w:r>
            <w:proofErr w:type="spellStart"/>
            <w:r w:rsidRPr="001F0810">
              <w:t>sapiente</w:t>
            </w:r>
            <w:proofErr w:type="spellEnd"/>
            <w:r w:rsidRPr="001F0810">
              <w:t xml:space="preserve"> minus </w:t>
            </w:r>
            <w:proofErr w:type="spellStart"/>
            <w:r w:rsidRPr="001F0810">
              <w:t>ut</w:t>
            </w:r>
            <w:proofErr w:type="spellEnd"/>
            <w:r w:rsidRPr="001F0810">
              <w:t xml:space="preserve"> </w:t>
            </w:r>
            <w:proofErr w:type="spellStart"/>
            <w:r w:rsidRPr="001F0810">
              <w:t>asperiores</w:t>
            </w:r>
            <w:proofErr w:type="spellEnd"/>
            <w:r w:rsidRPr="001F0810">
              <w:t xml:space="preserve"> </w:t>
            </w:r>
            <w:proofErr w:type="spellStart"/>
            <w:r w:rsidRPr="001F0810">
              <w:t>quas</w:t>
            </w:r>
            <w:proofErr w:type="spellEnd"/>
            <w:r w:rsidRPr="001F0810">
              <w:t xml:space="preserve"> et </w:t>
            </w:r>
            <w:proofErr w:type="spellStart"/>
            <w:r w:rsidRPr="001F0810">
              <w:t>iure</w:t>
            </w:r>
            <w:proofErr w:type="spellEnd"/>
            <w:r w:rsidRPr="001F0810">
              <w:t xml:space="preserve"> </w:t>
            </w:r>
            <w:proofErr w:type="spellStart"/>
            <w:r w:rsidRPr="001F0810">
              <w:t>eveniet</w:t>
            </w:r>
            <w:proofErr w:type="spellEnd"/>
            <w:r w:rsidRPr="001F0810">
              <w:t xml:space="preserve">. Et </w:t>
            </w:r>
            <w:proofErr w:type="spellStart"/>
            <w:r w:rsidRPr="001F0810">
              <w:t>voluptatem</w:t>
            </w:r>
            <w:proofErr w:type="spellEnd"/>
            <w:r w:rsidRPr="001F0810">
              <w:t xml:space="preserve"> </w:t>
            </w:r>
            <w:proofErr w:type="spellStart"/>
            <w:r w:rsidRPr="001F0810">
              <w:t>inventore</w:t>
            </w:r>
            <w:proofErr w:type="spellEnd"/>
            <w:r w:rsidRPr="001F0810">
              <w:t xml:space="preserve"> </w:t>
            </w:r>
            <w:proofErr w:type="spellStart"/>
            <w:r w:rsidRPr="001F0810">
              <w:t>ut</w:t>
            </w:r>
            <w:proofErr w:type="spellEnd"/>
            <w:r w:rsidRPr="001F0810">
              <w:t xml:space="preserve"> </w:t>
            </w:r>
            <w:proofErr w:type="spellStart"/>
            <w:r w:rsidRPr="001F0810">
              <w:t>soluta</w:t>
            </w:r>
            <w:proofErr w:type="spellEnd"/>
            <w:r w:rsidRPr="001F0810">
              <w:t xml:space="preserve"> </w:t>
            </w:r>
            <w:proofErr w:type="spellStart"/>
            <w:r w:rsidRPr="001F0810">
              <w:t>reiciendis</w:t>
            </w:r>
            <w:proofErr w:type="spellEnd"/>
            <w:r w:rsidRPr="001F0810">
              <w:t xml:space="preserve"> </w:t>
            </w:r>
            <w:proofErr w:type="spellStart"/>
            <w:r w:rsidRPr="001F0810">
              <w:t>aut</w:t>
            </w:r>
            <w:proofErr w:type="spellEnd"/>
            <w:r w:rsidRPr="001F0810">
              <w:t xml:space="preserve"> </w:t>
            </w:r>
            <w:proofErr w:type="spellStart"/>
            <w:r w:rsidRPr="001F0810">
              <w:t>deserunt</w:t>
            </w:r>
            <w:proofErr w:type="spellEnd"/>
            <w:r w:rsidRPr="001F0810">
              <w:t xml:space="preserve"> facilis </w:t>
            </w:r>
            <w:proofErr w:type="spellStart"/>
            <w:r w:rsidRPr="001F0810">
              <w:t>sed</w:t>
            </w:r>
            <w:proofErr w:type="spellEnd"/>
            <w:r w:rsidRPr="001F0810">
              <w:t xml:space="preserve"> </w:t>
            </w:r>
            <w:proofErr w:type="spellStart"/>
            <w:r w:rsidRPr="001F0810">
              <w:t>consequatur</w:t>
            </w:r>
            <w:proofErr w:type="spellEnd"/>
            <w:r w:rsidRPr="001F0810">
              <w:t xml:space="preserve"> </w:t>
            </w:r>
            <w:proofErr w:type="spellStart"/>
            <w:r w:rsidRPr="001F0810">
              <w:t>debitis</w:t>
            </w:r>
            <w:proofErr w:type="spellEnd"/>
            <w:r w:rsidRPr="001F0810">
              <w:t xml:space="preserve"> et </w:t>
            </w:r>
            <w:proofErr w:type="spellStart"/>
            <w:r w:rsidRPr="001F0810">
              <w:t>repellat</w:t>
            </w:r>
            <w:proofErr w:type="spellEnd"/>
            <w:r w:rsidRPr="001F0810">
              <w:t xml:space="preserve"> </w:t>
            </w:r>
            <w:proofErr w:type="spellStart"/>
            <w:r w:rsidRPr="001F0810">
              <w:t>adipisci</w:t>
            </w:r>
            <w:proofErr w:type="spellEnd"/>
            <w:r>
              <w:t xml:space="preserve"> (Reference, YYYY)</w:t>
            </w:r>
            <w:r w:rsidRPr="0004300A">
              <w:t>.</w:t>
            </w:r>
          </w:p>
          <w:p w14:paraId="601CC414" w14:textId="23142C63" w:rsidR="001F0BCC" w:rsidRPr="0004300A" w:rsidRDefault="001F0BCC" w:rsidP="00EF3155">
            <w:pPr>
              <w:pStyle w:val="bodytext"/>
              <w:jc w:val="left"/>
            </w:pPr>
          </w:p>
        </w:tc>
      </w:tr>
      <w:tr w:rsidR="00441B16" w:rsidRPr="00B2774F" w14:paraId="1CE84A29" w14:textId="77777777" w:rsidTr="000D78EE">
        <w:tc>
          <w:tcPr>
            <w:tcW w:w="2552" w:type="dxa"/>
          </w:tcPr>
          <w:p w14:paraId="17AFDFC7" w14:textId="46172CF0" w:rsidR="00441B16" w:rsidRPr="0004300A" w:rsidRDefault="009C6D50" w:rsidP="00A05664">
            <w:pPr>
              <w:pStyle w:val="bodytext"/>
              <w:jc w:val="left"/>
            </w:pPr>
            <w:commentRangeStart w:id="139"/>
            <w:r>
              <w:t>Research in Ageing and Health</w:t>
            </w:r>
            <w:r w:rsidR="00441B16" w:rsidRPr="0004300A">
              <w:t xml:space="preserve"> </w:t>
            </w:r>
            <w:commentRangeEnd w:id="139"/>
            <w:r w:rsidR="002E0874">
              <w:rPr>
                <w:rStyle w:val="CommentReference"/>
                <w:rFonts w:ascii="Arial" w:hAnsi="Arial"/>
                <w:lang w:val="sv-SE" w:eastAsia="en-US"/>
              </w:rPr>
              <w:commentReference w:id="139"/>
            </w:r>
          </w:p>
        </w:tc>
        <w:tc>
          <w:tcPr>
            <w:tcW w:w="4752" w:type="dxa"/>
          </w:tcPr>
          <w:p w14:paraId="2D42F36E" w14:textId="77777777" w:rsidR="001F0810" w:rsidRPr="0004300A" w:rsidRDefault="001F0810" w:rsidP="001F0810">
            <w:pPr>
              <w:pStyle w:val="bodytext"/>
              <w:jc w:val="left"/>
            </w:pPr>
            <w:r w:rsidRPr="001F0810">
              <w:t xml:space="preserve">Lorem ipsum </w:t>
            </w:r>
            <w:proofErr w:type="spellStart"/>
            <w:r w:rsidRPr="001F0810">
              <w:t>dolor</w:t>
            </w:r>
            <w:proofErr w:type="spellEnd"/>
            <w:r w:rsidRPr="001F0810">
              <w:t xml:space="preserve"> sit </w:t>
            </w:r>
            <w:proofErr w:type="spellStart"/>
            <w:r w:rsidRPr="001F0810">
              <w:t>amet</w:t>
            </w:r>
            <w:proofErr w:type="spellEnd"/>
            <w:r w:rsidRPr="001F0810">
              <w:t xml:space="preserve">. </w:t>
            </w:r>
            <w:proofErr w:type="spellStart"/>
            <w:r w:rsidRPr="001F0810">
              <w:t>Vel</w:t>
            </w:r>
            <w:proofErr w:type="spellEnd"/>
            <w:r w:rsidRPr="001F0810">
              <w:t xml:space="preserve"> </w:t>
            </w:r>
            <w:proofErr w:type="spellStart"/>
            <w:r w:rsidRPr="001F0810">
              <w:t>obcaecati</w:t>
            </w:r>
            <w:proofErr w:type="spellEnd"/>
            <w:r w:rsidRPr="001F0810">
              <w:t xml:space="preserve"> </w:t>
            </w:r>
            <w:proofErr w:type="spellStart"/>
            <w:r w:rsidRPr="001F0810">
              <w:t>enim</w:t>
            </w:r>
            <w:proofErr w:type="spellEnd"/>
            <w:r w:rsidRPr="001F0810">
              <w:t xml:space="preserve"> et </w:t>
            </w:r>
            <w:proofErr w:type="spellStart"/>
            <w:r w:rsidRPr="001F0810">
              <w:t>molestiae</w:t>
            </w:r>
            <w:proofErr w:type="spellEnd"/>
            <w:r w:rsidRPr="001F0810">
              <w:t xml:space="preserve"> </w:t>
            </w:r>
            <w:proofErr w:type="spellStart"/>
            <w:r w:rsidRPr="001F0810">
              <w:t>neque</w:t>
            </w:r>
            <w:proofErr w:type="spellEnd"/>
            <w:r w:rsidRPr="001F0810">
              <w:t xml:space="preserve"> non </w:t>
            </w:r>
            <w:proofErr w:type="spellStart"/>
            <w:r w:rsidRPr="001F0810">
              <w:t>magnam</w:t>
            </w:r>
            <w:proofErr w:type="spellEnd"/>
            <w:r w:rsidRPr="001F0810">
              <w:t xml:space="preserve"> </w:t>
            </w:r>
            <w:proofErr w:type="spellStart"/>
            <w:r w:rsidRPr="001F0810">
              <w:t>natus</w:t>
            </w:r>
            <w:proofErr w:type="spellEnd"/>
            <w:r w:rsidRPr="001F0810">
              <w:t xml:space="preserve"> qui autem sunt qui </w:t>
            </w:r>
            <w:proofErr w:type="spellStart"/>
            <w:r w:rsidRPr="001F0810">
              <w:t>sapiente</w:t>
            </w:r>
            <w:proofErr w:type="spellEnd"/>
            <w:r w:rsidRPr="001F0810">
              <w:t xml:space="preserve"> minus </w:t>
            </w:r>
            <w:proofErr w:type="spellStart"/>
            <w:r w:rsidRPr="001F0810">
              <w:t>ut</w:t>
            </w:r>
            <w:proofErr w:type="spellEnd"/>
            <w:r w:rsidRPr="001F0810">
              <w:t xml:space="preserve"> </w:t>
            </w:r>
            <w:proofErr w:type="spellStart"/>
            <w:r w:rsidRPr="001F0810">
              <w:t>asperiores</w:t>
            </w:r>
            <w:proofErr w:type="spellEnd"/>
            <w:r w:rsidRPr="001F0810">
              <w:t xml:space="preserve"> </w:t>
            </w:r>
            <w:proofErr w:type="spellStart"/>
            <w:r w:rsidRPr="001F0810">
              <w:t>quas</w:t>
            </w:r>
            <w:proofErr w:type="spellEnd"/>
            <w:r w:rsidRPr="001F0810">
              <w:t xml:space="preserve"> et </w:t>
            </w:r>
            <w:proofErr w:type="spellStart"/>
            <w:r w:rsidRPr="001F0810">
              <w:t>iure</w:t>
            </w:r>
            <w:proofErr w:type="spellEnd"/>
            <w:r w:rsidRPr="001F0810">
              <w:t xml:space="preserve"> </w:t>
            </w:r>
            <w:proofErr w:type="spellStart"/>
            <w:r w:rsidRPr="001F0810">
              <w:t>eveniet</w:t>
            </w:r>
            <w:proofErr w:type="spellEnd"/>
            <w:r w:rsidRPr="001F0810">
              <w:t xml:space="preserve">. Et </w:t>
            </w:r>
            <w:proofErr w:type="spellStart"/>
            <w:r w:rsidRPr="001F0810">
              <w:t>voluptatem</w:t>
            </w:r>
            <w:proofErr w:type="spellEnd"/>
            <w:r w:rsidRPr="001F0810">
              <w:t xml:space="preserve"> </w:t>
            </w:r>
            <w:proofErr w:type="spellStart"/>
            <w:r w:rsidRPr="001F0810">
              <w:t>inventore</w:t>
            </w:r>
            <w:proofErr w:type="spellEnd"/>
            <w:r w:rsidRPr="001F0810">
              <w:t xml:space="preserve"> </w:t>
            </w:r>
            <w:proofErr w:type="spellStart"/>
            <w:r w:rsidRPr="001F0810">
              <w:t>ut</w:t>
            </w:r>
            <w:proofErr w:type="spellEnd"/>
            <w:r w:rsidRPr="001F0810">
              <w:t xml:space="preserve"> </w:t>
            </w:r>
            <w:proofErr w:type="spellStart"/>
            <w:r w:rsidRPr="001F0810">
              <w:t>soluta</w:t>
            </w:r>
            <w:proofErr w:type="spellEnd"/>
            <w:r w:rsidRPr="001F0810">
              <w:t xml:space="preserve"> </w:t>
            </w:r>
            <w:proofErr w:type="spellStart"/>
            <w:r w:rsidRPr="001F0810">
              <w:t>reiciendis</w:t>
            </w:r>
            <w:proofErr w:type="spellEnd"/>
            <w:r w:rsidRPr="001F0810">
              <w:t xml:space="preserve"> </w:t>
            </w:r>
            <w:proofErr w:type="spellStart"/>
            <w:r w:rsidRPr="001F0810">
              <w:t>aut</w:t>
            </w:r>
            <w:proofErr w:type="spellEnd"/>
            <w:r w:rsidRPr="001F0810">
              <w:t xml:space="preserve"> </w:t>
            </w:r>
            <w:proofErr w:type="spellStart"/>
            <w:r w:rsidRPr="001F0810">
              <w:t>deserunt</w:t>
            </w:r>
            <w:proofErr w:type="spellEnd"/>
            <w:r w:rsidRPr="001F0810">
              <w:t xml:space="preserve"> facilis </w:t>
            </w:r>
            <w:proofErr w:type="spellStart"/>
            <w:r w:rsidRPr="001F0810">
              <w:t>sed</w:t>
            </w:r>
            <w:proofErr w:type="spellEnd"/>
            <w:r w:rsidRPr="001F0810">
              <w:t xml:space="preserve"> </w:t>
            </w:r>
            <w:proofErr w:type="spellStart"/>
            <w:r w:rsidRPr="001F0810">
              <w:t>consequatur</w:t>
            </w:r>
            <w:proofErr w:type="spellEnd"/>
            <w:r w:rsidRPr="001F0810">
              <w:t xml:space="preserve"> </w:t>
            </w:r>
            <w:proofErr w:type="spellStart"/>
            <w:r w:rsidRPr="001F0810">
              <w:t>debitis</w:t>
            </w:r>
            <w:proofErr w:type="spellEnd"/>
            <w:r w:rsidRPr="001F0810">
              <w:t xml:space="preserve"> et </w:t>
            </w:r>
            <w:proofErr w:type="spellStart"/>
            <w:r w:rsidRPr="001F0810">
              <w:t>repellat</w:t>
            </w:r>
            <w:proofErr w:type="spellEnd"/>
            <w:r w:rsidRPr="001F0810">
              <w:t xml:space="preserve"> </w:t>
            </w:r>
            <w:proofErr w:type="spellStart"/>
            <w:r w:rsidRPr="001F0810">
              <w:t>adipisci</w:t>
            </w:r>
            <w:proofErr w:type="spellEnd"/>
            <w:r>
              <w:t xml:space="preserve"> (Reference, YYYY)</w:t>
            </w:r>
            <w:r w:rsidRPr="0004300A">
              <w:t>.</w:t>
            </w:r>
          </w:p>
          <w:p w14:paraId="512894FB" w14:textId="0D181C95" w:rsidR="001F0BCC" w:rsidRPr="0004300A" w:rsidRDefault="001F0BCC" w:rsidP="00331F94">
            <w:pPr>
              <w:pStyle w:val="bodytext"/>
            </w:pPr>
          </w:p>
        </w:tc>
      </w:tr>
      <w:tr w:rsidR="00C229CD" w:rsidRPr="00B2774F" w14:paraId="0F06BD44" w14:textId="77777777" w:rsidTr="000D78EE">
        <w:tc>
          <w:tcPr>
            <w:tcW w:w="2552" w:type="dxa"/>
          </w:tcPr>
          <w:p w14:paraId="54B60FB7" w14:textId="073F74FA" w:rsidR="00C229CD" w:rsidRPr="0004300A" w:rsidRDefault="009C6D50" w:rsidP="00A05664">
            <w:pPr>
              <w:pStyle w:val="bodytext"/>
              <w:jc w:val="left"/>
            </w:pPr>
            <w:r>
              <w:t>Older people</w:t>
            </w:r>
          </w:p>
        </w:tc>
        <w:tc>
          <w:tcPr>
            <w:tcW w:w="4752" w:type="dxa"/>
          </w:tcPr>
          <w:p w14:paraId="7C819D3F" w14:textId="77777777" w:rsidR="001F0810" w:rsidRPr="0004300A" w:rsidRDefault="001F0810" w:rsidP="001F0810">
            <w:pPr>
              <w:pStyle w:val="bodytext"/>
              <w:jc w:val="left"/>
            </w:pPr>
            <w:r w:rsidRPr="001F0810">
              <w:t xml:space="preserve">Lorem ipsum </w:t>
            </w:r>
            <w:proofErr w:type="spellStart"/>
            <w:r w:rsidRPr="001F0810">
              <w:t>dolor</w:t>
            </w:r>
            <w:proofErr w:type="spellEnd"/>
            <w:r w:rsidRPr="001F0810">
              <w:t xml:space="preserve"> sit </w:t>
            </w:r>
            <w:proofErr w:type="spellStart"/>
            <w:r w:rsidRPr="001F0810">
              <w:t>amet</w:t>
            </w:r>
            <w:proofErr w:type="spellEnd"/>
            <w:r w:rsidRPr="001F0810">
              <w:t xml:space="preserve">. </w:t>
            </w:r>
            <w:proofErr w:type="spellStart"/>
            <w:r w:rsidRPr="001F0810">
              <w:t>Vel</w:t>
            </w:r>
            <w:proofErr w:type="spellEnd"/>
            <w:r w:rsidRPr="001F0810">
              <w:t xml:space="preserve"> </w:t>
            </w:r>
            <w:proofErr w:type="spellStart"/>
            <w:r w:rsidRPr="001F0810">
              <w:t>obcaecati</w:t>
            </w:r>
            <w:proofErr w:type="spellEnd"/>
            <w:r w:rsidRPr="001F0810">
              <w:t xml:space="preserve"> </w:t>
            </w:r>
            <w:proofErr w:type="spellStart"/>
            <w:r w:rsidRPr="001F0810">
              <w:t>enim</w:t>
            </w:r>
            <w:proofErr w:type="spellEnd"/>
            <w:r w:rsidRPr="001F0810">
              <w:t xml:space="preserve"> et </w:t>
            </w:r>
            <w:proofErr w:type="spellStart"/>
            <w:r w:rsidRPr="001F0810">
              <w:t>molestiae</w:t>
            </w:r>
            <w:proofErr w:type="spellEnd"/>
            <w:r w:rsidRPr="001F0810">
              <w:t xml:space="preserve"> </w:t>
            </w:r>
            <w:proofErr w:type="spellStart"/>
            <w:r w:rsidRPr="001F0810">
              <w:t>neque</w:t>
            </w:r>
            <w:proofErr w:type="spellEnd"/>
            <w:r w:rsidRPr="001F0810">
              <w:t xml:space="preserve"> non </w:t>
            </w:r>
            <w:proofErr w:type="spellStart"/>
            <w:r w:rsidRPr="001F0810">
              <w:t>magnam</w:t>
            </w:r>
            <w:proofErr w:type="spellEnd"/>
            <w:r w:rsidRPr="001F0810">
              <w:t xml:space="preserve"> </w:t>
            </w:r>
            <w:proofErr w:type="spellStart"/>
            <w:r w:rsidRPr="001F0810">
              <w:t>natus</w:t>
            </w:r>
            <w:proofErr w:type="spellEnd"/>
            <w:r w:rsidRPr="001F0810">
              <w:t xml:space="preserve"> qui autem sunt qui </w:t>
            </w:r>
            <w:proofErr w:type="spellStart"/>
            <w:r w:rsidRPr="001F0810">
              <w:t>sapiente</w:t>
            </w:r>
            <w:proofErr w:type="spellEnd"/>
            <w:r w:rsidRPr="001F0810">
              <w:t xml:space="preserve"> minus </w:t>
            </w:r>
            <w:proofErr w:type="spellStart"/>
            <w:r w:rsidRPr="001F0810">
              <w:t>ut</w:t>
            </w:r>
            <w:proofErr w:type="spellEnd"/>
            <w:r w:rsidRPr="001F0810">
              <w:t xml:space="preserve"> </w:t>
            </w:r>
            <w:proofErr w:type="spellStart"/>
            <w:r w:rsidRPr="001F0810">
              <w:t>asperiores</w:t>
            </w:r>
            <w:proofErr w:type="spellEnd"/>
            <w:r w:rsidRPr="001F0810">
              <w:t xml:space="preserve"> </w:t>
            </w:r>
            <w:proofErr w:type="spellStart"/>
            <w:r w:rsidRPr="001F0810">
              <w:t>quas</w:t>
            </w:r>
            <w:proofErr w:type="spellEnd"/>
            <w:r w:rsidRPr="001F0810">
              <w:t xml:space="preserve"> et </w:t>
            </w:r>
            <w:proofErr w:type="spellStart"/>
            <w:r w:rsidRPr="001F0810">
              <w:t>iure</w:t>
            </w:r>
            <w:proofErr w:type="spellEnd"/>
            <w:r w:rsidRPr="001F0810">
              <w:t xml:space="preserve"> </w:t>
            </w:r>
            <w:proofErr w:type="spellStart"/>
            <w:r w:rsidRPr="001F0810">
              <w:t>eveniet</w:t>
            </w:r>
            <w:proofErr w:type="spellEnd"/>
            <w:r w:rsidRPr="001F0810">
              <w:t xml:space="preserve">. Et </w:t>
            </w:r>
            <w:proofErr w:type="spellStart"/>
            <w:r w:rsidRPr="001F0810">
              <w:t>voluptatem</w:t>
            </w:r>
            <w:proofErr w:type="spellEnd"/>
            <w:r w:rsidRPr="001F0810">
              <w:t xml:space="preserve"> </w:t>
            </w:r>
            <w:proofErr w:type="spellStart"/>
            <w:r w:rsidRPr="001F0810">
              <w:t>inventore</w:t>
            </w:r>
            <w:proofErr w:type="spellEnd"/>
            <w:r w:rsidRPr="001F0810">
              <w:t xml:space="preserve"> </w:t>
            </w:r>
            <w:proofErr w:type="spellStart"/>
            <w:r w:rsidRPr="001F0810">
              <w:t>ut</w:t>
            </w:r>
            <w:proofErr w:type="spellEnd"/>
            <w:r w:rsidRPr="001F0810">
              <w:t xml:space="preserve"> </w:t>
            </w:r>
            <w:proofErr w:type="spellStart"/>
            <w:r w:rsidRPr="001F0810">
              <w:t>soluta</w:t>
            </w:r>
            <w:proofErr w:type="spellEnd"/>
            <w:r w:rsidRPr="001F0810">
              <w:t xml:space="preserve"> </w:t>
            </w:r>
            <w:proofErr w:type="spellStart"/>
            <w:r w:rsidRPr="001F0810">
              <w:t>reiciendis</w:t>
            </w:r>
            <w:proofErr w:type="spellEnd"/>
            <w:r w:rsidRPr="001F0810">
              <w:t xml:space="preserve"> </w:t>
            </w:r>
            <w:proofErr w:type="spellStart"/>
            <w:r w:rsidRPr="001F0810">
              <w:t>aut</w:t>
            </w:r>
            <w:proofErr w:type="spellEnd"/>
            <w:r w:rsidRPr="001F0810">
              <w:t xml:space="preserve"> </w:t>
            </w:r>
            <w:proofErr w:type="spellStart"/>
            <w:r w:rsidRPr="001F0810">
              <w:t>deserunt</w:t>
            </w:r>
            <w:proofErr w:type="spellEnd"/>
            <w:r w:rsidRPr="001F0810">
              <w:t xml:space="preserve"> facilis </w:t>
            </w:r>
            <w:proofErr w:type="spellStart"/>
            <w:r w:rsidRPr="001F0810">
              <w:t>sed</w:t>
            </w:r>
            <w:proofErr w:type="spellEnd"/>
            <w:r w:rsidRPr="001F0810">
              <w:t xml:space="preserve"> </w:t>
            </w:r>
            <w:proofErr w:type="spellStart"/>
            <w:r w:rsidRPr="001F0810">
              <w:t>consequatur</w:t>
            </w:r>
            <w:proofErr w:type="spellEnd"/>
            <w:r w:rsidRPr="001F0810">
              <w:t xml:space="preserve"> </w:t>
            </w:r>
            <w:proofErr w:type="spellStart"/>
            <w:r w:rsidRPr="001F0810">
              <w:t>debitis</w:t>
            </w:r>
            <w:proofErr w:type="spellEnd"/>
            <w:r w:rsidRPr="001F0810">
              <w:t xml:space="preserve"> et </w:t>
            </w:r>
            <w:proofErr w:type="spellStart"/>
            <w:r w:rsidRPr="001F0810">
              <w:t>repellat</w:t>
            </w:r>
            <w:proofErr w:type="spellEnd"/>
            <w:r w:rsidRPr="001F0810">
              <w:t xml:space="preserve"> </w:t>
            </w:r>
            <w:proofErr w:type="spellStart"/>
            <w:r w:rsidRPr="001F0810">
              <w:t>adipisci</w:t>
            </w:r>
            <w:proofErr w:type="spellEnd"/>
            <w:r>
              <w:t xml:space="preserve"> (Reference, YYYY)</w:t>
            </w:r>
            <w:r w:rsidRPr="0004300A">
              <w:t>.</w:t>
            </w:r>
          </w:p>
          <w:p w14:paraId="6785B1E6" w14:textId="16F6F888" w:rsidR="001F0BCC" w:rsidRPr="0004300A" w:rsidRDefault="001F0BCC" w:rsidP="00EF3155">
            <w:pPr>
              <w:pStyle w:val="bodytext"/>
              <w:jc w:val="left"/>
            </w:pPr>
          </w:p>
        </w:tc>
      </w:tr>
      <w:tr w:rsidR="00EF3155" w:rsidRPr="00B2774F" w14:paraId="105A319E" w14:textId="77777777" w:rsidTr="000D78EE">
        <w:tc>
          <w:tcPr>
            <w:tcW w:w="2552" w:type="dxa"/>
          </w:tcPr>
          <w:p w14:paraId="6648BF78" w14:textId="5806AFAB" w:rsidR="00EF3155" w:rsidRPr="0004300A" w:rsidRDefault="009C6D50" w:rsidP="00A05664">
            <w:pPr>
              <w:pStyle w:val="bodytext"/>
              <w:jc w:val="left"/>
            </w:pPr>
            <w:commentRangeStart w:id="140"/>
            <w:r>
              <w:t>Older adults</w:t>
            </w:r>
            <w:r w:rsidR="00EF3155" w:rsidRPr="0004300A">
              <w:t xml:space="preserve"> </w:t>
            </w:r>
            <w:commentRangeEnd w:id="140"/>
            <w:r w:rsidR="002E0874">
              <w:rPr>
                <w:rStyle w:val="CommentReference"/>
                <w:rFonts w:ascii="Arial" w:hAnsi="Arial"/>
                <w:lang w:val="sv-SE" w:eastAsia="en-US"/>
              </w:rPr>
              <w:commentReference w:id="140"/>
            </w:r>
          </w:p>
        </w:tc>
        <w:tc>
          <w:tcPr>
            <w:tcW w:w="4752" w:type="dxa"/>
          </w:tcPr>
          <w:p w14:paraId="137A755F" w14:textId="77777777" w:rsidR="001F0810" w:rsidRPr="0004300A" w:rsidRDefault="001F0810" w:rsidP="001F0810">
            <w:pPr>
              <w:pStyle w:val="bodytext"/>
              <w:jc w:val="left"/>
            </w:pPr>
            <w:r w:rsidRPr="001F0810">
              <w:t xml:space="preserve">Lorem ipsum </w:t>
            </w:r>
            <w:proofErr w:type="spellStart"/>
            <w:r w:rsidRPr="001F0810">
              <w:t>dolor</w:t>
            </w:r>
            <w:proofErr w:type="spellEnd"/>
            <w:r w:rsidRPr="001F0810">
              <w:t xml:space="preserve"> sit </w:t>
            </w:r>
            <w:proofErr w:type="spellStart"/>
            <w:r w:rsidRPr="001F0810">
              <w:t>amet</w:t>
            </w:r>
            <w:proofErr w:type="spellEnd"/>
            <w:r w:rsidRPr="001F0810">
              <w:t xml:space="preserve">. </w:t>
            </w:r>
            <w:proofErr w:type="spellStart"/>
            <w:r w:rsidRPr="001F0810">
              <w:t>Vel</w:t>
            </w:r>
            <w:proofErr w:type="spellEnd"/>
            <w:r w:rsidRPr="001F0810">
              <w:t xml:space="preserve"> </w:t>
            </w:r>
            <w:proofErr w:type="spellStart"/>
            <w:r w:rsidRPr="001F0810">
              <w:t>obcaecati</w:t>
            </w:r>
            <w:proofErr w:type="spellEnd"/>
            <w:r w:rsidRPr="001F0810">
              <w:t xml:space="preserve"> </w:t>
            </w:r>
            <w:proofErr w:type="spellStart"/>
            <w:r w:rsidRPr="001F0810">
              <w:t>enim</w:t>
            </w:r>
            <w:proofErr w:type="spellEnd"/>
            <w:r w:rsidRPr="001F0810">
              <w:t xml:space="preserve"> et </w:t>
            </w:r>
            <w:proofErr w:type="spellStart"/>
            <w:r w:rsidRPr="001F0810">
              <w:t>molestiae</w:t>
            </w:r>
            <w:proofErr w:type="spellEnd"/>
            <w:r w:rsidRPr="001F0810">
              <w:t xml:space="preserve"> </w:t>
            </w:r>
            <w:proofErr w:type="spellStart"/>
            <w:r w:rsidRPr="001F0810">
              <w:t>neque</w:t>
            </w:r>
            <w:proofErr w:type="spellEnd"/>
            <w:r w:rsidRPr="001F0810">
              <w:t xml:space="preserve"> non </w:t>
            </w:r>
            <w:proofErr w:type="spellStart"/>
            <w:r w:rsidRPr="001F0810">
              <w:t>magnam</w:t>
            </w:r>
            <w:proofErr w:type="spellEnd"/>
            <w:r w:rsidRPr="001F0810">
              <w:t xml:space="preserve"> </w:t>
            </w:r>
            <w:proofErr w:type="spellStart"/>
            <w:r w:rsidRPr="001F0810">
              <w:t>natus</w:t>
            </w:r>
            <w:proofErr w:type="spellEnd"/>
            <w:r w:rsidRPr="001F0810">
              <w:t xml:space="preserve"> qui autem sunt qui </w:t>
            </w:r>
            <w:proofErr w:type="spellStart"/>
            <w:r w:rsidRPr="001F0810">
              <w:t>sapiente</w:t>
            </w:r>
            <w:proofErr w:type="spellEnd"/>
            <w:r w:rsidRPr="001F0810">
              <w:t xml:space="preserve"> minus </w:t>
            </w:r>
            <w:proofErr w:type="spellStart"/>
            <w:r w:rsidRPr="001F0810">
              <w:t>ut</w:t>
            </w:r>
            <w:proofErr w:type="spellEnd"/>
            <w:r w:rsidRPr="001F0810">
              <w:t xml:space="preserve"> </w:t>
            </w:r>
            <w:proofErr w:type="spellStart"/>
            <w:r w:rsidRPr="001F0810">
              <w:t>asperiores</w:t>
            </w:r>
            <w:proofErr w:type="spellEnd"/>
            <w:r w:rsidRPr="001F0810">
              <w:t xml:space="preserve"> </w:t>
            </w:r>
            <w:proofErr w:type="spellStart"/>
            <w:r w:rsidRPr="001F0810">
              <w:t>quas</w:t>
            </w:r>
            <w:proofErr w:type="spellEnd"/>
            <w:r w:rsidRPr="001F0810">
              <w:t xml:space="preserve"> et </w:t>
            </w:r>
            <w:proofErr w:type="spellStart"/>
            <w:r w:rsidRPr="001F0810">
              <w:t>iure</w:t>
            </w:r>
            <w:proofErr w:type="spellEnd"/>
            <w:r w:rsidRPr="001F0810">
              <w:t xml:space="preserve"> </w:t>
            </w:r>
            <w:proofErr w:type="spellStart"/>
            <w:r w:rsidRPr="001F0810">
              <w:t>eveniet</w:t>
            </w:r>
            <w:proofErr w:type="spellEnd"/>
            <w:r w:rsidRPr="001F0810">
              <w:t xml:space="preserve">. Et </w:t>
            </w:r>
            <w:proofErr w:type="spellStart"/>
            <w:r w:rsidRPr="001F0810">
              <w:t>voluptatem</w:t>
            </w:r>
            <w:proofErr w:type="spellEnd"/>
            <w:r w:rsidRPr="001F0810">
              <w:t xml:space="preserve"> </w:t>
            </w:r>
            <w:proofErr w:type="spellStart"/>
            <w:r w:rsidRPr="001F0810">
              <w:t>inventore</w:t>
            </w:r>
            <w:proofErr w:type="spellEnd"/>
            <w:r w:rsidRPr="001F0810">
              <w:t xml:space="preserve"> </w:t>
            </w:r>
            <w:proofErr w:type="spellStart"/>
            <w:r w:rsidRPr="001F0810">
              <w:t>ut</w:t>
            </w:r>
            <w:proofErr w:type="spellEnd"/>
            <w:r w:rsidRPr="001F0810">
              <w:t xml:space="preserve"> </w:t>
            </w:r>
            <w:proofErr w:type="spellStart"/>
            <w:r w:rsidRPr="001F0810">
              <w:t>soluta</w:t>
            </w:r>
            <w:proofErr w:type="spellEnd"/>
            <w:r w:rsidRPr="001F0810">
              <w:t xml:space="preserve"> </w:t>
            </w:r>
            <w:proofErr w:type="spellStart"/>
            <w:r w:rsidRPr="001F0810">
              <w:t>reiciendis</w:t>
            </w:r>
            <w:proofErr w:type="spellEnd"/>
            <w:r w:rsidRPr="001F0810">
              <w:t xml:space="preserve"> </w:t>
            </w:r>
            <w:proofErr w:type="spellStart"/>
            <w:r w:rsidRPr="001F0810">
              <w:t>aut</w:t>
            </w:r>
            <w:proofErr w:type="spellEnd"/>
            <w:r w:rsidRPr="001F0810">
              <w:t xml:space="preserve"> </w:t>
            </w:r>
            <w:proofErr w:type="spellStart"/>
            <w:r w:rsidRPr="001F0810">
              <w:t>deserunt</w:t>
            </w:r>
            <w:proofErr w:type="spellEnd"/>
            <w:r w:rsidRPr="001F0810">
              <w:t xml:space="preserve"> facilis </w:t>
            </w:r>
            <w:proofErr w:type="spellStart"/>
            <w:r w:rsidRPr="001F0810">
              <w:t>sed</w:t>
            </w:r>
            <w:proofErr w:type="spellEnd"/>
            <w:r w:rsidRPr="001F0810">
              <w:t xml:space="preserve"> </w:t>
            </w:r>
            <w:proofErr w:type="spellStart"/>
            <w:r w:rsidRPr="001F0810">
              <w:t>consequatur</w:t>
            </w:r>
            <w:proofErr w:type="spellEnd"/>
            <w:r w:rsidRPr="001F0810">
              <w:t xml:space="preserve"> </w:t>
            </w:r>
            <w:proofErr w:type="spellStart"/>
            <w:r w:rsidRPr="001F0810">
              <w:t>debitis</w:t>
            </w:r>
            <w:proofErr w:type="spellEnd"/>
            <w:r w:rsidRPr="001F0810">
              <w:t xml:space="preserve"> et </w:t>
            </w:r>
            <w:proofErr w:type="spellStart"/>
            <w:r w:rsidRPr="001F0810">
              <w:t>repellat</w:t>
            </w:r>
            <w:proofErr w:type="spellEnd"/>
            <w:r w:rsidRPr="001F0810">
              <w:t xml:space="preserve"> </w:t>
            </w:r>
            <w:proofErr w:type="spellStart"/>
            <w:r w:rsidRPr="001F0810">
              <w:t>adipisci</w:t>
            </w:r>
            <w:proofErr w:type="spellEnd"/>
            <w:r>
              <w:t xml:space="preserve"> (Reference, YYYY)</w:t>
            </w:r>
            <w:r w:rsidRPr="0004300A">
              <w:t>.</w:t>
            </w:r>
          </w:p>
          <w:p w14:paraId="0FE647B9" w14:textId="0E0A2DE3" w:rsidR="00B47620" w:rsidRPr="0004300A" w:rsidRDefault="00B47620" w:rsidP="00EF3155">
            <w:pPr>
              <w:pStyle w:val="bodytext"/>
              <w:jc w:val="left"/>
            </w:pPr>
          </w:p>
        </w:tc>
      </w:tr>
    </w:tbl>
    <w:p w14:paraId="3AFB59D5" w14:textId="1AB882A0" w:rsidR="00843252" w:rsidRPr="0004300A" w:rsidRDefault="00D14B5E" w:rsidP="000E7EA6">
      <w:pPr>
        <w:pStyle w:val="Heading1"/>
      </w:pPr>
      <w:bookmarkStart w:id="141" w:name="_Toc94241079"/>
      <w:r w:rsidRPr="0004300A">
        <w:t>Abbreviations</w:t>
      </w:r>
      <w:bookmarkEnd w:id="141"/>
    </w:p>
    <w:p w14:paraId="7FF4B576" w14:textId="07D52ABA" w:rsidR="00EF3155" w:rsidRPr="0004300A" w:rsidRDefault="009C6D50" w:rsidP="00EF3155">
      <w:pPr>
        <w:pStyle w:val="bodytext"/>
      </w:pPr>
      <w:r>
        <w:t>CASE</w:t>
      </w:r>
      <w:r w:rsidR="00EF3155" w:rsidRPr="0004300A">
        <w:t xml:space="preserve"> </w:t>
      </w:r>
      <w:r w:rsidR="00EF3155" w:rsidRPr="0004300A">
        <w:tab/>
      </w:r>
      <w:r w:rsidR="001F0810" w:rsidRPr="001F0810">
        <w:t xml:space="preserve">Lorem ipsum </w:t>
      </w:r>
      <w:proofErr w:type="spellStart"/>
      <w:r w:rsidR="001F0810" w:rsidRPr="001F0810">
        <w:t>dolor</w:t>
      </w:r>
      <w:proofErr w:type="spellEnd"/>
      <w:r w:rsidR="001F0810" w:rsidRPr="001F0810">
        <w:t xml:space="preserve"> sit </w:t>
      </w:r>
      <w:proofErr w:type="spellStart"/>
      <w:r w:rsidR="001F0810" w:rsidRPr="001F0810">
        <w:t>amet</w:t>
      </w:r>
      <w:proofErr w:type="spellEnd"/>
    </w:p>
    <w:p w14:paraId="091FA0E3" w14:textId="68C7183D" w:rsidR="002835FE" w:rsidRPr="0004300A" w:rsidRDefault="009C6D50" w:rsidP="00EF3155">
      <w:pPr>
        <w:pStyle w:val="bodytext"/>
      </w:pPr>
      <w:r>
        <w:t>GDS</w:t>
      </w:r>
      <w:r w:rsidR="002835FE" w:rsidRPr="0004300A">
        <w:tab/>
      </w:r>
      <w:r w:rsidR="001F0810" w:rsidRPr="001F0810">
        <w:t xml:space="preserve">Lorem ipsum </w:t>
      </w:r>
      <w:proofErr w:type="spellStart"/>
      <w:r w:rsidR="001F0810" w:rsidRPr="001F0810">
        <w:t>dolor</w:t>
      </w:r>
      <w:proofErr w:type="spellEnd"/>
      <w:r w:rsidR="001F0810" w:rsidRPr="001F0810">
        <w:t xml:space="preserve"> </w:t>
      </w:r>
      <w:proofErr w:type="gramStart"/>
      <w:r w:rsidR="001F0810" w:rsidRPr="001F0810">
        <w:t>sit</w:t>
      </w:r>
      <w:proofErr w:type="gramEnd"/>
      <w:r w:rsidR="001F0810" w:rsidRPr="001F0810">
        <w:t xml:space="preserve"> </w:t>
      </w:r>
      <w:proofErr w:type="spellStart"/>
      <w:r w:rsidR="001F0810" w:rsidRPr="001F0810">
        <w:t>amet</w:t>
      </w:r>
      <w:proofErr w:type="spellEnd"/>
    </w:p>
    <w:p w14:paraId="254CC1C7" w14:textId="652B03E2" w:rsidR="00E16BE7" w:rsidRPr="0004300A" w:rsidRDefault="009C6D50" w:rsidP="00EF3155">
      <w:pPr>
        <w:pStyle w:val="bodytext"/>
      </w:pPr>
      <w:r>
        <w:t>SMART4MD</w:t>
      </w:r>
      <w:r w:rsidR="00E16BE7" w:rsidRPr="0004300A">
        <w:tab/>
      </w:r>
      <w:r w:rsidR="001F0810" w:rsidRPr="001F0810">
        <w:t xml:space="preserve">Lorem ipsum </w:t>
      </w:r>
      <w:proofErr w:type="spellStart"/>
      <w:r w:rsidR="001F0810" w:rsidRPr="001F0810">
        <w:t>dolor</w:t>
      </w:r>
      <w:proofErr w:type="spellEnd"/>
      <w:r w:rsidR="001F0810" w:rsidRPr="001F0810">
        <w:t xml:space="preserve"> </w:t>
      </w:r>
      <w:proofErr w:type="gramStart"/>
      <w:r w:rsidR="001F0810" w:rsidRPr="001F0810">
        <w:t>sit</w:t>
      </w:r>
      <w:proofErr w:type="gramEnd"/>
      <w:r w:rsidR="001F0810" w:rsidRPr="001F0810">
        <w:t xml:space="preserve"> </w:t>
      </w:r>
      <w:proofErr w:type="spellStart"/>
      <w:r w:rsidR="001F0810" w:rsidRPr="001F0810">
        <w:t>amet</w:t>
      </w:r>
      <w:proofErr w:type="spellEnd"/>
    </w:p>
    <w:p w14:paraId="109EAA00" w14:textId="1BC2C88A" w:rsidR="00BE7436" w:rsidRPr="0004300A" w:rsidRDefault="00324892" w:rsidP="005B1F5E">
      <w:pPr>
        <w:pStyle w:val="bodytext"/>
      </w:pPr>
      <w:r>
        <w:t>SWEAH</w:t>
      </w:r>
      <w:r w:rsidR="00BE7436" w:rsidRPr="0004300A">
        <w:t xml:space="preserve"> </w:t>
      </w:r>
      <w:r w:rsidR="00EF3155" w:rsidRPr="0004300A">
        <w:tab/>
      </w:r>
      <w:r w:rsidR="001F0810" w:rsidRPr="001F0810">
        <w:t xml:space="preserve">Lorem ipsum </w:t>
      </w:r>
      <w:proofErr w:type="spellStart"/>
      <w:r w:rsidR="001F0810" w:rsidRPr="001F0810">
        <w:t>dolor</w:t>
      </w:r>
      <w:proofErr w:type="spellEnd"/>
      <w:r w:rsidR="001F0810" w:rsidRPr="001F0810">
        <w:t xml:space="preserve"> </w:t>
      </w:r>
      <w:proofErr w:type="gramStart"/>
      <w:r w:rsidR="001F0810" w:rsidRPr="001F0810">
        <w:t>sit</w:t>
      </w:r>
      <w:proofErr w:type="gramEnd"/>
      <w:r w:rsidR="001F0810" w:rsidRPr="001F0810">
        <w:t xml:space="preserve"> </w:t>
      </w:r>
      <w:proofErr w:type="spellStart"/>
      <w:r w:rsidR="001F0810" w:rsidRPr="001F0810">
        <w:t>amet</w:t>
      </w:r>
      <w:proofErr w:type="spellEnd"/>
    </w:p>
    <w:p w14:paraId="21E59623" w14:textId="73C58EC8" w:rsidR="00CA2E8F" w:rsidRPr="0004300A" w:rsidRDefault="00324892" w:rsidP="00324892">
      <w:pPr>
        <w:pStyle w:val="bodytext"/>
        <w:ind w:left="1300" w:hanging="1300"/>
      </w:pPr>
      <w:proofErr w:type="spellStart"/>
      <w:r>
        <w:t>UserAge</w:t>
      </w:r>
      <w:proofErr w:type="spellEnd"/>
      <w:r w:rsidR="00CA2E8F" w:rsidRPr="0004300A">
        <w:tab/>
      </w:r>
      <w:proofErr w:type="spellStart"/>
      <w:r w:rsidRPr="00324892">
        <w:t>UserAge</w:t>
      </w:r>
      <w:proofErr w:type="spellEnd"/>
      <w:r w:rsidRPr="00324892">
        <w:t xml:space="preserve"> is a 6-year </w:t>
      </w:r>
      <w:ins w:id="142" w:author="Susanne Iwarsson" w:date="2022-09-13T13:06:00Z">
        <w:r w:rsidR="002E0874">
          <w:t xml:space="preserve">(2017-2022) </w:t>
        </w:r>
      </w:ins>
      <w:r w:rsidRPr="00324892">
        <w:t>research program with the aim to enhance the execution of high-quality research and to increase the knowledge about the added value stemming from user involvement in the research process.</w:t>
      </w:r>
    </w:p>
    <w:p w14:paraId="77ABF3B8" w14:textId="01B4A09A" w:rsidR="00324892" w:rsidRPr="00324892" w:rsidRDefault="00324892" w:rsidP="00324892">
      <w:pPr>
        <w:pStyle w:val="Heading1"/>
      </w:pPr>
      <w:r>
        <w:t>My journey</w:t>
      </w:r>
    </w:p>
    <w:p w14:paraId="3056B756" w14:textId="77777777" w:rsidR="00324892" w:rsidRDefault="00324892" w:rsidP="00324892">
      <w:pPr>
        <w:spacing w:line="480" w:lineRule="auto"/>
        <w:rPr>
          <w:color w:val="111111"/>
          <w:lang w:val="en-US"/>
        </w:rPr>
      </w:pPr>
      <w:r w:rsidRPr="00324892">
        <w:rPr>
          <w:color w:val="111111"/>
          <w:lang w:val="en-US"/>
        </w:rPr>
        <w:t>My entry point to this doctoral thesis was:</w:t>
      </w:r>
    </w:p>
    <w:p w14:paraId="7F6B2F08" w14:textId="77777777" w:rsidR="00324892" w:rsidRDefault="00324892">
      <w:pPr>
        <w:pStyle w:val="ListParagraph"/>
        <w:numPr>
          <w:ilvl w:val="0"/>
          <w:numId w:val="3"/>
        </w:numPr>
        <w:spacing w:line="480" w:lineRule="auto"/>
        <w:rPr>
          <w:color w:val="111111"/>
          <w:lang w:val="en-US"/>
        </w:rPr>
      </w:pPr>
      <w:r w:rsidRPr="00324892">
        <w:rPr>
          <w:color w:val="111111"/>
          <w:lang w:val="en-US"/>
        </w:rPr>
        <w:t xml:space="preserve">Master’s studies in cognitive science </w:t>
      </w:r>
    </w:p>
    <w:p w14:paraId="1DE137D3" w14:textId="217AEC59" w:rsidR="00324892" w:rsidRDefault="00324892">
      <w:pPr>
        <w:pStyle w:val="ListParagraph"/>
        <w:numPr>
          <w:ilvl w:val="0"/>
          <w:numId w:val="3"/>
        </w:numPr>
        <w:spacing w:line="480" w:lineRule="auto"/>
        <w:rPr>
          <w:color w:val="111111"/>
          <w:lang w:val="en-US"/>
        </w:rPr>
      </w:pPr>
      <w:r w:rsidRPr="00324892">
        <w:rPr>
          <w:color w:val="111111"/>
          <w:lang w:val="en-US"/>
        </w:rPr>
        <w:t>A decade-long work as a speech service interpreter</w:t>
      </w:r>
      <w:ins w:id="143" w:author="Susanne Iwarsson" w:date="2022-09-13T13:06:00Z">
        <w:r w:rsidR="002E0874">
          <w:rPr>
            <w:color w:val="111111"/>
            <w:lang w:val="en-US"/>
          </w:rPr>
          <w:t>,</w:t>
        </w:r>
      </w:ins>
      <w:r w:rsidRPr="00324892">
        <w:rPr>
          <w:color w:val="111111"/>
          <w:lang w:val="en-US"/>
        </w:rPr>
        <w:t xml:space="preserve"> which resulted in an interest in how to support people’s abilities </w:t>
      </w:r>
      <w:commentRangeStart w:id="144"/>
      <w:r w:rsidRPr="00324892">
        <w:rPr>
          <w:color w:val="111111"/>
          <w:lang w:val="en-US"/>
        </w:rPr>
        <w:t xml:space="preserve">using strategies and technology. </w:t>
      </w:r>
      <w:commentRangeEnd w:id="144"/>
      <w:r w:rsidR="002E0874">
        <w:rPr>
          <w:rStyle w:val="CommentReference"/>
          <w:rFonts w:ascii="Arial" w:hAnsi="Arial"/>
          <w:lang w:eastAsia="en-US"/>
        </w:rPr>
        <w:commentReference w:id="144"/>
      </w:r>
    </w:p>
    <w:p w14:paraId="0F62739D" w14:textId="1EC222D7" w:rsidR="00324892" w:rsidRDefault="00324892">
      <w:pPr>
        <w:pStyle w:val="ListParagraph"/>
        <w:numPr>
          <w:ilvl w:val="0"/>
          <w:numId w:val="3"/>
        </w:numPr>
        <w:spacing w:line="480" w:lineRule="auto"/>
        <w:rPr>
          <w:color w:val="111111"/>
          <w:lang w:val="en-US"/>
        </w:rPr>
      </w:pPr>
      <w:r w:rsidRPr="00324892">
        <w:rPr>
          <w:color w:val="111111"/>
          <w:lang w:val="en-US"/>
        </w:rPr>
        <w:t>This led to starting a Ph</w:t>
      </w:r>
      <w:ins w:id="145" w:author="Susanne Iwarsson" w:date="2022-09-13T13:06:00Z">
        <w:r w:rsidR="002E0874">
          <w:rPr>
            <w:color w:val="111111"/>
            <w:lang w:val="en-US"/>
          </w:rPr>
          <w:t>D</w:t>
        </w:r>
      </w:ins>
      <w:del w:id="146" w:author="Susanne Iwarsson" w:date="2022-09-13T13:06:00Z">
        <w:r w:rsidRPr="00324892" w:rsidDel="002E0874">
          <w:rPr>
            <w:color w:val="111111"/>
            <w:lang w:val="en-US"/>
          </w:rPr>
          <w:delText>d</w:delText>
        </w:r>
      </w:del>
      <w:r w:rsidRPr="00324892">
        <w:rPr>
          <w:color w:val="111111"/>
          <w:lang w:val="en-US"/>
        </w:rPr>
        <w:t xml:space="preserve"> at BTH in applied health technology</w:t>
      </w:r>
      <w:ins w:id="147" w:author="Susanne Iwarsson" w:date="2022-09-13T13:07:00Z">
        <w:r w:rsidR="002E0874">
          <w:rPr>
            <w:color w:val="111111"/>
            <w:lang w:val="en-US"/>
          </w:rPr>
          <w:t xml:space="preserve">, followed by </w:t>
        </w:r>
      </w:ins>
      <w:del w:id="148" w:author="Susanne Iwarsson" w:date="2022-09-13T13:07:00Z">
        <w:r w:rsidRPr="00324892" w:rsidDel="002E0874">
          <w:rPr>
            <w:color w:val="111111"/>
            <w:lang w:val="en-US"/>
          </w:rPr>
          <w:delText xml:space="preserve"> which, and </w:delText>
        </w:r>
      </w:del>
      <w:r w:rsidRPr="00324892">
        <w:rPr>
          <w:color w:val="111111"/>
          <w:lang w:val="en-US"/>
        </w:rPr>
        <w:t>continuing doctoral studies in gerontology (medical science) at Lund University</w:t>
      </w:r>
    </w:p>
    <w:p w14:paraId="42C6D871" w14:textId="77777777" w:rsidR="00C57CEB" w:rsidRPr="0069685E" w:rsidRDefault="00C57CEB" w:rsidP="00C57CEB">
      <w:pPr>
        <w:rPr>
          <w:i/>
          <w:iCs/>
          <w:lang w:val="en-US"/>
        </w:rPr>
      </w:pPr>
    </w:p>
    <w:p w14:paraId="0099BC0C" w14:textId="77777777" w:rsidR="001F0810" w:rsidRPr="0069685E" w:rsidRDefault="001F0810" w:rsidP="00C57CEB">
      <w:pPr>
        <w:rPr>
          <w:i/>
          <w:iCs/>
          <w:lang w:val="en-US"/>
        </w:rPr>
      </w:pPr>
    </w:p>
    <w:p w14:paraId="441CEAEE" w14:textId="77777777" w:rsidR="00324892" w:rsidRDefault="00324892" w:rsidP="0004520C">
      <w:pPr>
        <w:pStyle w:val="Heading2"/>
        <w:rPr>
          <w:sz w:val="48"/>
          <w:szCs w:val="48"/>
        </w:rPr>
      </w:pPr>
      <w:bookmarkStart w:id="149" w:name="_Toc94241082"/>
    </w:p>
    <w:p w14:paraId="31048643" w14:textId="77777777" w:rsidR="00324892" w:rsidRDefault="00324892" w:rsidP="0004520C">
      <w:pPr>
        <w:pStyle w:val="Heading2"/>
        <w:rPr>
          <w:sz w:val="48"/>
          <w:szCs w:val="48"/>
        </w:rPr>
      </w:pPr>
    </w:p>
    <w:p w14:paraId="3CB5EF1F" w14:textId="77777777" w:rsidR="00324892" w:rsidRDefault="00324892" w:rsidP="0004520C">
      <w:pPr>
        <w:pStyle w:val="Heading2"/>
        <w:rPr>
          <w:sz w:val="48"/>
          <w:szCs w:val="48"/>
        </w:rPr>
      </w:pPr>
    </w:p>
    <w:p w14:paraId="2FC31E47" w14:textId="14A9C668" w:rsidR="00324892" w:rsidRDefault="00324892" w:rsidP="0004520C">
      <w:pPr>
        <w:pStyle w:val="Heading2"/>
        <w:rPr>
          <w:sz w:val="48"/>
          <w:szCs w:val="48"/>
        </w:rPr>
      </w:pPr>
      <w:r w:rsidRPr="00324892">
        <w:rPr>
          <w:sz w:val="48"/>
          <w:szCs w:val="48"/>
        </w:rPr>
        <w:t>Introducing the research context</w:t>
      </w:r>
    </w:p>
    <w:p w14:paraId="502D421F" w14:textId="77777777" w:rsidR="00D43484" w:rsidRPr="00D43484" w:rsidRDefault="00D43484" w:rsidP="00D43484">
      <w:pPr>
        <w:pStyle w:val="bodytext"/>
      </w:pPr>
    </w:p>
    <w:p w14:paraId="715520B9" w14:textId="77777777" w:rsidR="00D43484" w:rsidRPr="00D43484" w:rsidRDefault="00D43484">
      <w:pPr>
        <w:pStyle w:val="ListParagraph"/>
        <w:numPr>
          <w:ilvl w:val="0"/>
          <w:numId w:val="3"/>
        </w:numPr>
        <w:spacing w:line="480" w:lineRule="auto"/>
        <w:rPr>
          <w:color w:val="111111"/>
          <w:lang w:val="en-US"/>
        </w:rPr>
      </w:pPr>
      <w:r w:rsidRPr="00D43484">
        <w:rPr>
          <w:color w:val="111111"/>
          <w:lang w:val="en-US"/>
        </w:rPr>
        <w:t>Research has been carried out at the Department of Health at BTH + at Department of Health Sciences in the research group Active and Healthy Ageing, affiliated with Centre for Ageing and Supportive Environments at Lund University, Sweden</w:t>
      </w:r>
    </w:p>
    <w:p w14:paraId="69D55117" w14:textId="77777777" w:rsidR="00D43484" w:rsidRPr="00D43484" w:rsidRDefault="00D43484">
      <w:pPr>
        <w:pStyle w:val="ListParagraph"/>
        <w:numPr>
          <w:ilvl w:val="0"/>
          <w:numId w:val="3"/>
        </w:numPr>
        <w:spacing w:line="480" w:lineRule="auto"/>
        <w:rPr>
          <w:color w:val="111111"/>
          <w:lang w:val="en-US"/>
        </w:rPr>
      </w:pPr>
      <w:r w:rsidRPr="00D43484">
        <w:rPr>
          <w:color w:val="111111"/>
          <w:lang w:val="en-US"/>
        </w:rPr>
        <w:t xml:space="preserve">Learning process has been supported by Swedish National Graduate School for </w:t>
      </w:r>
      <w:proofErr w:type="spellStart"/>
      <w:r w:rsidRPr="00D43484">
        <w:rPr>
          <w:color w:val="111111"/>
          <w:lang w:val="en-US"/>
        </w:rPr>
        <w:t>Competetive</w:t>
      </w:r>
      <w:proofErr w:type="spellEnd"/>
      <w:r w:rsidRPr="00D43484">
        <w:rPr>
          <w:color w:val="111111"/>
          <w:lang w:val="en-US"/>
        </w:rPr>
        <w:t xml:space="preserve"> Science on Ageing and Health (SWEAH).</w:t>
      </w:r>
    </w:p>
    <w:p w14:paraId="3794D12C" w14:textId="77777777" w:rsidR="00D43484" w:rsidRPr="00D43484" w:rsidRDefault="00D43484">
      <w:pPr>
        <w:pStyle w:val="ListParagraph"/>
        <w:numPr>
          <w:ilvl w:val="0"/>
          <w:numId w:val="3"/>
        </w:numPr>
        <w:spacing w:line="480" w:lineRule="auto"/>
        <w:rPr>
          <w:color w:val="111111"/>
          <w:lang w:val="en-US"/>
        </w:rPr>
      </w:pPr>
      <w:r w:rsidRPr="00D43484">
        <w:rPr>
          <w:color w:val="111111"/>
          <w:lang w:val="en-US"/>
        </w:rPr>
        <w:t>This thesis is on part of the research program “</w:t>
      </w:r>
      <w:proofErr w:type="spellStart"/>
      <w:r w:rsidRPr="00D43484">
        <w:rPr>
          <w:color w:val="111111"/>
          <w:lang w:val="en-US"/>
        </w:rPr>
        <w:t>UserAge</w:t>
      </w:r>
      <w:proofErr w:type="spellEnd"/>
      <w:r w:rsidRPr="00D43484">
        <w:rPr>
          <w:color w:val="111111"/>
          <w:lang w:val="en-US"/>
        </w:rPr>
        <w:t>.” The program aims to increase our understanding of the opportunities and challenges presented by the participation of knowledge users in research on ageing and health.</w:t>
      </w:r>
    </w:p>
    <w:p w14:paraId="63295B73" w14:textId="63919284" w:rsidR="00D43484" w:rsidRPr="00D43484" w:rsidRDefault="00D43484">
      <w:pPr>
        <w:pStyle w:val="ListParagraph"/>
        <w:numPr>
          <w:ilvl w:val="0"/>
          <w:numId w:val="3"/>
        </w:numPr>
        <w:spacing w:line="480" w:lineRule="auto"/>
        <w:rPr>
          <w:color w:val="111111"/>
          <w:lang w:val="en-US"/>
        </w:rPr>
      </w:pPr>
      <w:commentRangeStart w:id="150"/>
      <w:r w:rsidRPr="00D43484">
        <w:rPr>
          <w:color w:val="111111"/>
          <w:lang w:val="en-US"/>
        </w:rPr>
        <w:t xml:space="preserve">This </w:t>
      </w:r>
      <w:ins w:id="151" w:author="Susanne Iwarsson" w:date="2022-09-13T13:07:00Z">
        <w:r w:rsidR="002E0874">
          <w:rPr>
            <w:color w:val="111111"/>
            <w:lang w:val="en-US"/>
          </w:rPr>
          <w:t xml:space="preserve">PhD student project is </w:t>
        </w:r>
      </w:ins>
      <w:del w:id="152" w:author="Susanne Iwarsson" w:date="2022-09-13T13:07:00Z">
        <w:r w:rsidRPr="00D43484" w:rsidDel="002E0874">
          <w:rPr>
            <w:color w:val="111111"/>
            <w:lang w:val="en-US"/>
          </w:rPr>
          <w:delText xml:space="preserve">thesis only </w:delText>
        </w:r>
      </w:del>
      <w:r w:rsidRPr="00D43484">
        <w:rPr>
          <w:color w:val="111111"/>
          <w:lang w:val="en-US"/>
        </w:rPr>
        <w:t xml:space="preserve">one of </w:t>
      </w:r>
      <w:del w:id="153" w:author="Susanne Iwarsson" w:date="2022-09-13T13:07:00Z">
        <w:r w:rsidRPr="00D43484" w:rsidDel="002E0874">
          <w:rPr>
            <w:color w:val="111111"/>
            <w:lang w:val="en-US"/>
          </w:rPr>
          <w:delText xml:space="preserve">several </w:delText>
        </w:r>
      </w:del>
      <w:ins w:id="154" w:author="Susanne Iwarsson" w:date="2022-09-13T13:07:00Z">
        <w:r w:rsidR="002E0874">
          <w:rPr>
            <w:color w:val="111111"/>
            <w:lang w:val="en-US"/>
          </w:rPr>
          <w:t>f</w:t>
        </w:r>
      </w:ins>
      <w:ins w:id="155" w:author="Susanne Iwarsson" w:date="2022-09-13T13:08:00Z">
        <w:r w:rsidR="002E0874">
          <w:rPr>
            <w:color w:val="111111"/>
            <w:lang w:val="en-US"/>
          </w:rPr>
          <w:t>ive</w:t>
        </w:r>
      </w:ins>
      <w:ins w:id="156" w:author="Susanne Iwarsson" w:date="2022-09-13T13:07:00Z">
        <w:r w:rsidR="002E0874" w:rsidRPr="00D43484">
          <w:rPr>
            <w:color w:val="111111"/>
            <w:lang w:val="en-US"/>
          </w:rPr>
          <w:t xml:space="preserve"> </w:t>
        </w:r>
      </w:ins>
      <w:del w:id="157" w:author="Susanne Iwarsson" w:date="2022-09-13T13:07:00Z">
        <w:r w:rsidRPr="00D43484" w:rsidDel="002E0874">
          <w:rPr>
            <w:color w:val="111111"/>
            <w:lang w:val="en-US"/>
          </w:rPr>
          <w:delText xml:space="preserve">PhD theses </w:delText>
        </w:r>
      </w:del>
      <w:r w:rsidRPr="00D43484">
        <w:rPr>
          <w:color w:val="111111"/>
          <w:lang w:val="en-US"/>
        </w:rPr>
        <w:t xml:space="preserve">based </w:t>
      </w:r>
      <w:commentRangeEnd w:id="150"/>
      <w:r w:rsidR="002E0874">
        <w:rPr>
          <w:rStyle w:val="CommentReference"/>
          <w:rFonts w:ascii="Arial" w:hAnsi="Arial"/>
          <w:lang w:eastAsia="en-US"/>
        </w:rPr>
        <w:commentReference w:id="150"/>
      </w:r>
      <w:r w:rsidRPr="00D43484">
        <w:rPr>
          <w:color w:val="111111"/>
          <w:lang w:val="en-US"/>
        </w:rPr>
        <w:t xml:space="preserve">on the </w:t>
      </w:r>
      <w:proofErr w:type="spellStart"/>
      <w:r w:rsidRPr="00D43484">
        <w:rPr>
          <w:color w:val="111111"/>
          <w:lang w:val="en-US"/>
        </w:rPr>
        <w:t>UserAge</w:t>
      </w:r>
      <w:proofErr w:type="spellEnd"/>
      <w:r w:rsidRPr="00D43484">
        <w:rPr>
          <w:color w:val="111111"/>
          <w:lang w:val="en-US"/>
        </w:rPr>
        <w:t xml:space="preserve"> program.</w:t>
      </w:r>
    </w:p>
    <w:p w14:paraId="44A63C25" w14:textId="77777777" w:rsidR="00D43484" w:rsidRPr="00D43484" w:rsidRDefault="00D43484">
      <w:pPr>
        <w:pStyle w:val="ListParagraph"/>
        <w:numPr>
          <w:ilvl w:val="0"/>
          <w:numId w:val="3"/>
        </w:numPr>
        <w:spacing w:line="480" w:lineRule="auto"/>
        <w:rPr>
          <w:color w:val="111111"/>
          <w:lang w:val="en-US"/>
        </w:rPr>
      </w:pPr>
      <w:r w:rsidRPr="00D43484">
        <w:rPr>
          <w:color w:val="111111"/>
          <w:lang w:val="en-US"/>
        </w:rPr>
        <w:t>I entered my doctoral studies with a Master of Science in Cognitive Science and with … As a cognitive scientist… Together these perspectives have been valuable in….</w:t>
      </w:r>
    </w:p>
    <w:p w14:paraId="062D9E96" w14:textId="77777777" w:rsidR="00D43484" w:rsidRPr="00D43484" w:rsidRDefault="00D43484">
      <w:pPr>
        <w:pStyle w:val="ListParagraph"/>
        <w:numPr>
          <w:ilvl w:val="0"/>
          <w:numId w:val="3"/>
        </w:numPr>
        <w:spacing w:line="480" w:lineRule="auto"/>
        <w:rPr>
          <w:color w:val="111111"/>
          <w:lang w:val="en-US"/>
        </w:rPr>
      </w:pPr>
      <w:r w:rsidRPr="00D43484">
        <w:rPr>
          <w:color w:val="111111"/>
          <w:lang w:val="en-US"/>
        </w:rPr>
        <w:t xml:space="preserve">It has been inspiring, challenging to conduct this thesis… </w:t>
      </w:r>
      <w:proofErr w:type="spellStart"/>
      <w:r w:rsidRPr="00D43484">
        <w:rPr>
          <w:color w:val="111111"/>
          <w:lang w:val="en-US"/>
        </w:rPr>
        <w:t>Authour</w:t>
      </w:r>
      <w:proofErr w:type="spellEnd"/>
      <w:r w:rsidRPr="00D43484">
        <w:rPr>
          <w:color w:val="111111"/>
          <w:lang w:val="en-US"/>
        </w:rPr>
        <w:t xml:space="preserve"> constellations varies and represents different </w:t>
      </w:r>
      <w:proofErr w:type="spellStart"/>
      <w:r w:rsidRPr="00D43484">
        <w:rPr>
          <w:color w:val="111111"/>
          <w:lang w:val="en-US"/>
        </w:rPr>
        <w:t>disciplnes</w:t>
      </w:r>
      <w:proofErr w:type="spellEnd"/>
      <w:r w:rsidRPr="00D43484">
        <w:rPr>
          <w:color w:val="111111"/>
          <w:lang w:val="en-US"/>
        </w:rPr>
        <w:t xml:space="preserve"> and scientific traditions. The meetings this gave rise to have contributed to the content of this thesis</w:t>
      </w:r>
    </w:p>
    <w:p w14:paraId="0F8FD49A" w14:textId="602F2118" w:rsidR="00D43484" w:rsidRDefault="00D43484">
      <w:pPr>
        <w:pStyle w:val="ListParagraph"/>
        <w:numPr>
          <w:ilvl w:val="0"/>
          <w:numId w:val="3"/>
        </w:numPr>
        <w:spacing w:line="480" w:lineRule="auto"/>
        <w:rPr>
          <w:color w:val="111111"/>
          <w:lang w:val="en-US"/>
        </w:rPr>
      </w:pPr>
      <w:r w:rsidRPr="00D43484">
        <w:rPr>
          <w:color w:val="111111"/>
          <w:lang w:val="en-US"/>
        </w:rPr>
        <w:t>Being part of SWEAH has also given rise to more perspectives, meetings with people from different disciplines and research environments, new theories have challenged me…</w:t>
      </w:r>
    </w:p>
    <w:p w14:paraId="6C11C095" w14:textId="77777777" w:rsidR="00D43484" w:rsidRPr="00227263" w:rsidRDefault="00D43484" w:rsidP="00D43484">
      <w:pPr>
        <w:spacing w:line="480" w:lineRule="auto"/>
        <w:rPr>
          <w:color w:val="111111"/>
          <w:lang w:val="en-US"/>
        </w:rPr>
      </w:pPr>
    </w:p>
    <w:p w14:paraId="0B1579D4" w14:textId="77777777" w:rsidR="00D43484" w:rsidRPr="00D43484" w:rsidRDefault="00D43484" w:rsidP="00D43484">
      <w:pPr>
        <w:pStyle w:val="ListParagraph"/>
        <w:spacing w:line="480" w:lineRule="auto"/>
        <w:rPr>
          <w:color w:val="111111"/>
          <w:lang w:val="en-US"/>
        </w:rPr>
      </w:pPr>
    </w:p>
    <w:p w14:paraId="5F51C6FC" w14:textId="77777777" w:rsidR="00324892" w:rsidRPr="00D43484" w:rsidRDefault="00324892" w:rsidP="0004520C">
      <w:pPr>
        <w:pStyle w:val="Heading2"/>
        <w:rPr>
          <w:lang w:val="en-US"/>
        </w:rPr>
      </w:pPr>
    </w:p>
    <w:bookmarkEnd w:id="149"/>
    <w:p w14:paraId="06BE0999" w14:textId="2D747BD6" w:rsidR="00154C95" w:rsidRPr="0004520C" w:rsidRDefault="00D43484" w:rsidP="0004520C">
      <w:pPr>
        <w:pStyle w:val="Heading2"/>
      </w:pPr>
      <w:r w:rsidRPr="00D43484">
        <w:t>Research projects linked to the studies</w:t>
      </w:r>
    </w:p>
    <w:p w14:paraId="6BEDACE5" w14:textId="77777777" w:rsidR="00D43484" w:rsidRPr="00227263" w:rsidRDefault="00D43484" w:rsidP="00D43484">
      <w:pPr>
        <w:spacing w:line="480" w:lineRule="auto"/>
        <w:rPr>
          <w:color w:val="111111"/>
          <w:lang w:val="en-US"/>
        </w:rPr>
      </w:pPr>
    </w:p>
    <w:p w14:paraId="3B177BEB" w14:textId="579917FE" w:rsidR="00D43484" w:rsidRPr="00D43484" w:rsidRDefault="00D43484" w:rsidP="00D43484">
      <w:pPr>
        <w:spacing w:line="480" w:lineRule="auto"/>
        <w:rPr>
          <w:rFonts w:eastAsiaTheme="minorEastAsia"/>
          <w:color w:val="111111"/>
          <w:lang w:val="en-US"/>
        </w:rPr>
      </w:pPr>
      <w:r w:rsidRPr="00D43484">
        <w:rPr>
          <w:color w:val="111111"/>
          <w:lang w:val="en-US"/>
        </w:rPr>
        <w:t xml:space="preserve">The four studies stemmed from four different research projects that all involved or targeted </w:t>
      </w:r>
      <w:ins w:id="158" w:author="Susanne Iwarsson" w:date="2022-09-13T13:08:00Z">
        <w:r w:rsidR="000127D0">
          <w:rPr>
            <w:color w:val="111111"/>
            <w:lang w:val="en-US"/>
          </w:rPr>
          <w:t xml:space="preserve">older adults as </w:t>
        </w:r>
      </w:ins>
      <w:r w:rsidRPr="00D43484">
        <w:rPr>
          <w:color w:val="111111"/>
          <w:lang w:val="en-US"/>
        </w:rPr>
        <w:t>users in different ways</w:t>
      </w:r>
      <w:del w:id="159" w:author="Susanne Iwarsson" w:date="2022-09-13T13:08:00Z">
        <w:r w:rsidRPr="00D43484" w:rsidDel="000127D0">
          <w:rPr>
            <w:color w:val="111111"/>
            <w:lang w:val="en-US"/>
          </w:rPr>
          <w:delText>:</w:delText>
        </w:r>
      </w:del>
      <w:ins w:id="160" w:author="Susanne Iwarsson" w:date="2022-09-13T13:08:00Z">
        <w:r w:rsidR="000127D0">
          <w:rPr>
            <w:color w:val="111111"/>
            <w:lang w:val="en-US"/>
          </w:rPr>
          <w:t>.</w:t>
        </w:r>
      </w:ins>
    </w:p>
    <w:p w14:paraId="4331FF4E" w14:textId="77777777" w:rsidR="00D43484" w:rsidRPr="00D43484" w:rsidRDefault="00D43484" w:rsidP="00D43484">
      <w:pPr>
        <w:spacing w:line="480" w:lineRule="auto"/>
        <w:rPr>
          <w:rStyle w:val="Strong"/>
          <w:color w:val="111111"/>
          <w:lang w:val="en-US"/>
        </w:rPr>
      </w:pPr>
    </w:p>
    <w:p w14:paraId="0EF9CBAD" w14:textId="23BA7548" w:rsidR="00D43484" w:rsidRPr="00D43484" w:rsidRDefault="00D43484" w:rsidP="00D43484">
      <w:pPr>
        <w:spacing w:line="480" w:lineRule="auto"/>
        <w:rPr>
          <w:color w:val="111111"/>
          <w:lang w:val="en-US"/>
        </w:rPr>
      </w:pPr>
      <w:r w:rsidRPr="00D43484">
        <w:rPr>
          <w:rStyle w:val="Strong"/>
          <w:color w:val="111111"/>
          <w:lang w:val="en-US"/>
        </w:rPr>
        <w:t>SMART4MD</w:t>
      </w:r>
      <w:r w:rsidRPr="00D43484">
        <w:rPr>
          <w:color w:val="111111"/>
          <w:lang w:val="en-US"/>
        </w:rPr>
        <w:t xml:space="preserve"> (Support Monitoring and Reminder Technology for Mild Dementia) - a four year project co-financed by the European Union under the EU Framework </w:t>
      </w:r>
      <w:proofErr w:type="spellStart"/>
      <w:r w:rsidRPr="00D43484">
        <w:rPr>
          <w:color w:val="111111"/>
          <w:lang w:val="en-US"/>
        </w:rPr>
        <w:t>Programme</w:t>
      </w:r>
      <w:proofErr w:type="spellEnd"/>
      <w:r w:rsidRPr="00D43484">
        <w:rPr>
          <w:color w:val="111111"/>
          <w:lang w:val="en-US"/>
        </w:rPr>
        <w:t xml:space="preserve"> for Research and Innovation – Horizon 2020, with grant agreement number 643399, which aims to improve the quality of life of older people with cognitive decline or mild dementia and their </w:t>
      </w:r>
      <w:proofErr w:type="spellStart"/>
      <w:r w:rsidRPr="00D43484">
        <w:rPr>
          <w:color w:val="111111"/>
          <w:lang w:val="en-US"/>
        </w:rPr>
        <w:t>carers</w:t>
      </w:r>
      <w:proofErr w:type="spellEnd"/>
      <w:r w:rsidRPr="00D43484">
        <w:rPr>
          <w:color w:val="111111"/>
          <w:lang w:val="en-US"/>
        </w:rPr>
        <w:t>, increase treatment compliance, reduce dementia-related costs by helping reduce the number of missed appointments and of hospital re-admissions and help reduce functional decline.</w:t>
      </w:r>
    </w:p>
    <w:p w14:paraId="486801D1" w14:textId="77777777" w:rsidR="00D43484" w:rsidRPr="00D43484" w:rsidRDefault="00D43484" w:rsidP="00D43484">
      <w:pPr>
        <w:spacing w:line="480" w:lineRule="auto"/>
        <w:rPr>
          <w:rStyle w:val="Strong"/>
          <w:color w:val="111111"/>
          <w:lang w:val="en-US"/>
        </w:rPr>
      </w:pPr>
    </w:p>
    <w:p w14:paraId="20077581" w14:textId="433E4EF6" w:rsidR="00D43484" w:rsidRPr="00D43484" w:rsidRDefault="00D43484" w:rsidP="00D43484">
      <w:pPr>
        <w:spacing w:line="480" w:lineRule="auto"/>
        <w:rPr>
          <w:color w:val="111111"/>
          <w:lang w:val="en-US"/>
        </w:rPr>
      </w:pPr>
      <w:r w:rsidRPr="00D43484">
        <w:rPr>
          <w:rStyle w:val="Strong"/>
          <w:color w:val="111111"/>
          <w:lang w:val="en-US"/>
        </w:rPr>
        <w:t>The Panel Study</w:t>
      </w:r>
      <w:r w:rsidRPr="00D43484">
        <w:rPr>
          <w:color w:val="111111"/>
          <w:lang w:val="en-US"/>
        </w:rPr>
        <w:t xml:space="preserve">, an empirical project of the </w:t>
      </w:r>
      <w:proofErr w:type="spellStart"/>
      <w:r w:rsidRPr="00D43484">
        <w:rPr>
          <w:color w:val="111111"/>
          <w:lang w:val="en-US"/>
        </w:rPr>
        <w:t>UserAge</w:t>
      </w:r>
      <w:proofErr w:type="spellEnd"/>
      <w:r w:rsidRPr="00D43484">
        <w:rPr>
          <w:color w:val="111111"/>
          <w:lang w:val="en-US"/>
        </w:rPr>
        <w:t xml:space="preserve"> program that aims to determine the awareness and understanding of and attitudes toward user involvement in research among different categories of knowledge users and researchers over time.</w:t>
      </w:r>
    </w:p>
    <w:p w14:paraId="7637D785" w14:textId="77777777" w:rsidR="00D43484" w:rsidRPr="00D43484" w:rsidRDefault="00D43484" w:rsidP="00D43484">
      <w:pPr>
        <w:spacing w:line="480" w:lineRule="auto"/>
        <w:rPr>
          <w:rStyle w:val="Strong"/>
          <w:color w:val="111111"/>
          <w:lang w:val="en-US"/>
        </w:rPr>
      </w:pPr>
    </w:p>
    <w:p w14:paraId="59339E8B" w14:textId="2D56CE5F" w:rsidR="00D43484" w:rsidRPr="00D43484" w:rsidRDefault="00D43484" w:rsidP="00D43484">
      <w:pPr>
        <w:spacing w:line="480" w:lineRule="auto"/>
        <w:rPr>
          <w:color w:val="111111"/>
          <w:lang w:val="en-US"/>
        </w:rPr>
      </w:pPr>
      <w:commentRangeStart w:id="161"/>
      <w:r w:rsidRPr="00D43484">
        <w:rPr>
          <w:rStyle w:val="Strong"/>
          <w:color w:val="111111"/>
          <w:lang w:val="en-US"/>
        </w:rPr>
        <w:t>The Housing Experiment</w:t>
      </w:r>
      <w:r w:rsidRPr="00D43484">
        <w:rPr>
          <w:color w:val="111111"/>
          <w:lang w:val="en-US"/>
        </w:rPr>
        <w:t xml:space="preserve"> (HX) was a large-scale CS initiative with housing accessibility </w:t>
      </w:r>
      <w:commentRangeEnd w:id="161"/>
      <w:r w:rsidR="000127D0">
        <w:rPr>
          <w:rStyle w:val="CommentReference"/>
          <w:rFonts w:ascii="Arial" w:hAnsi="Arial"/>
          <w:lang w:eastAsia="en-US"/>
        </w:rPr>
        <w:commentReference w:id="161"/>
      </w:r>
      <w:r w:rsidRPr="00D43484">
        <w:rPr>
          <w:color w:val="111111"/>
          <w:lang w:val="en-US"/>
        </w:rPr>
        <w:t xml:space="preserve">as the topic in which older adults and people with disabilities were the main target groups. HX was implemented in collaboration between Public &amp; Science and researchers at the Centre for Ageing and Support Environments (CASE) at Lund University, involving the three largest Swedish senior citizens’ associations (approximately 695,000 members in total) as partners as well as the software company </w:t>
      </w:r>
      <w:proofErr w:type="spellStart"/>
      <w:r w:rsidRPr="00D43484">
        <w:rPr>
          <w:color w:val="111111"/>
          <w:lang w:val="en-US"/>
        </w:rPr>
        <w:t>MiThings</w:t>
      </w:r>
      <w:proofErr w:type="spellEnd"/>
      <w:r w:rsidRPr="00D43484">
        <w:rPr>
          <w:color w:val="111111"/>
          <w:lang w:val="en-US"/>
        </w:rPr>
        <w:t xml:space="preserve">. The aim of the HX was to engage people across Sweden to assess environmental barriers in the ordinary housing stock, using a mobile app developed for this purpose (Granbom, </w:t>
      </w:r>
      <w:proofErr w:type="spellStart"/>
      <w:r w:rsidRPr="00D43484">
        <w:rPr>
          <w:color w:val="111111"/>
          <w:lang w:val="en-US"/>
        </w:rPr>
        <w:t>Slaug</w:t>
      </w:r>
      <w:proofErr w:type="spellEnd"/>
      <w:r w:rsidRPr="00D43484">
        <w:rPr>
          <w:color w:val="111111"/>
          <w:lang w:val="en-US"/>
        </w:rPr>
        <w:t xml:space="preserve">, </w:t>
      </w:r>
      <w:proofErr w:type="spellStart"/>
      <w:r w:rsidRPr="00D43484">
        <w:rPr>
          <w:color w:val="111111"/>
          <w:lang w:val="en-US"/>
        </w:rPr>
        <w:t>Bronéus</w:t>
      </w:r>
      <w:proofErr w:type="spellEnd"/>
      <w:r w:rsidRPr="00D43484">
        <w:rPr>
          <w:color w:val="111111"/>
          <w:lang w:val="en-US"/>
        </w:rPr>
        <w:t>, Bergman &amp; Iwarsson, submitted to Citizen Science: Theory and Practice). The mobile app was based on Housing Enabler, which is an instrument for valid and reliable assessment of housing accessibility (Iwarsson et al., 2012).</w:t>
      </w:r>
    </w:p>
    <w:p w14:paraId="31830FBB" w14:textId="77777777" w:rsidR="00D43484" w:rsidRDefault="00D43484" w:rsidP="00D43484">
      <w:pPr>
        <w:spacing w:line="480" w:lineRule="auto"/>
        <w:rPr>
          <w:color w:val="111111"/>
          <w:lang w:val="en-US"/>
        </w:rPr>
      </w:pPr>
    </w:p>
    <w:p w14:paraId="2C561BAE" w14:textId="1F9EFE00" w:rsidR="00D43484" w:rsidRPr="00D43484" w:rsidRDefault="00D43484" w:rsidP="00D43484">
      <w:pPr>
        <w:spacing w:line="480" w:lineRule="auto"/>
        <w:rPr>
          <w:color w:val="111111"/>
          <w:lang w:val="en-US"/>
        </w:rPr>
      </w:pPr>
      <w:r w:rsidRPr="00D43484">
        <w:rPr>
          <w:color w:val="111111"/>
          <w:lang w:val="en-US"/>
        </w:rPr>
        <w:t xml:space="preserve">The project </w:t>
      </w:r>
      <w:r w:rsidRPr="00D43484">
        <w:rPr>
          <w:rStyle w:val="Strong"/>
          <w:color w:val="111111"/>
          <w:lang w:val="en-US"/>
        </w:rPr>
        <w:t>Decision Support System for Improved Accessibility in Multi-Family Housing</w:t>
      </w:r>
      <w:r w:rsidRPr="00D43484">
        <w:rPr>
          <w:color w:val="111111"/>
          <w:lang w:val="en-US"/>
        </w:rPr>
        <w:t xml:space="preserve"> with the overarching aim to develop, test, and evaluate a new decision support system for improved accessibility in multi-family housing, and to contribute to efficient collaboration among professionals involved in health care, planning, and housing provision, as well as citizens. The project team of this project consisted of researchers and two non-academic partners: a public housing company and a micro-sized software development company.</w:t>
      </w:r>
    </w:p>
    <w:p w14:paraId="2852AAF6" w14:textId="591E9028" w:rsidR="0004520C" w:rsidRDefault="0004520C" w:rsidP="00C57CEB">
      <w:pPr>
        <w:rPr>
          <w:i/>
          <w:iCs/>
          <w:lang w:val="en-GB"/>
        </w:rPr>
      </w:pPr>
    </w:p>
    <w:p w14:paraId="048D3B08" w14:textId="4115918A" w:rsidR="00D43484" w:rsidRDefault="00D43484" w:rsidP="00C57CEB">
      <w:pPr>
        <w:rPr>
          <w:i/>
          <w:iCs/>
          <w:lang w:val="en-GB"/>
        </w:rPr>
      </w:pPr>
    </w:p>
    <w:p w14:paraId="737D4321" w14:textId="36911028" w:rsidR="00D43484" w:rsidRDefault="00D43484" w:rsidP="00C57CEB">
      <w:pPr>
        <w:rPr>
          <w:i/>
          <w:iCs/>
          <w:lang w:val="en-GB"/>
        </w:rPr>
      </w:pPr>
    </w:p>
    <w:p w14:paraId="7625A153" w14:textId="06D9BBDA" w:rsidR="00D43484" w:rsidRDefault="00D43484" w:rsidP="00C57CEB">
      <w:pPr>
        <w:rPr>
          <w:i/>
          <w:iCs/>
          <w:lang w:val="en-GB"/>
        </w:rPr>
      </w:pPr>
    </w:p>
    <w:p w14:paraId="6A0856E3" w14:textId="5CFA213F" w:rsidR="00D43484" w:rsidRDefault="00D43484" w:rsidP="00C57CEB">
      <w:pPr>
        <w:rPr>
          <w:i/>
          <w:iCs/>
          <w:lang w:val="en-GB"/>
        </w:rPr>
      </w:pPr>
    </w:p>
    <w:p w14:paraId="02DA657A" w14:textId="4553BC93" w:rsidR="00D43484" w:rsidRDefault="00D43484" w:rsidP="00C57CEB">
      <w:pPr>
        <w:rPr>
          <w:i/>
          <w:iCs/>
          <w:lang w:val="en-GB"/>
        </w:rPr>
      </w:pPr>
    </w:p>
    <w:p w14:paraId="38762D64" w14:textId="28B834F0" w:rsidR="00D43484" w:rsidRDefault="00D43484" w:rsidP="00C57CEB">
      <w:pPr>
        <w:rPr>
          <w:i/>
          <w:iCs/>
          <w:lang w:val="en-GB"/>
        </w:rPr>
      </w:pPr>
    </w:p>
    <w:p w14:paraId="3DD3AC56" w14:textId="1C008A1D" w:rsidR="00D43484" w:rsidRDefault="00D43484" w:rsidP="00C57CEB">
      <w:pPr>
        <w:rPr>
          <w:i/>
          <w:iCs/>
          <w:lang w:val="en-GB"/>
        </w:rPr>
      </w:pPr>
    </w:p>
    <w:p w14:paraId="5BBF3341" w14:textId="43DAD427" w:rsidR="00D43484" w:rsidRDefault="00D43484" w:rsidP="00C57CEB">
      <w:pPr>
        <w:rPr>
          <w:i/>
          <w:iCs/>
          <w:lang w:val="en-GB"/>
        </w:rPr>
      </w:pPr>
    </w:p>
    <w:p w14:paraId="3D09BDCD" w14:textId="0FBD2703" w:rsidR="00D43484" w:rsidRDefault="00D43484" w:rsidP="00C57CEB">
      <w:pPr>
        <w:rPr>
          <w:i/>
          <w:iCs/>
          <w:lang w:val="en-GB"/>
        </w:rPr>
      </w:pPr>
    </w:p>
    <w:p w14:paraId="668E56A9" w14:textId="1198A6B0" w:rsidR="00D43484" w:rsidRDefault="00D43484" w:rsidP="00C57CEB">
      <w:pPr>
        <w:rPr>
          <w:i/>
          <w:iCs/>
          <w:lang w:val="en-GB"/>
        </w:rPr>
      </w:pPr>
    </w:p>
    <w:p w14:paraId="283F65E9" w14:textId="6EB9A0C1" w:rsidR="00D43484" w:rsidRDefault="00D43484" w:rsidP="00C57CEB">
      <w:pPr>
        <w:rPr>
          <w:i/>
          <w:iCs/>
          <w:lang w:val="en-GB"/>
        </w:rPr>
      </w:pPr>
    </w:p>
    <w:p w14:paraId="625909B1" w14:textId="69854F18" w:rsidR="00D43484" w:rsidRDefault="00D43484" w:rsidP="00C57CEB">
      <w:pPr>
        <w:rPr>
          <w:i/>
          <w:iCs/>
          <w:lang w:val="en-GB"/>
        </w:rPr>
      </w:pPr>
    </w:p>
    <w:p w14:paraId="3A3844F4" w14:textId="2DB58F45" w:rsidR="00D43484" w:rsidRDefault="00D43484" w:rsidP="00C57CEB">
      <w:pPr>
        <w:rPr>
          <w:i/>
          <w:iCs/>
          <w:lang w:val="en-GB"/>
        </w:rPr>
      </w:pPr>
    </w:p>
    <w:p w14:paraId="29461E36" w14:textId="17D03394" w:rsidR="00D43484" w:rsidRDefault="00D43484" w:rsidP="00C57CEB">
      <w:pPr>
        <w:rPr>
          <w:i/>
          <w:iCs/>
          <w:lang w:val="en-GB"/>
        </w:rPr>
      </w:pPr>
    </w:p>
    <w:p w14:paraId="29576B17" w14:textId="19B41F49" w:rsidR="00D43484" w:rsidRDefault="00D43484" w:rsidP="00C57CEB">
      <w:pPr>
        <w:rPr>
          <w:i/>
          <w:iCs/>
          <w:lang w:val="en-GB"/>
        </w:rPr>
      </w:pPr>
    </w:p>
    <w:p w14:paraId="2E20E366" w14:textId="4138D7E3" w:rsidR="00D43484" w:rsidRDefault="00D43484" w:rsidP="00C57CEB">
      <w:pPr>
        <w:rPr>
          <w:i/>
          <w:iCs/>
          <w:lang w:val="en-GB"/>
        </w:rPr>
      </w:pPr>
    </w:p>
    <w:p w14:paraId="7301B9A0" w14:textId="7028D5E3" w:rsidR="00D43484" w:rsidRDefault="00D43484" w:rsidP="00D43484">
      <w:pPr>
        <w:pStyle w:val="Heading2"/>
        <w:rPr>
          <w:sz w:val="48"/>
          <w:szCs w:val="48"/>
        </w:rPr>
      </w:pPr>
      <w:r w:rsidRPr="00324892">
        <w:rPr>
          <w:sz w:val="48"/>
          <w:szCs w:val="48"/>
        </w:rPr>
        <w:t>Introduc</w:t>
      </w:r>
      <w:r>
        <w:rPr>
          <w:sz w:val="48"/>
          <w:szCs w:val="48"/>
        </w:rPr>
        <w:t>tion</w:t>
      </w:r>
      <w:r w:rsidRPr="00324892">
        <w:rPr>
          <w:sz w:val="48"/>
          <w:szCs w:val="48"/>
        </w:rPr>
        <w:t xml:space="preserve"> </w:t>
      </w:r>
    </w:p>
    <w:p w14:paraId="69A26B0F" w14:textId="6E7FFBC3" w:rsidR="00341ADB" w:rsidRPr="00341ADB" w:rsidRDefault="00341ADB" w:rsidP="00341ADB">
      <w:pPr>
        <w:pStyle w:val="bodytext"/>
      </w:pPr>
      <w:r w:rsidRPr="00C619BF">
        <w:rPr>
          <w:i/>
          <w:iCs/>
        </w:rPr>
        <w:t xml:space="preserve">Lorem ipsum </w:t>
      </w:r>
      <w:proofErr w:type="spellStart"/>
      <w:r w:rsidRPr="00C619BF">
        <w:rPr>
          <w:i/>
          <w:iCs/>
        </w:rPr>
        <w:t>dolor</w:t>
      </w:r>
      <w:proofErr w:type="spellEnd"/>
      <w:r w:rsidRPr="00C619BF">
        <w:rPr>
          <w:i/>
          <w:iCs/>
        </w:rPr>
        <w:t xml:space="preserve"> sit </w:t>
      </w:r>
      <w:proofErr w:type="spellStart"/>
      <w:r w:rsidRPr="00C619BF">
        <w:rPr>
          <w:i/>
          <w:iCs/>
        </w:rPr>
        <w:t>amet</w:t>
      </w:r>
      <w:proofErr w:type="spellEnd"/>
      <w:r w:rsidRPr="00C619BF">
        <w:rPr>
          <w:i/>
          <w:iCs/>
        </w:rPr>
        <w:t xml:space="preserve">. </w:t>
      </w:r>
      <w:proofErr w:type="spellStart"/>
      <w:r w:rsidRPr="00C619BF">
        <w:rPr>
          <w:i/>
          <w:iCs/>
        </w:rPr>
        <w:t>Vel</w:t>
      </w:r>
      <w:proofErr w:type="spellEnd"/>
      <w:r w:rsidRPr="00C619BF">
        <w:rPr>
          <w:i/>
          <w:iCs/>
        </w:rPr>
        <w:t xml:space="preserve"> </w:t>
      </w:r>
      <w:proofErr w:type="spellStart"/>
      <w:r w:rsidRPr="00C619BF">
        <w:rPr>
          <w:i/>
          <w:iCs/>
        </w:rPr>
        <w:t>obcaecati</w:t>
      </w:r>
      <w:proofErr w:type="spellEnd"/>
      <w:r w:rsidRPr="00C619BF">
        <w:rPr>
          <w:i/>
          <w:iCs/>
        </w:rPr>
        <w:t xml:space="preserve"> </w:t>
      </w:r>
      <w:proofErr w:type="spellStart"/>
      <w:r w:rsidRPr="00C619BF">
        <w:rPr>
          <w:i/>
          <w:iCs/>
        </w:rPr>
        <w:t>enim</w:t>
      </w:r>
      <w:proofErr w:type="spellEnd"/>
      <w:r w:rsidRPr="00C619BF">
        <w:rPr>
          <w:i/>
          <w:iCs/>
        </w:rPr>
        <w:t xml:space="preserve"> et </w:t>
      </w:r>
      <w:proofErr w:type="spellStart"/>
      <w:r w:rsidRPr="00C619BF">
        <w:rPr>
          <w:i/>
          <w:iCs/>
        </w:rPr>
        <w:t>molestiae</w:t>
      </w:r>
      <w:proofErr w:type="spellEnd"/>
      <w:r w:rsidRPr="00C619BF">
        <w:rPr>
          <w:i/>
          <w:iCs/>
        </w:rPr>
        <w:t xml:space="preserve"> </w:t>
      </w:r>
      <w:proofErr w:type="spellStart"/>
      <w:r w:rsidRPr="00C619BF">
        <w:rPr>
          <w:i/>
          <w:iCs/>
        </w:rPr>
        <w:t>neque</w:t>
      </w:r>
      <w:proofErr w:type="spellEnd"/>
      <w:r w:rsidRPr="00C619BF">
        <w:rPr>
          <w:i/>
          <w:iCs/>
        </w:rPr>
        <w:t xml:space="preserve"> non </w:t>
      </w:r>
      <w:proofErr w:type="spellStart"/>
      <w:r w:rsidRPr="00C619BF">
        <w:rPr>
          <w:i/>
          <w:iCs/>
        </w:rPr>
        <w:t>magnam</w:t>
      </w:r>
      <w:proofErr w:type="spellEnd"/>
      <w:r w:rsidRPr="00C619BF">
        <w:rPr>
          <w:i/>
          <w:iCs/>
        </w:rPr>
        <w:t xml:space="preserve"> </w:t>
      </w:r>
      <w:proofErr w:type="spellStart"/>
      <w:r w:rsidRPr="00C619BF">
        <w:rPr>
          <w:i/>
          <w:iCs/>
        </w:rPr>
        <w:t>natus</w:t>
      </w:r>
      <w:proofErr w:type="spellEnd"/>
      <w:r w:rsidRPr="00C619BF">
        <w:rPr>
          <w:i/>
          <w:iCs/>
        </w:rPr>
        <w:t xml:space="preserve"> qui autem sunt qui </w:t>
      </w:r>
      <w:proofErr w:type="spellStart"/>
      <w:r w:rsidRPr="00C619BF">
        <w:rPr>
          <w:i/>
          <w:iCs/>
        </w:rPr>
        <w:t>sapiente</w:t>
      </w:r>
      <w:proofErr w:type="spellEnd"/>
      <w:r w:rsidRPr="00C619BF">
        <w:rPr>
          <w:i/>
          <w:iCs/>
        </w:rPr>
        <w:t xml:space="preserve"> minus </w:t>
      </w:r>
      <w:proofErr w:type="spellStart"/>
      <w:r w:rsidRPr="00C619BF">
        <w:rPr>
          <w:i/>
          <w:iCs/>
        </w:rPr>
        <w:t>ut</w:t>
      </w:r>
      <w:proofErr w:type="spellEnd"/>
      <w:r w:rsidRPr="00C619BF">
        <w:rPr>
          <w:i/>
          <w:iCs/>
        </w:rPr>
        <w:t xml:space="preserve"> </w:t>
      </w:r>
      <w:proofErr w:type="spellStart"/>
      <w:r w:rsidRPr="00C619BF">
        <w:rPr>
          <w:i/>
          <w:iCs/>
        </w:rPr>
        <w:t>asperiores</w:t>
      </w:r>
      <w:proofErr w:type="spellEnd"/>
      <w:r w:rsidRPr="00C619BF">
        <w:rPr>
          <w:i/>
          <w:iCs/>
        </w:rPr>
        <w:t xml:space="preserve"> </w:t>
      </w:r>
      <w:proofErr w:type="spellStart"/>
      <w:r w:rsidRPr="00C619BF">
        <w:rPr>
          <w:i/>
          <w:iCs/>
        </w:rPr>
        <w:t>quas</w:t>
      </w:r>
      <w:proofErr w:type="spellEnd"/>
      <w:r w:rsidRPr="00C619BF">
        <w:rPr>
          <w:i/>
          <w:iCs/>
        </w:rPr>
        <w:t xml:space="preserve"> et </w:t>
      </w:r>
      <w:proofErr w:type="spellStart"/>
      <w:r w:rsidRPr="00C619BF">
        <w:rPr>
          <w:i/>
          <w:iCs/>
        </w:rPr>
        <w:t>iure</w:t>
      </w:r>
      <w:proofErr w:type="spellEnd"/>
      <w:r w:rsidRPr="00C619BF">
        <w:rPr>
          <w:i/>
          <w:iCs/>
        </w:rPr>
        <w:t xml:space="preserve"> </w:t>
      </w:r>
      <w:proofErr w:type="spellStart"/>
      <w:r w:rsidRPr="00C619BF">
        <w:rPr>
          <w:i/>
          <w:iCs/>
        </w:rPr>
        <w:t>eveniet</w:t>
      </w:r>
      <w:proofErr w:type="spellEnd"/>
      <w:r w:rsidRPr="00C619BF">
        <w:rPr>
          <w:i/>
          <w:iCs/>
        </w:rPr>
        <w:t xml:space="preserve">. Et </w:t>
      </w:r>
      <w:proofErr w:type="spellStart"/>
      <w:r w:rsidRPr="00C619BF">
        <w:rPr>
          <w:i/>
          <w:iCs/>
        </w:rPr>
        <w:t>voluptatem</w:t>
      </w:r>
      <w:proofErr w:type="spellEnd"/>
      <w:r w:rsidRPr="00C619BF">
        <w:rPr>
          <w:i/>
          <w:iCs/>
        </w:rPr>
        <w:t xml:space="preserve"> </w:t>
      </w:r>
      <w:proofErr w:type="spellStart"/>
      <w:r w:rsidRPr="00C619BF">
        <w:rPr>
          <w:i/>
          <w:iCs/>
        </w:rPr>
        <w:t>inventore</w:t>
      </w:r>
      <w:proofErr w:type="spellEnd"/>
      <w:r w:rsidRPr="00C619BF">
        <w:rPr>
          <w:i/>
          <w:iCs/>
        </w:rPr>
        <w:t xml:space="preserve"> </w:t>
      </w:r>
      <w:proofErr w:type="spellStart"/>
      <w:r w:rsidRPr="00C619BF">
        <w:rPr>
          <w:i/>
          <w:iCs/>
        </w:rPr>
        <w:t>ut</w:t>
      </w:r>
      <w:proofErr w:type="spellEnd"/>
      <w:r w:rsidRPr="00C619BF">
        <w:rPr>
          <w:i/>
          <w:iCs/>
        </w:rPr>
        <w:t xml:space="preserve"> </w:t>
      </w:r>
      <w:proofErr w:type="spellStart"/>
      <w:r w:rsidRPr="00C619BF">
        <w:rPr>
          <w:i/>
          <w:iCs/>
        </w:rPr>
        <w:t>soluta</w:t>
      </w:r>
      <w:proofErr w:type="spellEnd"/>
      <w:r w:rsidRPr="00C619BF">
        <w:rPr>
          <w:i/>
          <w:iCs/>
        </w:rPr>
        <w:t xml:space="preserve"> </w:t>
      </w:r>
      <w:proofErr w:type="spellStart"/>
      <w:r w:rsidRPr="00C619BF">
        <w:rPr>
          <w:i/>
          <w:iCs/>
        </w:rPr>
        <w:t>reiciendis</w:t>
      </w:r>
      <w:proofErr w:type="spellEnd"/>
      <w:r w:rsidRPr="00C619BF">
        <w:rPr>
          <w:i/>
          <w:iCs/>
        </w:rPr>
        <w:t xml:space="preserve"> </w:t>
      </w:r>
      <w:proofErr w:type="spellStart"/>
      <w:r w:rsidRPr="00C619BF">
        <w:rPr>
          <w:i/>
          <w:iCs/>
        </w:rPr>
        <w:t>aut</w:t>
      </w:r>
      <w:proofErr w:type="spellEnd"/>
      <w:r w:rsidRPr="00C619BF">
        <w:rPr>
          <w:i/>
          <w:iCs/>
        </w:rPr>
        <w:t xml:space="preserve"> </w:t>
      </w:r>
      <w:proofErr w:type="spellStart"/>
      <w:r w:rsidRPr="00C619BF">
        <w:rPr>
          <w:i/>
          <w:iCs/>
        </w:rPr>
        <w:t>deserunt</w:t>
      </w:r>
      <w:proofErr w:type="spellEnd"/>
      <w:r w:rsidRPr="00C619BF">
        <w:rPr>
          <w:i/>
          <w:iCs/>
        </w:rPr>
        <w:t xml:space="preserve"> facilis </w:t>
      </w:r>
      <w:proofErr w:type="spellStart"/>
      <w:r w:rsidRPr="00C619BF">
        <w:rPr>
          <w:i/>
          <w:iCs/>
        </w:rPr>
        <w:t>sed</w:t>
      </w:r>
      <w:proofErr w:type="spellEnd"/>
      <w:r w:rsidRPr="00C619BF">
        <w:rPr>
          <w:i/>
          <w:iCs/>
        </w:rPr>
        <w:t xml:space="preserve"> </w:t>
      </w:r>
      <w:proofErr w:type="spellStart"/>
      <w:r w:rsidRPr="00C619BF">
        <w:rPr>
          <w:i/>
          <w:iCs/>
        </w:rPr>
        <w:t>consequatur</w:t>
      </w:r>
      <w:proofErr w:type="spellEnd"/>
      <w:r w:rsidRPr="00C619BF">
        <w:rPr>
          <w:i/>
          <w:iCs/>
        </w:rPr>
        <w:t xml:space="preserve"> </w:t>
      </w:r>
      <w:proofErr w:type="spellStart"/>
      <w:r w:rsidRPr="00C619BF">
        <w:rPr>
          <w:i/>
          <w:iCs/>
        </w:rPr>
        <w:t>debitis</w:t>
      </w:r>
      <w:proofErr w:type="spellEnd"/>
      <w:r w:rsidRPr="00C619BF">
        <w:rPr>
          <w:i/>
          <w:iCs/>
        </w:rPr>
        <w:t xml:space="preserve"> et </w:t>
      </w:r>
      <w:proofErr w:type="spellStart"/>
      <w:r w:rsidRPr="00C619BF">
        <w:rPr>
          <w:i/>
          <w:iCs/>
        </w:rPr>
        <w:t>repellat</w:t>
      </w:r>
      <w:proofErr w:type="spellEnd"/>
      <w:r w:rsidRPr="00C619BF">
        <w:rPr>
          <w:i/>
          <w:iCs/>
        </w:rPr>
        <w:t xml:space="preserve"> </w:t>
      </w:r>
      <w:proofErr w:type="spellStart"/>
      <w:r w:rsidRPr="00C619BF">
        <w:rPr>
          <w:i/>
          <w:iCs/>
        </w:rPr>
        <w:t>adipisci</w:t>
      </w:r>
      <w:proofErr w:type="spellEnd"/>
      <w:r w:rsidRPr="00C619BF">
        <w:rPr>
          <w:i/>
          <w:iCs/>
        </w:rPr>
        <w:t xml:space="preserve">. Eos </w:t>
      </w:r>
      <w:proofErr w:type="spellStart"/>
      <w:r w:rsidRPr="00C619BF">
        <w:rPr>
          <w:i/>
          <w:iCs/>
        </w:rPr>
        <w:t>laboriosam</w:t>
      </w:r>
      <w:proofErr w:type="spellEnd"/>
      <w:r w:rsidRPr="00C619BF">
        <w:rPr>
          <w:i/>
          <w:iCs/>
        </w:rPr>
        <w:t xml:space="preserve"> </w:t>
      </w:r>
      <w:proofErr w:type="spellStart"/>
      <w:r w:rsidRPr="00C619BF">
        <w:rPr>
          <w:i/>
          <w:iCs/>
        </w:rPr>
        <w:t>inventore</w:t>
      </w:r>
      <w:proofErr w:type="spellEnd"/>
      <w:r w:rsidRPr="00C619BF">
        <w:rPr>
          <w:i/>
          <w:iCs/>
        </w:rPr>
        <w:t xml:space="preserve"> et </w:t>
      </w:r>
      <w:proofErr w:type="spellStart"/>
      <w:r w:rsidRPr="00C619BF">
        <w:rPr>
          <w:i/>
          <w:iCs/>
        </w:rPr>
        <w:t>quidem</w:t>
      </w:r>
      <w:proofErr w:type="spellEnd"/>
      <w:r w:rsidRPr="00C619BF">
        <w:rPr>
          <w:i/>
          <w:iCs/>
        </w:rPr>
        <w:t xml:space="preserve"> </w:t>
      </w:r>
      <w:proofErr w:type="spellStart"/>
      <w:r w:rsidRPr="00C619BF">
        <w:rPr>
          <w:i/>
          <w:iCs/>
        </w:rPr>
        <w:t>voluptatem</w:t>
      </w:r>
      <w:proofErr w:type="spellEnd"/>
      <w:r w:rsidRPr="00C619BF">
        <w:rPr>
          <w:i/>
          <w:iCs/>
        </w:rPr>
        <w:t xml:space="preserve"> </w:t>
      </w:r>
      <w:proofErr w:type="spellStart"/>
      <w:r w:rsidRPr="00C619BF">
        <w:rPr>
          <w:i/>
          <w:iCs/>
        </w:rPr>
        <w:t>eos</w:t>
      </w:r>
      <w:proofErr w:type="spellEnd"/>
      <w:r w:rsidRPr="00C619BF">
        <w:rPr>
          <w:i/>
          <w:iCs/>
        </w:rPr>
        <w:t xml:space="preserve"> </w:t>
      </w:r>
      <w:proofErr w:type="spellStart"/>
      <w:r w:rsidRPr="00C619BF">
        <w:rPr>
          <w:i/>
          <w:iCs/>
        </w:rPr>
        <w:t>obcaecati</w:t>
      </w:r>
      <w:proofErr w:type="spellEnd"/>
      <w:r w:rsidRPr="00C619BF">
        <w:rPr>
          <w:i/>
          <w:iCs/>
        </w:rPr>
        <w:t xml:space="preserve"> </w:t>
      </w:r>
      <w:proofErr w:type="spellStart"/>
      <w:r w:rsidRPr="00C619BF">
        <w:rPr>
          <w:i/>
          <w:iCs/>
        </w:rPr>
        <w:t>quisquam</w:t>
      </w:r>
      <w:proofErr w:type="spellEnd"/>
      <w:r w:rsidRPr="00C619BF">
        <w:rPr>
          <w:i/>
          <w:iCs/>
        </w:rPr>
        <w:t xml:space="preserve"> et </w:t>
      </w:r>
      <w:proofErr w:type="spellStart"/>
      <w:r w:rsidRPr="00C619BF">
        <w:rPr>
          <w:i/>
          <w:iCs/>
        </w:rPr>
        <w:t>quia</w:t>
      </w:r>
      <w:proofErr w:type="spellEnd"/>
      <w:r w:rsidRPr="00C619BF">
        <w:rPr>
          <w:i/>
          <w:iCs/>
        </w:rPr>
        <w:t xml:space="preserve"> </w:t>
      </w:r>
      <w:proofErr w:type="spellStart"/>
      <w:proofErr w:type="gramStart"/>
      <w:r w:rsidRPr="00C619BF">
        <w:rPr>
          <w:i/>
          <w:iCs/>
        </w:rPr>
        <w:t>officia.In</w:t>
      </w:r>
      <w:proofErr w:type="spellEnd"/>
      <w:proofErr w:type="gramEnd"/>
      <w:r w:rsidRPr="00C619BF">
        <w:rPr>
          <w:i/>
          <w:iCs/>
        </w:rPr>
        <w:t xml:space="preserve"> </w:t>
      </w:r>
      <w:proofErr w:type="spellStart"/>
      <w:r w:rsidRPr="00C619BF">
        <w:rPr>
          <w:i/>
          <w:iCs/>
        </w:rPr>
        <w:t>dolorum</w:t>
      </w:r>
      <w:proofErr w:type="spellEnd"/>
      <w:r w:rsidRPr="00C619BF">
        <w:rPr>
          <w:i/>
          <w:iCs/>
        </w:rPr>
        <w:t xml:space="preserve"> </w:t>
      </w:r>
      <w:proofErr w:type="spellStart"/>
      <w:r w:rsidRPr="00C619BF">
        <w:rPr>
          <w:i/>
          <w:iCs/>
        </w:rPr>
        <w:t>inventore</w:t>
      </w:r>
      <w:proofErr w:type="spellEnd"/>
      <w:r w:rsidRPr="00C619BF">
        <w:rPr>
          <w:i/>
          <w:iCs/>
        </w:rPr>
        <w:t xml:space="preserve"> quo </w:t>
      </w:r>
      <w:proofErr w:type="spellStart"/>
      <w:r w:rsidRPr="00C619BF">
        <w:rPr>
          <w:i/>
          <w:iCs/>
        </w:rPr>
        <w:t>harum</w:t>
      </w:r>
      <w:proofErr w:type="spellEnd"/>
      <w:r w:rsidRPr="00C619BF">
        <w:rPr>
          <w:i/>
          <w:iCs/>
        </w:rPr>
        <w:t xml:space="preserve"> </w:t>
      </w:r>
      <w:proofErr w:type="spellStart"/>
      <w:r w:rsidRPr="00C619BF">
        <w:rPr>
          <w:i/>
          <w:iCs/>
        </w:rPr>
        <w:t>incidunt</w:t>
      </w:r>
      <w:proofErr w:type="spellEnd"/>
      <w:r w:rsidRPr="00C619BF">
        <w:rPr>
          <w:i/>
          <w:iCs/>
        </w:rPr>
        <w:t xml:space="preserve"> ex </w:t>
      </w:r>
      <w:proofErr w:type="spellStart"/>
      <w:r w:rsidRPr="00C619BF">
        <w:rPr>
          <w:i/>
          <w:iCs/>
        </w:rPr>
        <w:t>sapiente</w:t>
      </w:r>
      <w:proofErr w:type="spellEnd"/>
      <w:r w:rsidRPr="00C619BF">
        <w:rPr>
          <w:i/>
          <w:iCs/>
        </w:rPr>
        <w:t xml:space="preserve"> qui nisi </w:t>
      </w:r>
      <w:proofErr w:type="spellStart"/>
      <w:r w:rsidRPr="00C619BF">
        <w:rPr>
          <w:i/>
          <w:iCs/>
        </w:rPr>
        <w:t>earum</w:t>
      </w:r>
      <w:proofErr w:type="spellEnd"/>
      <w:r w:rsidRPr="00C619BF">
        <w:rPr>
          <w:i/>
          <w:iCs/>
        </w:rPr>
        <w:t xml:space="preserve">. </w:t>
      </w:r>
      <w:r w:rsidRPr="00C619BF">
        <w:rPr>
          <w:i/>
          <w:iCs/>
          <w:lang w:val="en-US"/>
        </w:rPr>
        <w:t xml:space="preserve">Et </w:t>
      </w:r>
      <w:proofErr w:type="spellStart"/>
      <w:r w:rsidRPr="00C619BF">
        <w:rPr>
          <w:i/>
          <w:iCs/>
          <w:lang w:val="en-US"/>
        </w:rPr>
        <w:t>recusandae</w:t>
      </w:r>
      <w:proofErr w:type="spellEnd"/>
      <w:r w:rsidRPr="00C619BF">
        <w:rPr>
          <w:i/>
          <w:iCs/>
          <w:lang w:val="en-US"/>
        </w:rPr>
        <w:t xml:space="preserve"> autem </w:t>
      </w:r>
      <w:proofErr w:type="spellStart"/>
      <w:r w:rsidRPr="00C619BF">
        <w:rPr>
          <w:i/>
          <w:iCs/>
          <w:lang w:val="en-US"/>
        </w:rPr>
        <w:t>est</w:t>
      </w:r>
      <w:proofErr w:type="spellEnd"/>
      <w:r w:rsidRPr="00C619BF">
        <w:rPr>
          <w:i/>
          <w:iCs/>
          <w:lang w:val="en-US"/>
        </w:rPr>
        <w:t xml:space="preserve"> </w:t>
      </w:r>
      <w:proofErr w:type="spellStart"/>
      <w:r w:rsidRPr="00C619BF">
        <w:rPr>
          <w:i/>
          <w:iCs/>
          <w:lang w:val="en-US"/>
        </w:rPr>
        <w:t>veritatis</w:t>
      </w:r>
      <w:proofErr w:type="spellEnd"/>
      <w:r w:rsidRPr="00C619BF">
        <w:rPr>
          <w:i/>
          <w:iCs/>
          <w:lang w:val="en-US"/>
        </w:rPr>
        <w:t xml:space="preserve"> minima </w:t>
      </w:r>
      <w:proofErr w:type="spellStart"/>
      <w:r w:rsidRPr="00C619BF">
        <w:rPr>
          <w:i/>
          <w:iCs/>
          <w:lang w:val="en-US"/>
        </w:rPr>
        <w:t>eum</w:t>
      </w:r>
      <w:proofErr w:type="spellEnd"/>
      <w:r w:rsidRPr="00C619BF">
        <w:rPr>
          <w:i/>
          <w:iCs/>
          <w:lang w:val="en-US"/>
        </w:rPr>
        <w:t xml:space="preserve"> </w:t>
      </w:r>
      <w:proofErr w:type="spellStart"/>
      <w:r w:rsidRPr="00C619BF">
        <w:rPr>
          <w:i/>
          <w:iCs/>
          <w:lang w:val="en-US"/>
        </w:rPr>
        <w:t>fuga</w:t>
      </w:r>
      <w:proofErr w:type="spellEnd"/>
      <w:r w:rsidRPr="00C619BF">
        <w:rPr>
          <w:i/>
          <w:iCs/>
          <w:lang w:val="en-US"/>
        </w:rPr>
        <w:t xml:space="preserve"> </w:t>
      </w:r>
      <w:proofErr w:type="spellStart"/>
      <w:r w:rsidRPr="00C619BF">
        <w:rPr>
          <w:i/>
          <w:iCs/>
          <w:lang w:val="en-US"/>
        </w:rPr>
        <w:t>praesentium</w:t>
      </w:r>
      <w:proofErr w:type="spellEnd"/>
      <w:r w:rsidRPr="00C619BF">
        <w:rPr>
          <w:i/>
          <w:iCs/>
          <w:lang w:val="en-US"/>
        </w:rPr>
        <w:t xml:space="preserve"> et provident dicta. Qui </w:t>
      </w:r>
      <w:proofErr w:type="spellStart"/>
      <w:r w:rsidRPr="00C619BF">
        <w:rPr>
          <w:i/>
          <w:iCs/>
          <w:lang w:val="en-US"/>
        </w:rPr>
        <w:t>quis</w:t>
      </w:r>
      <w:proofErr w:type="spellEnd"/>
      <w:r w:rsidRPr="00C619BF">
        <w:rPr>
          <w:i/>
          <w:iCs/>
          <w:lang w:val="en-US"/>
        </w:rPr>
        <w:t xml:space="preserve"> </w:t>
      </w:r>
      <w:proofErr w:type="spellStart"/>
      <w:r w:rsidRPr="00C619BF">
        <w:rPr>
          <w:i/>
          <w:iCs/>
          <w:lang w:val="en-US"/>
        </w:rPr>
        <w:t>natus</w:t>
      </w:r>
      <w:proofErr w:type="spellEnd"/>
      <w:r w:rsidRPr="00C619BF">
        <w:rPr>
          <w:i/>
          <w:iCs/>
          <w:lang w:val="en-US"/>
        </w:rPr>
        <w:t xml:space="preserve"> </w:t>
      </w:r>
      <w:proofErr w:type="spellStart"/>
      <w:r w:rsidRPr="00C619BF">
        <w:rPr>
          <w:i/>
          <w:iCs/>
          <w:lang w:val="en-US"/>
        </w:rPr>
        <w:t>est</w:t>
      </w:r>
      <w:proofErr w:type="spellEnd"/>
      <w:r w:rsidRPr="00C619BF">
        <w:rPr>
          <w:i/>
          <w:iCs/>
          <w:lang w:val="en-US"/>
        </w:rPr>
        <w:t xml:space="preserve"> </w:t>
      </w:r>
      <w:proofErr w:type="spellStart"/>
      <w:r w:rsidRPr="00C619BF">
        <w:rPr>
          <w:i/>
          <w:iCs/>
          <w:lang w:val="en-US"/>
        </w:rPr>
        <w:t>quam</w:t>
      </w:r>
      <w:proofErr w:type="spellEnd"/>
      <w:r w:rsidRPr="00C619BF">
        <w:rPr>
          <w:i/>
          <w:iCs/>
          <w:lang w:val="en-US"/>
        </w:rPr>
        <w:t xml:space="preserve"> </w:t>
      </w:r>
      <w:proofErr w:type="spellStart"/>
      <w:r w:rsidRPr="00C619BF">
        <w:rPr>
          <w:i/>
          <w:iCs/>
          <w:lang w:val="en-US"/>
        </w:rPr>
        <w:t>incidunt</w:t>
      </w:r>
      <w:proofErr w:type="spellEnd"/>
      <w:r w:rsidRPr="00C619BF">
        <w:rPr>
          <w:i/>
          <w:iCs/>
          <w:lang w:val="en-US"/>
        </w:rPr>
        <w:t xml:space="preserve"> </w:t>
      </w:r>
      <w:proofErr w:type="spellStart"/>
      <w:r w:rsidRPr="00C619BF">
        <w:rPr>
          <w:i/>
          <w:iCs/>
          <w:lang w:val="en-US"/>
        </w:rPr>
        <w:t>est</w:t>
      </w:r>
      <w:proofErr w:type="spellEnd"/>
      <w:r w:rsidRPr="00C619BF">
        <w:rPr>
          <w:i/>
          <w:iCs/>
          <w:lang w:val="en-US"/>
        </w:rPr>
        <w:t xml:space="preserve"> </w:t>
      </w:r>
      <w:proofErr w:type="spellStart"/>
      <w:r w:rsidRPr="00C619BF">
        <w:rPr>
          <w:i/>
          <w:iCs/>
          <w:lang w:val="en-US"/>
        </w:rPr>
        <w:t>temporibus</w:t>
      </w:r>
      <w:proofErr w:type="spellEnd"/>
      <w:r w:rsidRPr="00C619BF">
        <w:rPr>
          <w:i/>
          <w:iCs/>
          <w:lang w:val="en-US"/>
        </w:rPr>
        <w:t xml:space="preserve"> </w:t>
      </w:r>
      <w:proofErr w:type="spellStart"/>
      <w:r w:rsidRPr="00C619BF">
        <w:rPr>
          <w:i/>
          <w:iCs/>
          <w:lang w:val="en-US"/>
        </w:rPr>
        <w:t>ullam</w:t>
      </w:r>
      <w:proofErr w:type="spellEnd"/>
      <w:r w:rsidRPr="00C619BF">
        <w:rPr>
          <w:i/>
          <w:iCs/>
          <w:lang w:val="en-US"/>
        </w:rPr>
        <w:t xml:space="preserve"> sit </w:t>
      </w:r>
      <w:proofErr w:type="spellStart"/>
      <w:r w:rsidRPr="00C619BF">
        <w:rPr>
          <w:i/>
          <w:iCs/>
          <w:lang w:val="en-US"/>
        </w:rPr>
        <w:t>ratione</w:t>
      </w:r>
      <w:proofErr w:type="spellEnd"/>
      <w:r w:rsidRPr="00C619BF">
        <w:rPr>
          <w:i/>
          <w:iCs/>
          <w:lang w:val="en-US"/>
        </w:rPr>
        <w:t xml:space="preserve"> </w:t>
      </w:r>
      <w:proofErr w:type="spellStart"/>
      <w:r w:rsidRPr="00C619BF">
        <w:rPr>
          <w:i/>
          <w:iCs/>
          <w:lang w:val="en-US"/>
        </w:rPr>
        <w:t>aperiam</w:t>
      </w:r>
      <w:proofErr w:type="spellEnd"/>
      <w:r w:rsidRPr="00C619BF">
        <w:rPr>
          <w:i/>
          <w:iCs/>
          <w:lang w:val="en-US"/>
        </w:rPr>
        <w:t xml:space="preserve"> sit dicta </w:t>
      </w:r>
      <w:proofErr w:type="spellStart"/>
      <w:r w:rsidRPr="00C619BF">
        <w:rPr>
          <w:i/>
          <w:iCs/>
          <w:lang w:val="en-US"/>
        </w:rPr>
        <w:t>dolorem</w:t>
      </w:r>
      <w:proofErr w:type="spellEnd"/>
      <w:r w:rsidRPr="00C619BF">
        <w:rPr>
          <w:i/>
          <w:iCs/>
          <w:lang w:val="en-US"/>
        </w:rPr>
        <w:t xml:space="preserve">? Qui </w:t>
      </w:r>
      <w:proofErr w:type="spellStart"/>
      <w:r w:rsidRPr="00C619BF">
        <w:rPr>
          <w:i/>
          <w:iCs/>
          <w:lang w:val="en-US"/>
        </w:rPr>
        <w:t>velit</w:t>
      </w:r>
      <w:proofErr w:type="spellEnd"/>
      <w:r w:rsidRPr="00C619BF">
        <w:rPr>
          <w:i/>
          <w:iCs/>
          <w:lang w:val="en-US"/>
        </w:rPr>
        <w:t xml:space="preserve"> </w:t>
      </w:r>
      <w:proofErr w:type="spellStart"/>
      <w:r w:rsidRPr="00C619BF">
        <w:rPr>
          <w:i/>
          <w:iCs/>
          <w:lang w:val="en-US"/>
        </w:rPr>
        <w:t>quaerat</w:t>
      </w:r>
      <w:proofErr w:type="spellEnd"/>
      <w:r w:rsidRPr="00C619BF">
        <w:rPr>
          <w:i/>
          <w:iCs/>
          <w:lang w:val="en-US"/>
        </w:rPr>
        <w:t xml:space="preserve"> </w:t>
      </w:r>
      <w:proofErr w:type="spellStart"/>
      <w:r w:rsidRPr="00C619BF">
        <w:rPr>
          <w:i/>
          <w:iCs/>
          <w:lang w:val="en-US"/>
        </w:rPr>
        <w:t>ad</w:t>
      </w:r>
      <w:proofErr w:type="spellEnd"/>
      <w:r w:rsidRPr="00C619BF">
        <w:rPr>
          <w:i/>
          <w:iCs/>
          <w:lang w:val="en-US"/>
        </w:rPr>
        <w:t xml:space="preserve"> </w:t>
      </w:r>
      <w:proofErr w:type="spellStart"/>
      <w:r w:rsidRPr="00C619BF">
        <w:rPr>
          <w:i/>
          <w:iCs/>
          <w:lang w:val="en-US"/>
        </w:rPr>
        <w:t>consequatur</w:t>
      </w:r>
      <w:proofErr w:type="spellEnd"/>
      <w:r w:rsidRPr="00C619BF">
        <w:rPr>
          <w:i/>
          <w:iCs/>
          <w:lang w:val="en-US"/>
        </w:rPr>
        <w:t xml:space="preserve"> </w:t>
      </w:r>
      <w:proofErr w:type="spellStart"/>
      <w:r w:rsidRPr="00C619BF">
        <w:rPr>
          <w:i/>
          <w:iCs/>
          <w:lang w:val="en-US"/>
        </w:rPr>
        <w:t>deserunt</w:t>
      </w:r>
      <w:proofErr w:type="spellEnd"/>
      <w:r w:rsidRPr="00C619BF">
        <w:rPr>
          <w:i/>
          <w:iCs/>
          <w:lang w:val="en-US"/>
        </w:rPr>
        <w:t xml:space="preserve"> </w:t>
      </w:r>
      <w:proofErr w:type="spellStart"/>
      <w:r w:rsidRPr="00C619BF">
        <w:rPr>
          <w:i/>
          <w:iCs/>
          <w:lang w:val="en-US"/>
        </w:rPr>
        <w:t>ut</w:t>
      </w:r>
      <w:proofErr w:type="spellEnd"/>
      <w:r w:rsidRPr="00C619BF">
        <w:rPr>
          <w:i/>
          <w:iCs/>
          <w:lang w:val="en-US"/>
        </w:rPr>
        <w:t xml:space="preserve"> minus </w:t>
      </w:r>
      <w:proofErr w:type="spellStart"/>
      <w:r w:rsidRPr="00C619BF">
        <w:rPr>
          <w:i/>
          <w:iCs/>
          <w:lang w:val="en-US"/>
        </w:rPr>
        <w:t>officia</w:t>
      </w:r>
      <w:proofErr w:type="spellEnd"/>
      <w:r w:rsidRPr="00C619BF">
        <w:rPr>
          <w:i/>
          <w:iCs/>
          <w:lang w:val="en-US"/>
        </w:rPr>
        <w:t xml:space="preserve"> in </w:t>
      </w:r>
      <w:proofErr w:type="spellStart"/>
      <w:r w:rsidRPr="00C619BF">
        <w:rPr>
          <w:i/>
          <w:iCs/>
          <w:lang w:val="en-US"/>
        </w:rPr>
        <w:t>eveniet</w:t>
      </w:r>
      <w:proofErr w:type="spellEnd"/>
      <w:r w:rsidRPr="00C619BF">
        <w:rPr>
          <w:i/>
          <w:iCs/>
          <w:lang w:val="en-US"/>
        </w:rPr>
        <w:t xml:space="preserve"> </w:t>
      </w:r>
      <w:proofErr w:type="spellStart"/>
      <w:r w:rsidRPr="00C619BF">
        <w:rPr>
          <w:i/>
          <w:iCs/>
          <w:lang w:val="en-US"/>
        </w:rPr>
        <w:t>voluptates</w:t>
      </w:r>
      <w:proofErr w:type="spellEnd"/>
      <w:r w:rsidRPr="00C619BF">
        <w:rPr>
          <w:i/>
          <w:iCs/>
          <w:lang w:val="en-US"/>
        </w:rPr>
        <w:t xml:space="preserve"> </w:t>
      </w:r>
      <w:proofErr w:type="spellStart"/>
      <w:r w:rsidRPr="00C619BF">
        <w:rPr>
          <w:i/>
          <w:iCs/>
          <w:lang w:val="en-US"/>
        </w:rPr>
        <w:t>est</w:t>
      </w:r>
      <w:proofErr w:type="spellEnd"/>
      <w:r w:rsidRPr="00C619BF">
        <w:rPr>
          <w:i/>
          <w:iCs/>
          <w:lang w:val="en-US"/>
        </w:rPr>
        <w:t xml:space="preserve"> </w:t>
      </w:r>
      <w:proofErr w:type="spellStart"/>
      <w:r w:rsidRPr="00C619BF">
        <w:rPr>
          <w:i/>
          <w:iCs/>
          <w:lang w:val="en-US"/>
        </w:rPr>
        <w:t>laudantium</w:t>
      </w:r>
      <w:proofErr w:type="spellEnd"/>
      <w:r w:rsidRPr="00C619BF">
        <w:rPr>
          <w:i/>
          <w:iCs/>
          <w:lang w:val="en-US"/>
        </w:rPr>
        <w:t xml:space="preserve"> </w:t>
      </w:r>
      <w:proofErr w:type="spellStart"/>
      <w:r w:rsidRPr="00C619BF">
        <w:rPr>
          <w:i/>
          <w:iCs/>
          <w:lang w:val="en-US"/>
        </w:rPr>
        <w:t>repellat</w:t>
      </w:r>
      <w:proofErr w:type="spellEnd"/>
    </w:p>
    <w:p w14:paraId="4B42AFBC" w14:textId="77777777" w:rsidR="00D43484" w:rsidRDefault="00D43484" w:rsidP="00D43484">
      <w:pPr>
        <w:pStyle w:val="Heading2"/>
      </w:pPr>
      <w:r>
        <w:t>Theoretical considerations and core concepts</w:t>
      </w:r>
    </w:p>
    <w:p w14:paraId="0694BB98" w14:textId="144B1455" w:rsidR="00153CE8" w:rsidRPr="00C619BF" w:rsidRDefault="00153CE8" w:rsidP="0004520C">
      <w:pPr>
        <w:rPr>
          <w:i/>
          <w:iCs/>
          <w:lang w:val="en-US"/>
        </w:rPr>
      </w:pPr>
      <w:r w:rsidRPr="00C619BF">
        <w:rPr>
          <w:i/>
          <w:iCs/>
          <w:lang w:val="en-GB"/>
        </w:rPr>
        <w:t xml:space="preserve">Lorem ipsum </w:t>
      </w:r>
      <w:proofErr w:type="spellStart"/>
      <w:r w:rsidRPr="00C619BF">
        <w:rPr>
          <w:i/>
          <w:iCs/>
          <w:lang w:val="en-GB"/>
        </w:rPr>
        <w:t>dolor</w:t>
      </w:r>
      <w:proofErr w:type="spellEnd"/>
      <w:r w:rsidRPr="00C619BF">
        <w:rPr>
          <w:i/>
          <w:iCs/>
          <w:lang w:val="en-GB"/>
        </w:rPr>
        <w:t xml:space="preserve"> sit </w:t>
      </w:r>
      <w:proofErr w:type="spellStart"/>
      <w:r w:rsidRPr="00C619BF">
        <w:rPr>
          <w:i/>
          <w:iCs/>
          <w:lang w:val="en-GB"/>
        </w:rPr>
        <w:t>amet</w:t>
      </w:r>
      <w:proofErr w:type="spellEnd"/>
      <w:r w:rsidRPr="00C619BF">
        <w:rPr>
          <w:i/>
          <w:iCs/>
          <w:lang w:val="en-GB"/>
        </w:rPr>
        <w:t xml:space="preserve">. </w:t>
      </w:r>
      <w:proofErr w:type="spellStart"/>
      <w:r w:rsidRPr="00C619BF">
        <w:rPr>
          <w:i/>
          <w:iCs/>
          <w:lang w:val="en-GB"/>
        </w:rPr>
        <w:t>Vel</w:t>
      </w:r>
      <w:proofErr w:type="spellEnd"/>
      <w:r w:rsidRPr="00C619BF">
        <w:rPr>
          <w:i/>
          <w:iCs/>
          <w:lang w:val="en-GB"/>
        </w:rPr>
        <w:t xml:space="preserve"> </w:t>
      </w:r>
      <w:proofErr w:type="spellStart"/>
      <w:r w:rsidRPr="00C619BF">
        <w:rPr>
          <w:i/>
          <w:iCs/>
          <w:lang w:val="en-GB"/>
        </w:rPr>
        <w:t>obcaecati</w:t>
      </w:r>
      <w:proofErr w:type="spellEnd"/>
      <w:r w:rsidRPr="00C619BF">
        <w:rPr>
          <w:i/>
          <w:iCs/>
          <w:lang w:val="en-GB"/>
        </w:rPr>
        <w:t xml:space="preserve"> </w:t>
      </w:r>
      <w:proofErr w:type="spellStart"/>
      <w:r w:rsidRPr="00C619BF">
        <w:rPr>
          <w:i/>
          <w:iCs/>
          <w:lang w:val="en-GB"/>
        </w:rPr>
        <w:t>enim</w:t>
      </w:r>
      <w:proofErr w:type="spellEnd"/>
      <w:r w:rsidRPr="00C619BF">
        <w:rPr>
          <w:i/>
          <w:iCs/>
          <w:lang w:val="en-GB"/>
        </w:rPr>
        <w:t xml:space="preserve"> et </w:t>
      </w:r>
      <w:proofErr w:type="spellStart"/>
      <w:r w:rsidRPr="00C619BF">
        <w:rPr>
          <w:i/>
          <w:iCs/>
          <w:lang w:val="en-GB"/>
        </w:rPr>
        <w:t>molestiae</w:t>
      </w:r>
      <w:proofErr w:type="spellEnd"/>
      <w:r w:rsidRPr="00C619BF">
        <w:rPr>
          <w:i/>
          <w:iCs/>
          <w:lang w:val="en-GB"/>
        </w:rPr>
        <w:t xml:space="preserve"> </w:t>
      </w:r>
      <w:proofErr w:type="spellStart"/>
      <w:r w:rsidRPr="00C619BF">
        <w:rPr>
          <w:i/>
          <w:iCs/>
          <w:lang w:val="en-GB"/>
        </w:rPr>
        <w:t>neque</w:t>
      </w:r>
      <w:proofErr w:type="spellEnd"/>
      <w:r w:rsidRPr="00C619BF">
        <w:rPr>
          <w:i/>
          <w:iCs/>
          <w:lang w:val="en-GB"/>
        </w:rPr>
        <w:t xml:space="preserve"> non </w:t>
      </w:r>
      <w:proofErr w:type="spellStart"/>
      <w:r w:rsidRPr="00C619BF">
        <w:rPr>
          <w:i/>
          <w:iCs/>
          <w:lang w:val="en-GB"/>
        </w:rPr>
        <w:t>magnam</w:t>
      </w:r>
      <w:proofErr w:type="spellEnd"/>
      <w:r w:rsidRPr="00C619BF">
        <w:rPr>
          <w:i/>
          <w:iCs/>
          <w:lang w:val="en-GB"/>
        </w:rPr>
        <w:t xml:space="preserve"> </w:t>
      </w:r>
      <w:proofErr w:type="spellStart"/>
      <w:r w:rsidRPr="00C619BF">
        <w:rPr>
          <w:i/>
          <w:iCs/>
          <w:lang w:val="en-GB"/>
        </w:rPr>
        <w:t>natus</w:t>
      </w:r>
      <w:proofErr w:type="spellEnd"/>
      <w:r w:rsidRPr="00C619BF">
        <w:rPr>
          <w:i/>
          <w:iCs/>
          <w:lang w:val="en-GB"/>
        </w:rPr>
        <w:t xml:space="preserve"> qui autem sunt qui </w:t>
      </w:r>
      <w:proofErr w:type="spellStart"/>
      <w:r w:rsidRPr="00C619BF">
        <w:rPr>
          <w:i/>
          <w:iCs/>
          <w:lang w:val="en-GB"/>
        </w:rPr>
        <w:t>sapiente</w:t>
      </w:r>
      <w:proofErr w:type="spellEnd"/>
      <w:r w:rsidRPr="00C619BF">
        <w:rPr>
          <w:i/>
          <w:iCs/>
          <w:lang w:val="en-GB"/>
        </w:rPr>
        <w:t xml:space="preserve"> minus </w:t>
      </w:r>
      <w:proofErr w:type="spellStart"/>
      <w:r w:rsidRPr="00C619BF">
        <w:rPr>
          <w:i/>
          <w:iCs/>
          <w:lang w:val="en-GB"/>
        </w:rPr>
        <w:t>ut</w:t>
      </w:r>
      <w:proofErr w:type="spellEnd"/>
      <w:r w:rsidRPr="00C619BF">
        <w:rPr>
          <w:i/>
          <w:iCs/>
          <w:lang w:val="en-GB"/>
        </w:rPr>
        <w:t xml:space="preserve"> </w:t>
      </w:r>
      <w:proofErr w:type="spellStart"/>
      <w:r w:rsidRPr="00C619BF">
        <w:rPr>
          <w:i/>
          <w:iCs/>
          <w:lang w:val="en-GB"/>
        </w:rPr>
        <w:t>asperiores</w:t>
      </w:r>
      <w:proofErr w:type="spellEnd"/>
      <w:r w:rsidRPr="00C619BF">
        <w:rPr>
          <w:i/>
          <w:iCs/>
          <w:lang w:val="en-GB"/>
        </w:rPr>
        <w:t xml:space="preserve"> </w:t>
      </w:r>
      <w:proofErr w:type="spellStart"/>
      <w:r w:rsidRPr="00C619BF">
        <w:rPr>
          <w:i/>
          <w:iCs/>
          <w:lang w:val="en-GB"/>
        </w:rPr>
        <w:t>quas</w:t>
      </w:r>
      <w:proofErr w:type="spellEnd"/>
      <w:r w:rsidRPr="00C619BF">
        <w:rPr>
          <w:i/>
          <w:iCs/>
          <w:lang w:val="en-GB"/>
        </w:rPr>
        <w:t xml:space="preserve"> et </w:t>
      </w:r>
      <w:proofErr w:type="spellStart"/>
      <w:r w:rsidRPr="00C619BF">
        <w:rPr>
          <w:i/>
          <w:iCs/>
          <w:lang w:val="en-GB"/>
        </w:rPr>
        <w:t>iure</w:t>
      </w:r>
      <w:proofErr w:type="spellEnd"/>
      <w:r w:rsidRPr="00C619BF">
        <w:rPr>
          <w:i/>
          <w:iCs/>
          <w:lang w:val="en-GB"/>
        </w:rPr>
        <w:t xml:space="preserve"> </w:t>
      </w:r>
      <w:proofErr w:type="spellStart"/>
      <w:r w:rsidRPr="00C619BF">
        <w:rPr>
          <w:i/>
          <w:iCs/>
          <w:lang w:val="en-GB"/>
        </w:rPr>
        <w:t>eveniet</w:t>
      </w:r>
      <w:proofErr w:type="spellEnd"/>
      <w:r w:rsidRPr="00C619BF">
        <w:rPr>
          <w:i/>
          <w:iCs/>
          <w:lang w:val="en-GB"/>
        </w:rPr>
        <w:t xml:space="preserve">. Et </w:t>
      </w:r>
      <w:proofErr w:type="spellStart"/>
      <w:r w:rsidRPr="00C619BF">
        <w:rPr>
          <w:i/>
          <w:iCs/>
          <w:lang w:val="en-GB"/>
        </w:rPr>
        <w:t>voluptatem</w:t>
      </w:r>
      <w:proofErr w:type="spellEnd"/>
      <w:r w:rsidRPr="00C619BF">
        <w:rPr>
          <w:i/>
          <w:iCs/>
          <w:lang w:val="en-GB"/>
        </w:rPr>
        <w:t xml:space="preserve"> </w:t>
      </w:r>
      <w:proofErr w:type="spellStart"/>
      <w:r w:rsidRPr="00C619BF">
        <w:rPr>
          <w:i/>
          <w:iCs/>
          <w:lang w:val="en-GB"/>
        </w:rPr>
        <w:t>inventore</w:t>
      </w:r>
      <w:proofErr w:type="spellEnd"/>
      <w:r w:rsidRPr="00C619BF">
        <w:rPr>
          <w:i/>
          <w:iCs/>
          <w:lang w:val="en-GB"/>
        </w:rPr>
        <w:t xml:space="preserve"> </w:t>
      </w:r>
      <w:proofErr w:type="spellStart"/>
      <w:r w:rsidRPr="00C619BF">
        <w:rPr>
          <w:i/>
          <w:iCs/>
          <w:lang w:val="en-GB"/>
        </w:rPr>
        <w:t>ut</w:t>
      </w:r>
      <w:proofErr w:type="spellEnd"/>
      <w:r w:rsidRPr="00C619BF">
        <w:rPr>
          <w:i/>
          <w:iCs/>
          <w:lang w:val="en-GB"/>
        </w:rPr>
        <w:t xml:space="preserve"> </w:t>
      </w:r>
      <w:proofErr w:type="spellStart"/>
      <w:r w:rsidRPr="00C619BF">
        <w:rPr>
          <w:i/>
          <w:iCs/>
          <w:lang w:val="en-GB"/>
        </w:rPr>
        <w:t>soluta</w:t>
      </w:r>
      <w:proofErr w:type="spellEnd"/>
      <w:r w:rsidRPr="00C619BF">
        <w:rPr>
          <w:i/>
          <w:iCs/>
          <w:lang w:val="en-GB"/>
        </w:rPr>
        <w:t xml:space="preserve"> </w:t>
      </w:r>
      <w:proofErr w:type="spellStart"/>
      <w:r w:rsidRPr="00C619BF">
        <w:rPr>
          <w:i/>
          <w:iCs/>
          <w:lang w:val="en-GB"/>
        </w:rPr>
        <w:t>reiciendis</w:t>
      </w:r>
      <w:proofErr w:type="spellEnd"/>
      <w:r w:rsidRPr="00C619BF">
        <w:rPr>
          <w:i/>
          <w:iCs/>
          <w:lang w:val="en-GB"/>
        </w:rPr>
        <w:t xml:space="preserve"> </w:t>
      </w:r>
      <w:proofErr w:type="spellStart"/>
      <w:r w:rsidRPr="00C619BF">
        <w:rPr>
          <w:i/>
          <w:iCs/>
          <w:lang w:val="en-GB"/>
        </w:rPr>
        <w:t>aut</w:t>
      </w:r>
      <w:proofErr w:type="spellEnd"/>
      <w:r w:rsidRPr="00C619BF">
        <w:rPr>
          <w:i/>
          <w:iCs/>
          <w:lang w:val="en-GB"/>
        </w:rPr>
        <w:t xml:space="preserve"> </w:t>
      </w:r>
      <w:proofErr w:type="spellStart"/>
      <w:r w:rsidRPr="00C619BF">
        <w:rPr>
          <w:i/>
          <w:iCs/>
          <w:lang w:val="en-GB"/>
        </w:rPr>
        <w:t>deserunt</w:t>
      </w:r>
      <w:proofErr w:type="spellEnd"/>
      <w:r w:rsidRPr="00C619BF">
        <w:rPr>
          <w:i/>
          <w:iCs/>
          <w:lang w:val="en-GB"/>
        </w:rPr>
        <w:t xml:space="preserve"> facilis </w:t>
      </w:r>
      <w:proofErr w:type="spellStart"/>
      <w:r w:rsidRPr="00C619BF">
        <w:rPr>
          <w:i/>
          <w:iCs/>
          <w:lang w:val="en-GB"/>
        </w:rPr>
        <w:t>sed</w:t>
      </w:r>
      <w:proofErr w:type="spellEnd"/>
      <w:r w:rsidRPr="00C619BF">
        <w:rPr>
          <w:i/>
          <w:iCs/>
          <w:lang w:val="en-GB"/>
        </w:rPr>
        <w:t xml:space="preserve"> </w:t>
      </w:r>
      <w:proofErr w:type="spellStart"/>
      <w:r w:rsidRPr="00C619BF">
        <w:rPr>
          <w:i/>
          <w:iCs/>
          <w:lang w:val="en-GB"/>
        </w:rPr>
        <w:t>consequatur</w:t>
      </w:r>
      <w:proofErr w:type="spellEnd"/>
      <w:r w:rsidRPr="00C619BF">
        <w:rPr>
          <w:i/>
          <w:iCs/>
          <w:lang w:val="en-GB"/>
        </w:rPr>
        <w:t xml:space="preserve"> </w:t>
      </w:r>
      <w:proofErr w:type="spellStart"/>
      <w:r w:rsidRPr="00C619BF">
        <w:rPr>
          <w:i/>
          <w:iCs/>
          <w:lang w:val="en-GB"/>
        </w:rPr>
        <w:t>debitis</w:t>
      </w:r>
      <w:proofErr w:type="spellEnd"/>
      <w:r w:rsidRPr="00C619BF">
        <w:rPr>
          <w:i/>
          <w:iCs/>
          <w:lang w:val="en-GB"/>
        </w:rPr>
        <w:t xml:space="preserve"> et </w:t>
      </w:r>
      <w:proofErr w:type="spellStart"/>
      <w:r w:rsidRPr="00C619BF">
        <w:rPr>
          <w:i/>
          <w:iCs/>
          <w:lang w:val="en-GB"/>
        </w:rPr>
        <w:t>repellat</w:t>
      </w:r>
      <w:proofErr w:type="spellEnd"/>
      <w:r w:rsidRPr="00C619BF">
        <w:rPr>
          <w:i/>
          <w:iCs/>
          <w:lang w:val="en-GB"/>
        </w:rPr>
        <w:t xml:space="preserve"> </w:t>
      </w:r>
      <w:proofErr w:type="spellStart"/>
      <w:r w:rsidRPr="00C619BF">
        <w:rPr>
          <w:i/>
          <w:iCs/>
          <w:lang w:val="en-GB"/>
        </w:rPr>
        <w:t>adipisci</w:t>
      </w:r>
      <w:proofErr w:type="spellEnd"/>
      <w:r w:rsidRPr="00C619BF">
        <w:rPr>
          <w:i/>
          <w:iCs/>
          <w:lang w:val="en-GB"/>
        </w:rPr>
        <w:t xml:space="preserve">. Eos </w:t>
      </w:r>
      <w:proofErr w:type="spellStart"/>
      <w:r w:rsidRPr="00C619BF">
        <w:rPr>
          <w:i/>
          <w:iCs/>
          <w:lang w:val="en-GB"/>
        </w:rPr>
        <w:t>laboriosam</w:t>
      </w:r>
      <w:proofErr w:type="spellEnd"/>
      <w:r w:rsidRPr="00C619BF">
        <w:rPr>
          <w:i/>
          <w:iCs/>
          <w:lang w:val="en-GB"/>
        </w:rPr>
        <w:t xml:space="preserve"> </w:t>
      </w:r>
      <w:proofErr w:type="spellStart"/>
      <w:r w:rsidRPr="00C619BF">
        <w:rPr>
          <w:i/>
          <w:iCs/>
          <w:lang w:val="en-GB"/>
        </w:rPr>
        <w:t>inventore</w:t>
      </w:r>
      <w:proofErr w:type="spellEnd"/>
      <w:r w:rsidRPr="00C619BF">
        <w:rPr>
          <w:i/>
          <w:iCs/>
          <w:lang w:val="en-GB"/>
        </w:rPr>
        <w:t xml:space="preserve"> et </w:t>
      </w:r>
      <w:proofErr w:type="spellStart"/>
      <w:r w:rsidRPr="00C619BF">
        <w:rPr>
          <w:i/>
          <w:iCs/>
          <w:lang w:val="en-GB"/>
        </w:rPr>
        <w:t>quidem</w:t>
      </w:r>
      <w:proofErr w:type="spellEnd"/>
      <w:r w:rsidRPr="00C619BF">
        <w:rPr>
          <w:i/>
          <w:iCs/>
          <w:lang w:val="en-GB"/>
        </w:rPr>
        <w:t xml:space="preserve"> </w:t>
      </w:r>
      <w:proofErr w:type="spellStart"/>
      <w:r w:rsidRPr="00C619BF">
        <w:rPr>
          <w:i/>
          <w:iCs/>
          <w:lang w:val="en-GB"/>
        </w:rPr>
        <w:t>voluptatem</w:t>
      </w:r>
      <w:proofErr w:type="spellEnd"/>
      <w:r w:rsidRPr="00C619BF">
        <w:rPr>
          <w:i/>
          <w:iCs/>
          <w:lang w:val="en-GB"/>
        </w:rPr>
        <w:t xml:space="preserve"> </w:t>
      </w:r>
      <w:proofErr w:type="spellStart"/>
      <w:r w:rsidRPr="00C619BF">
        <w:rPr>
          <w:i/>
          <w:iCs/>
          <w:lang w:val="en-GB"/>
        </w:rPr>
        <w:t>eos</w:t>
      </w:r>
      <w:proofErr w:type="spellEnd"/>
      <w:r w:rsidRPr="00C619BF">
        <w:rPr>
          <w:i/>
          <w:iCs/>
          <w:lang w:val="en-GB"/>
        </w:rPr>
        <w:t xml:space="preserve"> </w:t>
      </w:r>
      <w:proofErr w:type="spellStart"/>
      <w:r w:rsidRPr="00C619BF">
        <w:rPr>
          <w:i/>
          <w:iCs/>
          <w:lang w:val="en-GB"/>
        </w:rPr>
        <w:t>obcaecati</w:t>
      </w:r>
      <w:proofErr w:type="spellEnd"/>
      <w:r w:rsidRPr="00C619BF">
        <w:rPr>
          <w:i/>
          <w:iCs/>
          <w:lang w:val="en-GB"/>
        </w:rPr>
        <w:t xml:space="preserve"> </w:t>
      </w:r>
      <w:proofErr w:type="spellStart"/>
      <w:r w:rsidRPr="00C619BF">
        <w:rPr>
          <w:i/>
          <w:iCs/>
          <w:lang w:val="en-GB"/>
        </w:rPr>
        <w:t>quisquam</w:t>
      </w:r>
      <w:proofErr w:type="spellEnd"/>
      <w:r w:rsidRPr="00C619BF">
        <w:rPr>
          <w:i/>
          <w:iCs/>
          <w:lang w:val="en-GB"/>
        </w:rPr>
        <w:t xml:space="preserve"> et </w:t>
      </w:r>
      <w:proofErr w:type="spellStart"/>
      <w:r w:rsidRPr="00C619BF">
        <w:rPr>
          <w:i/>
          <w:iCs/>
          <w:lang w:val="en-GB"/>
        </w:rPr>
        <w:t>quia</w:t>
      </w:r>
      <w:proofErr w:type="spellEnd"/>
      <w:r w:rsidRPr="00C619BF">
        <w:rPr>
          <w:i/>
          <w:iCs/>
          <w:lang w:val="en-GB"/>
        </w:rPr>
        <w:t xml:space="preserve"> </w:t>
      </w:r>
      <w:proofErr w:type="spellStart"/>
      <w:proofErr w:type="gramStart"/>
      <w:r w:rsidRPr="00C619BF">
        <w:rPr>
          <w:i/>
          <w:iCs/>
          <w:lang w:val="en-GB"/>
        </w:rPr>
        <w:t>officia.In</w:t>
      </w:r>
      <w:proofErr w:type="spellEnd"/>
      <w:proofErr w:type="gramEnd"/>
      <w:r w:rsidRPr="00C619BF">
        <w:rPr>
          <w:i/>
          <w:iCs/>
          <w:lang w:val="en-GB"/>
        </w:rPr>
        <w:t xml:space="preserve"> </w:t>
      </w:r>
      <w:proofErr w:type="spellStart"/>
      <w:r w:rsidRPr="00C619BF">
        <w:rPr>
          <w:i/>
          <w:iCs/>
          <w:lang w:val="en-GB"/>
        </w:rPr>
        <w:t>dolorum</w:t>
      </w:r>
      <w:proofErr w:type="spellEnd"/>
      <w:r w:rsidRPr="00C619BF">
        <w:rPr>
          <w:i/>
          <w:iCs/>
          <w:lang w:val="en-GB"/>
        </w:rPr>
        <w:t xml:space="preserve"> </w:t>
      </w:r>
      <w:proofErr w:type="spellStart"/>
      <w:r w:rsidRPr="00C619BF">
        <w:rPr>
          <w:i/>
          <w:iCs/>
          <w:lang w:val="en-GB"/>
        </w:rPr>
        <w:t>inventore</w:t>
      </w:r>
      <w:proofErr w:type="spellEnd"/>
      <w:r w:rsidRPr="00C619BF">
        <w:rPr>
          <w:i/>
          <w:iCs/>
          <w:lang w:val="en-GB"/>
        </w:rPr>
        <w:t xml:space="preserve"> quo </w:t>
      </w:r>
      <w:proofErr w:type="spellStart"/>
      <w:r w:rsidRPr="00C619BF">
        <w:rPr>
          <w:i/>
          <w:iCs/>
          <w:lang w:val="en-GB"/>
        </w:rPr>
        <w:t>harum</w:t>
      </w:r>
      <w:proofErr w:type="spellEnd"/>
      <w:r w:rsidRPr="00C619BF">
        <w:rPr>
          <w:i/>
          <w:iCs/>
          <w:lang w:val="en-GB"/>
        </w:rPr>
        <w:t xml:space="preserve"> </w:t>
      </w:r>
      <w:proofErr w:type="spellStart"/>
      <w:r w:rsidRPr="00C619BF">
        <w:rPr>
          <w:i/>
          <w:iCs/>
          <w:lang w:val="en-GB"/>
        </w:rPr>
        <w:t>incidunt</w:t>
      </w:r>
      <w:proofErr w:type="spellEnd"/>
      <w:r w:rsidRPr="00C619BF">
        <w:rPr>
          <w:i/>
          <w:iCs/>
          <w:lang w:val="en-GB"/>
        </w:rPr>
        <w:t xml:space="preserve"> ex </w:t>
      </w:r>
      <w:proofErr w:type="spellStart"/>
      <w:r w:rsidRPr="00C619BF">
        <w:rPr>
          <w:i/>
          <w:iCs/>
          <w:lang w:val="en-GB"/>
        </w:rPr>
        <w:t>sapiente</w:t>
      </w:r>
      <w:proofErr w:type="spellEnd"/>
      <w:r w:rsidRPr="00C619BF">
        <w:rPr>
          <w:i/>
          <w:iCs/>
          <w:lang w:val="en-GB"/>
        </w:rPr>
        <w:t xml:space="preserve"> qui nisi </w:t>
      </w:r>
      <w:proofErr w:type="spellStart"/>
      <w:r w:rsidRPr="00C619BF">
        <w:rPr>
          <w:i/>
          <w:iCs/>
          <w:lang w:val="en-GB"/>
        </w:rPr>
        <w:t>earum</w:t>
      </w:r>
      <w:proofErr w:type="spellEnd"/>
      <w:r w:rsidRPr="00C619BF">
        <w:rPr>
          <w:i/>
          <w:iCs/>
          <w:lang w:val="en-GB"/>
        </w:rPr>
        <w:t xml:space="preserve">. </w:t>
      </w:r>
      <w:r w:rsidRPr="00C619BF">
        <w:rPr>
          <w:i/>
          <w:iCs/>
          <w:lang w:val="en-US"/>
        </w:rPr>
        <w:t xml:space="preserve">Et </w:t>
      </w:r>
      <w:proofErr w:type="spellStart"/>
      <w:r w:rsidRPr="00C619BF">
        <w:rPr>
          <w:i/>
          <w:iCs/>
          <w:lang w:val="en-US"/>
        </w:rPr>
        <w:t>recusandae</w:t>
      </w:r>
      <w:proofErr w:type="spellEnd"/>
      <w:r w:rsidRPr="00C619BF">
        <w:rPr>
          <w:i/>
          <w:iCs/>
          <w:lang w:val="en-US"/>
        </w:rPr>
        <w:t xml:space="preserve"> autem </w:t>
      </w:r>
      <w:proofErr w:type="spellStart"/>
      <w:r w:rsidRPr="00C619BF">
        <w:rPr>
          <w:i/>
          <w:iCs/>
          <w:lang w:val="en-US"/>
        </w:rPr>
        <w:t>est</w:t>
      </w:r>
      <w:proofErr w:type="spellEnd"/>
      <w:r w:rsidRPr="00C619BF">
        <w:rPr>
          <w:i/>
          <w:iCs/>
          <w:lang w:val="en-US"/>
        </w:rPr>
        <w:t xml:space="preserve"> </w:t>
      </w:r>
      <w:proofErr w:type="spellStart"/>
      <w:r w:rsidRPr="00C619BF">
        <w:rPr>
          <w:i/>
          <w:iCs/>
          <w:lang w:val="en-US"/>
        </w:rPr>
        <w:t>veritatis</w:t>
      </w:r>
      <w:proofErr w:type="spellEnd"/>
      <w:r w:rsidRPr="00C619BF">
        <w:rPr>
          <w:i/>
          <w:iCs/>
          <w:lang w:val="en-US"/>
        </w:rPr>
        <w:t xml:space="preserve"> minima </w:t>
      </w:r>
      <w:proofErr w:type="spellStart"/>
      <w:r w:rsidRPr="00C619BF">
        <w:rPr>
          <w:i/>
          <w:iCs/>
          <w:lang w:val="en-US"/>
        </w:rPr>
        <w:t>eum</w:t>
      </w:r>
      <w:proofErr w:type="spellEnd"/>
      <w:r w:rsidRPr="00C619BF">
        <w:rPr>
          <w:i/>
          <w:iCs/>
          <w:lang w:val="en-US"/>
        </w:rPr>
        <w:t xml:space="preserve"> </w:t>
      </w:r>
      <w:proofErr w:type="spellStart"/>
      <w:r w:rsidRPr="00C619BF">
        <w:rPr>
          <w:i/>
          <w:iCs/>
          <w:lang w:val="en-US"/>
        </w:rPr>
        <w:t>fuga</w:t>
      </w:r>
      <w:proofErr w:type="spellEnd"/>
      <w:r w:rsidRPr="00C619BF">
        <w:rPr>
          <w:i/>
          <w:iCs/>
          <w:lang w:val="en-US"/>
        </w:rPr>
        <w:t xml:space="preserve"> </w:t>
      </w:r>
      <w:proofErr w:type="spellStart"/>
      <w:r w:rsidRPr="00C619BF">
        <w:rPr>
          <w:i/>
          <w:iCs/>
          <w:lang w:val="en-US"/>
        </w:rPr>
        <w:t>praesentium</w:t>
      </w:r>
      <w:proofErr w:type="spellEnd"/>
      <w:r w:rsidRPr="00C619BF">
        <w:rPr>
          <w:i/>
          <w:iCs/>
          <w:lang w:val="en-US"/>
        </w:rPr>
        <w:t xml:space="preserve"> et provident dicta. Qui </w:t>
      </w:r>
      <w:proofErr w:type="spellStart"/>
      <w:r w:rsidRPr="00C619BF">
        <w:rPr>
          <w:i/>
          <w:iCs/>
          <w:lang w:val="en-US"/>
        </w:rPr>
        <w:t>quis</w:t>
      </w:r>
      <w:proofErr w:type="spellEnd"/>
      <w:r w:rsidRPr="00C619BF">
        <w:rPr>
          <w:i/>
          <w:iCs/>
          <w:lang w:val="en-US"/>
        </w:rPr>
        <w:t xml:space="preserve"> </w:t>
      </w:r>
      <w:proofErr w:type="spellStart"/>
      <w:r w:rsidRPr="00C619BF">
        <w:rPr>
          <w:i/>
          <w:iCs/>
          <w:lang w:val="en-US"/>
        </w:rPr>
        <w:t>natus</w:t>
      </w:r>
      <w:proofErr w:type="spellEnd"/>
      <w:r w:rsidRPr="00C619BF">
        <w:rPr>
          <w:i/>
          <w:iCs/>
          <w:lang w:val="en-US"/>
        </w:rPr>
        <w:t xml:space="preserve"> </w:t>
      </w:r>
      <w:proofErr w:type="spellStart"/>
      <w:r w:rsidRPr="00C619BF">
        <w:rPr>
          <w:i/>
          <w:iCs/>
          <w:lang w:val="en-US"/>
        </w:rPr>
        <w:t>est</w:t>
      </w:r>
      <w:proofErr w:type="spellEnd"/>
      <w:r w:rsidRPr="00C619BF">
        <w:rPr>
          <w:i/>
          <w:iCs/>
          <w:lang w:val="en-US"/>
        </w:rPr>
        <w:t xml:space="preserve"> </w:t>
      </w:r>
      <w:proofErr w:type="spellStart"/>
      <w:r w:rsidRPr="00C619BF">
        <w:rPr>
          <w:i/>
          <w:iCs/>
          <w:lang w:val="en-US"/>
        </w:rPr>
        <w:t>quam</w:t>
      </w:r>
      <w:proofErr w:type="spellEnd"/>
      <w:r w:rsidRPr="00C619BF">
        <w:rPr>
          <w:i/>
          <w:iCs/>
          <w:lang w:val="en-US"/>
        </w:rPr>
        <w:t xml:space="preserve"> </w:t>
      </w:r>
      <w:proofErr w:type="spellStart"/>
      <w:r w:rsidRPr="00C619BF">
        <w:rPr>
          <w:i/>
          <w:iCs/>
          <w:lang w:val="en-US"/>
        </w:rPr>
        <w:t>incidunt</w:t>
      </w:r>
      <w:proofErr w:type="spellEnd"/>
      <w:r w:rsidRPr="00C619BF">
        <w:rPr>
          <w:i/>
          <w:iCs/>
          <w:lang w:val="en-US"/>
        </w:rPr>
        <w:t xml:space="preserve"> </w:t>
      </w:r>
      <w:proofErr w:type="spellStart"/>
      <w:r w:rsidRPr="00C619BF">
        <w:rPr>
          <w:i/>
          <w:iCs/>
          <w:lang w:val="en-US"/>
        </w:rPr>
        <w:t>est</w:t>
      </w:r>
      <w:proofErr w:type="spellEnd"/>
      <w:r w:rsidRPr="00C619BF">
        <w:rPr>
          <w:i/>
          <w:iCs/>
          <w:lang w:val="en-US"/>
        </w:rPr>
        <w:t xml:space="preserve"> </w:t>
      </w:r>
      <w:proofErr w:type="spellStart"/>
      <w:r w:rsidRPr="00C619BF">
        <w:rPr>
          <w:i/>
          <w:iCs/>
          <w:lang w:val="en-US"/>
        </w:rPr>
        <w:t>temporibus</w:t>
      </w:r>
      <w:proofErr w:type="spellEnd"/>
      <w:r w:rsidRPr="00C619BF">
        <w:rPr>
          <w:i/>
          <w:iCs/>
          <w:lang w:val="en-US"/>
        </w:rPr>
        <w:t xml:space="preserve"> </w:t>
      </w:r>
      <w:proofErr w:type="spellStart"/>
      <w:r w:rsidRPr="00C619BF">
        <w:rPr>
          <w:i/>
          <w:iCs/>
          <w:lang w:val="en-US"/>
        </w:rPr>
        <w:t>ullam</w:t>
      </w:r>
      <w:proofErr w:type="spellEnd"/>
      <w:r w:rsidRPr="00C619BF">
        <w:rPr>
          <w:i/>
          <w:iCs/>
          <w:lang w:val="en-US"/>
        </w:rPr>
        <w:t xml:space="preserve"> sit </w:t>
      </w:r>
      <w:proofErr w:type="spellStart"/>
      <w:r w:rsidRPr="00C619BF">
        <w:rPr>
          <w:i/>
          <w:iCs/>
          <w:lang w:val="en-US"/>
        </w:rPr>
        <w:t>ratione</w:t>
      </w:r>
      <w:proofErr w:type="spellEnd"/>
      <w:r w:rsidRPr="00C619BF">
        <w:rPr>
          <w:i/>
          <w:iCs/>
          <w:lang w:val="en-US"/>
        </w:rPr>
        <w:t xml:space="preserve"> </w:t>
      </w:r>
      <w:proofErr w:type="spellStart"/>
      <w:r w:rsidRPr="00C619BF">
        <w:rPr>
          <w:i/>
          <w:iCs/>
          <w:lang w:val="en-US"/>
        </w:rPr>
        <w:t>aperiam</w:t>
      </w:r>
      <w:proofErr w:type="spellEnd"/>
      <w:r w:rsidRPr="00C619BF">
        <w:rPr>
          <w:i/>
          <w:iCs/>
          <w:lang w:val="en-US"/>
        </w:rPr>
        <w:t xml:space="preserve"> sit dicta </w:t>
      </w:r>
      <w:proofErr w:type="spellStart"/>
      <w:r w:rsidRPr="00C619BF">
        <w:rPr>
          <w:i/>
          <w:iCs/>
          <w:lang w:val="en-US"/>
        </w:rPr>
        <w:t>dolorem</w:t>
      </w:r>
      <w:proofErr w:type="spellEnd"/>
      <w:r w:rsidRPr="00C619BF">
        <w:rPr>
          <w:i/>
          <w:iCs/>
          <w:lang w:val="en-US"/>
        </w:rPr>
        <w:t xml:space="preserve">? Qui </w:t>
      </w:r>
      <w:proofErr w:type="spellStart"/>
      <w:r w:rsidRPr="00C619BF">
        <w:rPr>
          <w:i/>
          <w:iCs/>
          <w:lang w:val="en-US"/>
        </w:rPr>
        <w:t>velit</w:t>
      </w:r>
      <w:proofErr w:type="spellEnd"/>
      <w:r w:rsidRPr="00C619BF">
        <w:rPr>
          <w:i/>
          <w:iCs/>
          <w:lang w:val="en-US"/>
        </w:rPr>
        <w:t xml:space="preserve"> </w:t>
      </w:r>
      <w:proofErr w:type="spellStart"/>
      <w:r w:rsidRPr="00C619BF">
        <w:rPr>
          <w:i/>
          <w:iCs/>
          <w:lang w:val="en-US"/>
        </w:rPr>
        <w:t>quaerat</w:t>
      </w:r>
      <w:proofErr w:type="spellEnd"/>
      <w:r w:rsidRPr="00C619BF">
        <w:rPr>
          <w:i/>
          <w:iCs/>
          <w:lang w:val="en-US"/>
        </w:rPr>
        <w:t xml:space="preserve"> </w:t>
      </w:r>
      <w:proofErr w:type="spellStart"/>
      <w:r w:rsidRPr="00C619BF">
        <w:rPr>
          <w:i/>
          <w:iCs/>
          <w:lang w:val="en-US"/>
        </w:rPr>
        <w:t>ad</w:t>
      </w:r>
      <w:proofErr w:type="spellEnd"/>
      <w:r w:rsidRPr="00C619BF">
        <w:rPr>
          <w:i/>
          <w:iCs/>
          <w:lang w:val="en-US"/>
        </w:rPr>
        <w:t xml:space="preserve"> </w:t>
      </w:r>
      <w:proofErr w:type="spellStart"/>
      <w:r w:rsidRPr="00C619BF">
        <w:rPr>
          <w:i/>
          <w:iCs/>
          <w:lang w:val="en-US"/>
        </w:rPr>
        <w:t>consequatur</w:t>
      </w:r>
      <w:proofErr w:type="spellEnd"/>
      <w:r w:rsidRPr="00C619BF">
        <w:rPr>
          <w:i/>
          <w:iCs/>
          <w:lang w:val="en-US"/>
        </w:rPr>
        <w:t xml:space="preserve"> </w:t>
      </w:r>
      <w:proofErr w:type="spellStart"/>
      <w:r w:rsidRPr="00C619BF">
        <w:rPr>
          <w:i/>
          <w:iCs/>
          <w:lang w:val="en-US"/>
        </w:rPr>
        <w:t>deserunt</w:t>
      </w:r>
      <w:proofErr w:type="spellEnd"/>
      <w:r w:rsidRPr="00C619BF">
        <w:rPr>
          <w:i/>
          <w:iCs/>
          <w:lang w:val="en-US"/>
        </w:rPr>
        <w:t xml:space="preserve"> </w:t>
      </w:r>
      <w:proofErr w:type="spellStart"/>
      <w:r w:rsidRPr="00C619BF">
        <w:rPr>
          <w:i/>
          <w:iCs/>
          <w:lang w:val="en-US"/>
        </w:rPr>
        <w:t>ut</w:t>
      </w:r>
      <w:proofErr w:type="spellEnd"/>
      <w:r w:rsidRPr="00C619BF">
        <w:rPr>
          <w:i/>
          <w:iCs/>
          <w:lang w:val="en-US"/>
        </w:rPr>
        <w:t xml:space="preserve"> minus </w:t>
      </w:r>
      <w:proofErr w:type="spellStart"/>
      <w:r w:rsidRPr="00C619BF">
        <w:rPr>
          <w:i/>
          <w:iCs/>
          <w:lang w:val="en-US"/>
        </w:rPr>
        <w:t>officia</w:t>
      </w:r>
      <w:proofErr w:type="spellEnd"/>
      <w:r w:rsidRPr="00C619BF">
        <w:rPr>
          <w:i/>
          <w:iCs/>
          <w:lang w:val="en-US"/>
        </w:rPr>
        <w:t xml:space="preserve"> in </w:t>
      </w:r>
      <w:proofErr w:type="spellStart"/>
      <w:r w:rsidRPr="00C619BF">
        <w:rPr>
          <w:i/>
          <w:iCs/>
          <w:lang w:val="en-US"/>
        </w:rPr>
        <w:t>eveniet</w:t>
      </w:r>
      <w:proofErr w:type="spellEnd"/>
      <w:r w:rsidRPr="00C619BF">
        <w:rPr>
          <w:i/>
          <w:iCs/>
          <w:lang w:val="en-US"/>
        </w:rPr>
        <w:t xml:space="preserve"> </w:t>
      </w:r>
      <w:proofErr w:type="spellStart"/>
      <w:r w:rsidRPr="00C619BF">
        <w:rPr>
          <w:i/>
          <w:iCs/>
          <w:lang w:val="en-US"/>
        </w:rPr>
        <w:t>voluptates</w:t>
      </w:r>
      <w:proofErr w:type="spellEnd"/>
      <w:r w:rsidRPr="00C619BF">
        <w:rPr>
          <w:i/>
          <w:iCs/>
          <w:lang w:val="en-US"/>
        </w:rPr>
        <w:t xml:space="preserve"> </w:t>
      </w:r>
      <w:proofErr w:type="spellStart"/>
      <w:r w:rsidRPr="00C619BF">
        <w:rPr>
          <w:i/>
          <w:iCs/>
          <w:lang w:val="en-US"/>
        </w:rPr>
        <w:t>est</w:t>
      </w:r>
      <w:proofErr w:type="spellEnd"/>
      <w:r w:rsidRPr="00C619BF">
        <w:rPr>
          <w:i/>
          <w:iCs/>
          <w:lang w:val="en-US"/>
        </w:rPr>
        <w:t xml:space="preserve"> </w:t>
      </w:r>
      <w:proofErr w:type="spellStart"/>
      <w:r w:rsidRPr="00C619BF">
        <w:rPr>
          <w:i/>
          <w:iCs/>
          <w:lang w:val="en-US"/>
        </w:rPr>
        <w:t>laudantium</w:t>
      </w:r>
      <w:proofErr w:type="spellEnd"/>
      <w:r w:rsidRPr="00C619BF">
        <w:rPr>
          <w:i/>
          <w:iCs/>
          <w:lang w:val="en-US"/>
        </w:rPr>
        <w:t xml:space="preserve"> </w:t>
      </w:r>
      <w:proofErr w:type="spellStart"/>
      <w:r w:rsidRPr="00C619BF">
        <w:rPr>
          <w:i/>
          <w:iCs/>
          <w:lang w:val="en-US"/>
        </w:rPr>
        <w:t>repellat</w:t>
      </w:r>
      <w:proofErr w:type="spellEnd"/>
      <w:r w:rsidRPr="00C619BF">
        <w:rPr>
          <w:i/>
          <w:iCs/>
          <w:lang w:val="en-US"/>
        </w:rPr>
        <w:t xml:space="preserve"> in </w:t>
      </w:r>
      <w:proofErr w:type="spellStart"/>
      <w:r w:rsidRPr="00C619BF">
        <w:rPr>
          <w:i/>
          <w:iCs/>
          <w:lang w:val="en-US"/>
        </w:rPr>
        <w:t>molestiae</w:t>
      </w:r>
      <w:proofErr w:type="spellEnd"/>
      <w:r w:rsidRPr="00C619BF">
        <w:rPr>
          <w:i/>
          <w:iCs/>
          <w:lang w:val="en-US"/>
        </w:rPr>
        <w:t xml:space="preserve"> minus et </w:t>
      </w:r>
      <w:proofErr w:type="spellStart"/>
      <w:r w:rsidRPr="00C619BF">
        <w:rPr>
          <w:i/>
          <w:iCs/>
          <w:lang w:val="en-US"/>
        </w:rPr>
        <w:t>dolorem</w:t>
      </w:r>
      <w:proofErr w:type="spellEnd"/>
      <w:r w:rsidRPr="00C619BF">
        <w:rPr>
          <w:i/>
          <w:iCs/>
          <w:lang w:val="en-US"/>
        </w:rPr>
        <w:t xml:space="preserve"> </w:t>
      </w:r>
      <w:proofErr w:type="spellStart"/>
      <w:r w:rsidRPr="00C619BF">
        <w:rPr>
          <w:i/>
          <w:iCs/>
          <w:lang w:val="en-US"/>
        </w:rPr>
        <w:t>quod</w:t>
      </w:r>
      <w:proofErr w:type="spellEnd"/>
      <w:r w:rsidRPr="00C619BF">
        <w:rPr>
          <w:i/>
          <w:iCs/>
          <w:lang w:val="en-US"/>
        </w:rPr>
        <w:t xml:space="preserve">! Sed animi </w:t>
      </w:r>
      <w:proofErr w:type="spellStart"/>
      <w:r w:rsidRPr="00C619BF">
        <w:rPr>
          <w:i/>
          <w:iCs/>
          <w:lang w:val="en-US"/>
        </w:rPr>
        <w:t>eveniet</w:t>
      </w:r>
      <w:proofErr w:type="spellEnd"/>
      <w:r w:rsidRPr="00C619BF">
        <w:rPr>
          <w:i/>
          <w:iCs/>
          <w:lang w:val="en-US"/>
        </w:rPr>
        <w:t xml:space="preserve"> non </w:t>
      </w:r>
      <w:proofErr w:type="spellStart"/>
      <w:r w:rsidRPr="00C619BF">
        <w:rPr>
          <w:i/>
          <w:iCs/>
          <w:lang w:val="en-US"/>
        </w:rPr>
        <w:t>soluta</w:t>
      </w:r>
      <w:proofErr w:type="spellEnd"/>
      <w:r w:rsidRPr="00C619BF">
        <w:rPr>
          <w:i/>
          <w:iCs/>
          <w:lang w:val="en-US"/>
        </w:rPr>
        <w:t xml:space="preserve"> provident </w:t>
      </w:r>
      <w:proofErr w:type="spellStart"/>
      <w:r w:rsidRPr="00C619BF">
        <w:rPr>
          <w:i/>
          <w:iCs/>
          <w:lang w:val="en-US"/>
        </w:rPr>
        <w:t>eos</w:t>
      </w:r>
      <w:proofErr w:type="spellEnd"/>
      <w:r w:rsidRPr="00C619BF">
        <w:rPr>
          <w:i/>
          <w:iCs/>
          <w:lang w:val="en-US"/>
        </w:rPr>
        <w:t xml:space="preserve"> beatae </w:t>
      </w:r>
      <w:proofErr w:type="spellStart"/>
      <w:r w:rsidRPr="00C619BF">
        <w:rPr>
          <w:i/>
          <w:iCs/>
          <w:lang w:val="en-US"/>
        </w:rPr>
        <w:t>asperiores</w:t>
      </w:r>
      <w:proofErr w:type="spellEnd"/>
      <w:r w:rsidRPr="00C619BF">
        <w:rPr>
          <w:i/>
          <w:iCs/>
          <w:lang w:val="en-US"/>
        </w:rPr>
        <w:t xml:space="preserve">. 33 </w:t>
      </w:r>
      <w:proofErr w:type="spellStart"/>
      <w:r w:rsidRPr="00C619BF">
        <w:rPr>
          <w:i/>
          <w:iCs/>
          <w:lang w:val="en-US"/>
        </w:rPr>
        <w:t>consequatur</w:t>
      </w:r>
      <w:proofErr w:type="spellEnd"/>
      <w:r w:rsidRPr="00C619BF">
        <w:rPr>
          <w:i/>
          <w:iCs/>
          <w:lang w:val="en-US"/>
        </w:rPr>
        <w:t xml:space="preserve"> </w:t>
      </w:r>
      <w:proofErr w:type="spellStart"/>
      <w:r w:rsidRPr="00C619BF">
        <w:rPr>
          <w:i/>
          <w:iCs/>
          <w:lang w:val="en-US"/>
        </w:rPr>
        <w:t>sint</w:t>
      </w:r>
      <w:proofErr w:type="spellEnd"/>
      <w:r w:rsidRPr="00C619BF">
        <w:rPr>
          <w:i/>
          <w:iCs/>
          <w:lang w:val="en-US"/>
        </w:rPr>
        <w:t xml:space="preserve"> </w:t>
      </w:r>
      <w:proofErr w:type="spellStart"/>
      <w:r w:rsidRPr="00C619BF">
        <w:rPr>
          <w:i/>
          <w:iCs/>
          <w:lang w:val="en-US"/>
        </w:rPr>
        <w:t>ea</w:t>
      </w:r>
      <w:proofErr w:type="spellEnd"/>
      <w:r w:rsidRPr="00C619BF">
        <w:rPr>
          <w:i/>
          <w:iCs/>
          <w:lang w:val="en-US"/>
        </w:rPr>
        <w:t xml:space="preserve"> autem sunt ad </w:t>
      </w:r>
      <w:proofErr w:type="spellStart"/>
      <w:r w:rsidRPr="00C619BF">
        <w:rPr>
          <w:i/>
          <w:iCs/>
          <w:lang w:val="en-US"/>
        </w:rPr>
        <w:t>adipisci</w:t>
      </w:r>
      <w:proofErr w:type="spellEnd"/>
      <w:r w:rsidRPr="00C619BF">
        <w:rPr>
          <w:i/>
          <w:iCs/>
          <w:lang w:val="en-US"/>
        </w:rPr>
        <w:t xml:space="preserve"> </w:t>
      </w:r>
      <w:proofErr w:type="spellStart"/>
      <w:r w:rsidRPr="00C619BF">
        <w:rPr>
          <w:i/>
          <w:iCs/>
          <w:lang w:val="en-US"/>
        </w:rPr>
        <w:t>dolorem</w:t>
      </w:r>
      <w:proofErr w:type="spellEnd"/>
      <w:r w:rsidRPr="00C619BF">
        <w:rPr>
          <w:i/>
          <w:iCs/>
          <w:lang w:val="en-US"/>
        </w:rPr>
        <w:t xml:space="preserve"> et </w:t>
      </w:r>
      <w:proofErr w:type="spellStart"/>
      <w:r w:rsidRPr="00C619BF">
        <w:rPr>
          <w:i/>
          <w:iCs/>
          <w:lang w:val="en-US"/>
        </w:rPr>
        <w:t>porro</w:t>
      </w:r>
      <w:proofErr w:type="spellEnd"/>
      <w:r w:rsidRPr="00C619BF">
        <w:rPr>
          <w:i/>
          <w:iCs/>
          <w:lang w:val="en-US"/>
        </w:rPr>
        <w:t xml:space="preserve"> nostrum. </w:t>
      </w:r>
      <w:r w:rsidRPr="0004520C">
        <w:rPr>
          <w:i/>
          <w:iCs/>
        </w:rPr>
        <w:t xml:space="preserve">Et </w:t>
      </w:r>
      <w:proofErr w:type="spellStart"/>
      <w:r w:rsidRPr="0004520C">
        <w:rPr>
          <w:i/>
          <w:iCs/>
        </w:rPr>
        <w:t>rerum</w:t>
      </w:r>
      <w:proofErr w:type="spellEnd"/>
      <w:r w:rsidRPr="0004520C">
        <w:rPr>
          <w:i/>
          <w:iCs/>
        </w:rPr>
        <w:t xml:space="preserve"> </w:t>
      </w:r>
      <w:proofErr w:type="spellStart"/>
      <w:r w:rsidRPr="0004520C">
        <w:rPr>
          <w:i/>
          <w:iCs/>
        </w:rPr>
        <w:t>quia</w:t>
      </w:r>
      <w:proofErr w:type="spellEnd"/>
      <w:r w:rsidRPr="0004520C">
        <w:rPr>
          <w:i/>
          <w:iCs/>
        </w:rPr>
        <w:t xml:space="preserve"> et </w:t>
      </w:r>
      <w:proofErr w:type="spellStart"/>
      <w:r w:rsidRPr="0004520C">
        <w:rPr>
          <w:i/>
          <w:iCs/>
        </w:rPr>
        <w:t>soluta</w:t>
      </w:r>
      <w:proofErr w:type="spellEnd"/>
      <w:r w:rsidRPr="0004520C">
        <w:rPr>
          <w:i/>
          <w:iCs/>
        </w:rPr>
        <w:t xml:space="preserve"> </w:t>
      </w:r>
      <w:proofErr w:type="spellStart"/>
      <w:r w:rsidRPr="0004520C">
        <w:rPr>
          <w:i/>
          <w:iCs/>
        </w:rPr>
        <w:t>totam</w:t>
      </w:r>
      <w:proofErr w:type="spellEnd"/>
      <w:r w:rsidRPr="0004520C">
        <w:rPr>
          <w:i/>
          <w:iCs/>
        </w:rPr>
        <w:t xml:space="preserve"> </w:t>
      </w:r>
      <w:proofErr w:type="spellStart"/>
      <w:r w:rsidRPr="0004520C">
        <w:rPr>
          <w:i/>
          <w:iCs/>
        </w:rPr>
        <w:t>odio</w:t>
      </w:r>
      <w:proofErr w:type="spellEnd"/>
      <w:r w:rsidRPr="0004520C">
        <w:rPr>
          <w:i/>
          <w:iCs/>
        </w:rPr>
        <w:t xml:space="preserve"> </w:t>
      </w:r>
      <w:proofErr w:type="spellStart"/>
      <w:r w:rsidRPr="0004520C">
        <w:rPr>
          <w:i/>
          <w:iCs/>
        </w:rPr>
        <w:t>omnis</w:t>
      </w:r>
      <w:proofErr w:type="spellEnd"/>
      <w:r w:rsidRPr="0004520C">
        <w:rPr>
          <w:i/>
          <w:iCs/>
        </w:rPr>
        <w:t xml:space="preserve"> ex sunt </w:t>
      </w:r>
      <w:proofErr w:type="spellStart"/>
      <w:r w:rsidRPr="0004520C">
        <w:rPr>
          <w:i/>
          <w:iCs/>
        </w:rPr>
        <w:t>molestias</w:t>
      </w:r>
      <w:proofErr w:type="spellEnd"/>
      <w:r w:rsidRPr="0004520C">
        <w:rPr>
          <w:i/>
          <w:iCs/>
        </w:rPr>
        <w:t xml:space="preserve">! </w:t>
      </w:r>
      <w:proofErr w:type="spellStart"/>
      <w:r w:rsidRPr="0004520C">
        <w:rPr>
          <w:i/>
          <w:iCs/>
        </w:rPr>
        <w:t>Lorem</w:t>
      </w:r>
      <w:proofErr w:type="spellEnd"/>
      <w:r w:rsidRPr="0004520C">
        <w:rPr>
          <w:i/>
          <w:iCs/>
        </w:rPr>
        <w:t xml:space="preserve"> </w:t>
      </w:r>
      <w:proofErr w:type="spellStart"/>
      <w:r w:rsidRPr="0004520C">
        <w:rPr>
          <w:i/>
          <w:iCs/>
        </w:rPr>
        <w:t>ipsum</w:t>
      </w:r>
      <w:proofErr w:type="spellEnd"/>
      <w:r w:rsidRPr="0004520C">
        <w:rPr>
          <w:i/>
          <w:iCs/>
        </w:rPr>
        <w:t xml:space="preserve"> </w:t>
      </w:r>
      <w:proofErr w:type="spellStart"/>
      <w:r w:rsidRPr="0004520C">
        <w:rPr>
          <w:i/>
          <w:iCs/>
        </w:rPr>
        <w:t>dolor</w:t>
      </w:r>
      <w:proofErr w:type="spellEnd"/>
      <w:r w:rsidRPr="0004520C">
        <w:rPr>
          <w:i/>
          <w:iCs/>
        </w:rPr>
        <w:t xml:space="preserve"> </w:t>
      </w:r>
      <w:proofErr w:type="spellStart"/>
      <w:r w:rsidRPr="0004520C">
        <w:rPr>
          <w:i/>
          <w:iCs/>
        </w:rPr>
        <w:t>sit</w:t>
      </w:r>
      <w:proofErr w:type="spellEnd"/>
      <w:r w:rsidRPr="0004520C">
        <w:rPr>
          <w:i/>
          <w:iCs/>
        </w:rPr>
        <w:t xml:space="preserve"> </w:t>
      </w:r>
      <w:proofErr w:type="spellStart"/>
      <w:r w:rsidRPr="0004520C">
        <w:rPr>
          <w:i/>
          <w:iCs/>
        </w:rPr>
        <w:t>amet</w:t>
      </w:r>
      <w:proofErr w:type="spellEnd"/>
      <w:r w:rsidRPr="0004520C">
        <w:rPr>
          <w:i/>
          <w:iCs/>
        </w:rPr>
        <w:t xml:space="preserve">. </w:t>
      </w:r>
      <w:proofErr w:type="spellStart"/>
      <w:r w:rsidRPr="0004520C">
        <w:rPr>
          <w:i/>
          <w:iCs/>
        </w:rPr>
        <w:t>Vel</w:t>
      </w:r>
      <w:proofErr w:type="spellEnd"/>
      <w:r w:rsidRPr="0004520C">
        <w:rPr>
          <w:i/>
          <w:iCs/>
        </w:rPr>
        <w:t xml:space="preserve"> </w:t>
      </w:r>
      <w:proofErr w:type="spellStart"/>
      <w:r w:rsidRPr="0004520C">
        <w:rPr>
          <w:i/>
          <w:iCs/>
        </w:rPr>
        <w:t>obcaecati</w:t>
      </w:r>
      <w:proofErr w:type="spellEnd"/>
      <w:r w:rsidRPr="0004520C">
        <w:rPr>
          <w:i/>
          <w:iCs/>
        </w:rPr>
        <w:t xml:space="preserve"> </w:t>
      </w:r>
      <w:proofErr w:type="spellStart"/>
      <w:r w:rsidRPr="0004520C">
        <w:rPr>
          <w:i/>
          <w:iCs/>
        </w:rPr>
        <w:t>enim</w:t>
      </w:r>
      <w:proofErr w:type="spellEnd"/>
      <w:r w:rsidRPr="0004520C">
        <w:rPr>
          <w:i/>
          <w:iCs/>
        </w:rPr>
        <w:t xml:space="preserve"> et </w:t>
      </w:r>
      <w:proofErr w:type="spellStart"/>
      <w:r w:rsidRPr="0004520C">
        <w:rPr>
          <w:i/>
          <w:iCs/>
        </w:rPr>
        <w:t>molestiae</w:t>
      </w:r>
      <w:proofErr w:type="spellEnd"/>
      <w:r w:rsidRPr="0004520C">
        <w:rPr>
          <w:i/>
          <w:iCs/>
        </w:rPr>
        <w:t xml:space="preserve"> </w:t>
      </w:r>
      <w:proofErr w:type="spellStart"/>
      <w:r w:rsidRPr="0004520C">
        <w:rPr>
          <w:i/>
          <w:iCs/>
        </w:rPr>
        <w:t>neque</w:t>
      </w:r>
      <w:proofErr w:type="spellEnd"/>
      <w:r w:rsidRPr="0004520C">
        <w:rPr>
          <w:i/>
          <w:iCs/>
        </w:rPr>
        <w:t xml:space="preserve"> non </w:t>
      </w:r>
      <w:proofErr w:type="spellStart"/>
      <w:r w:rsidRPr="0004520C">
        <w:rPr>
          <w:i/>
          <w:iCs/>
        </w:rPr>
        <w:t>magnam</w:t>
      </w:r>
      <w:proofErr w:type="spellEnd"/>
      <w:r w:rsidRPr="0004520C">
        <w:rPr>
          <w:i/>
          <w:iCs/>
        </w:rPr>
        <w:t xml:space="preserve"> </w:t>
      </w:r>
      <w:proofErr w:type="spellStart"/>
      <w:r w:rsidRPr="0004520C">
        <w:rPr>
          <w:i/>
          <w:iCs/>
        </w:rPr>
        <w:t>natus</w:t>
      </w:r>
      <w:proofErr w:type="spellEnd"/>
      <w:r w:rsidRPr="0004520C">
        <w:rPr>
          <w:i/>
          <w:iCs/>
        </w:rPr>
        <w:t xml:space="preserve"> </w:t>
      </w:r>
      <w:proofErr w:type="spellStart"/>
      <w:r w:rsidRPr="0004520C">
        <w:rPr>
          <w:i/>
          <w:iCs/>
        </w:rPr>
        <w:t>qui</w:t>
      </w:r>
      <w:proofErr w:type="spellEnd"/>
      <w:r w:rsidRPr="0004520C">
        <w:rPr>
          <w:i/>
          <w:iCs/>
        </w:rPr>
        <w:t xml:space="preserve"> </w:t>
      </w:r>
      <w:proofErr w:type="spellStart"/>
      <w:r w:rsidRPr="0004520C">
        <w:rPr>
          <w:i/>
          <w:iCs/>
        </w:rPr>
        <w:t>autem</w:t>
      </w:r>
      <w:proofErr w:type="spellEnd"/>
      <w:r w:rsidRPr="0004520C">
        <w:rPr>
          <w:i/>
          <w:iCs/>
        </w:rPr>
        <w:t xml:space="preserve"> sunt </w:t>
      </w:r>
      <w:proofErr w:type="spellStart"/>
      <w:r w:rsidRPr="0004520C">
        <w:rPr>
          <w:i/>
          <w:iCs/>
        </w:rPr>
        <w:t>qui</w:t>
      </w:r>
      <w:proofErr w:type="spellEnd"/>
      <w:r w:rsidRPr="0004520C">
        <w:rPr>
          <w:i/>
          <w:iCs/>
        </w:rPr>
        <w:t xml:space="preserve"> </w:t>
      </w:r>
      <w:proofErr w:type="spellStart"/>
      <w:r w:rsidRPr="0004520C">
        <w:rPr>
          <w:i/>
          <w:iCs/>
        </w:rPr>
        <w:t>sapiente</w:t>
      </w:r>
      <w:proofErr w:type="spellEnd"/>
      <w:r w:rsidRPr="0004520C">
        <w:rPr>
          <w:i/>
          <w:iCs/>
        </w:rPr>
        <w:t xml:space="preserve"> minus ut </w:t>
      </w:r>
      <w:proofErr w:type="spellStart"/>
      <w:r w:rsidRPr="0004520C">
        <w:rPr>
          <w:i/>
          <w:iCs/>
        </w:rPr>
        <w:t>asperiores</w:t>
      </w:r>
      <w:proofErr w:type="spellEnd"/>
      <w:r w:rsidRPr="0004520C">
        <w:rPr>
          <w:i/>
          <w:iCs/>
        </w:rPr>
        <w:t xml:space="preserve"> </w:t>
      </w:r>
      <w:proofErr w:type="spellStart"/>
      <w:r w:rsidRPr="0004520C">
        <w:rPr>
          <w:i/>
          <w:iCs/>
        </w:rPr>
        <w:t>quas</w:t>
      </w:r>
      <w:proofErr w:type="spellEnd"/>
      <w:r w:rsidRPr="0004520C">
        <w:rPr>
          <w:i/>
          <w:iCs/>
        </w:rPr>
        <w:t xml:space="preserve"> et </w:t>
      </w:r>
      <w:proofErr w:type="spellStart"/>
      <w:r w:rsidRPr="0004520C">
        <w:rPr>
          <w:i/>
          <w:iCs/>
        </w:rPr>
        <w:t>iure</w:t>
      </w:r>
      <w:proofErr w:type="spellEnd"/>
      <w:r w:rsidRPr="0004520C">
        <w:rPr>
          <w:i/>
          <w:iCs/>
        </w:rPr>
        <w:t xml:space="preserve"> </w:t>
      </w:r>
      <w:proofErr w:type="spellStart"/>
      <w:r w:rsidRPr="0004520C">
        <w:rPr>
          <w:i/>
          <w:iCs/>
        </w:rPr>
        <w:t>eveniet</w:t>
      </w:r>
      <w:proofErr w:type="spellEnd"/>
      <w:r w:rsidRPr="0004520C">
        <w:rPr>
          <w:i/>
          <w:iCs/>
        </w:rPr>
        <w:t xml:space="preserve">. Et </w:t>
      </w:r>
      <w:proofErr w:type="spellStart"/>
      <w:r w:rsidRPr="0004520C">
        <w:rPr>
          <w:i/>
          <w:iCs/>
        </w:rPr>
        <w:t>voluptatem</w:t>
      </w:r>
      <w:proofErr w:type="spellEnd"/>
      <w:r w:rsidRPr="0004520C">
        <w:rPr>
          <w:i/>
          <w:iCs/>
        </w:rPr>
        <w:t xml:space="preserve"> </w:t>
      </w:r>
      <w:proofErr w:type="spellStart"/>
      <w:r w:rsidRPr="0004520C">
        <w:rPr>
          <w:i/>
          <w:iCs/>
        </w:rPr>
        <w:t>inventore</w:t>
      </w:r>
      <w:proofErr w:type="spellEnd"/>
      <w:r w:rsidRPr="0004520C">
        <w:rPr>
          <w:i/>
          <w:iCs/>
        </w:rPr>
        <w:t xml:space="preserve"> ut </w:t>
      </w:r>
      <w:proofErr w:type="spellStart"/>
      <w:r w:rsidRPr="0004520C">
        <w:rPr>
          <w:i/>
          <w:iCs/>
        </w:rPr>
        <w:t>soluta</w:t>
      </w:r>
      <w:proofErr w:type="spellEnd"/>
      <w:r w:rsidRPr="0004520C">
        <w:rPr>
          <w:i/>
          <w:iCs/>
        </w:rPr>
        <w:t xml:space="preserve"> </w:t>
      </w:r>
      <w:proofErr w:type="spellStart"/>
      <w:r w:rsidRPr="0004520C">
        <w:rPr>
          <w:i/>
          <w:iCs/>
        </w:rPr>
        <w:t>reiciendis</w:t>
      </w:r>
      <w:proofErr w:type="spellEnd"/>
      <w:r w:rsidRPr="0004520C">
        <w:rPr>
          <w:i/>
          <w:iCs/>
        </w:rPr>
        <w:t xml:space="preserve"> </w:t>
      </w:r>
      <w:proofErr w:type="spellStart"/>
      <w:r w:rsidRPr="0004520C">
        <w:rPr>
          <w:i/>
          <w:iCs/>
        </w:rPr>
        <w:t>aut</w:t>
      </w:r>
      <w:proofErr w:type="spellEnd"/>
      <w:r w:rsidRPr="0004520C">
        <w:rPr>
          <w:i/>
          <w:iCs/>
        </w:rPr>
        <w:t xml:space="preserve"> </w:t>
      </w:r>
      <w:proofErr w:type="spellStart"/>
      <w:r w:rsidRPr="0004520C">
        <w:rPr>
          <w:i/>
          <w:iCs/>
        </w:rPr>
        <w:t>deserunt</w:t>
      </w:r>
      <w:proofErr w:type="spellEnd"/>
      <w:r w:rsidRPr="0004520C">
        <w:rPr>
          <w:i/>
          <w:iCs/>
        </w:rPr>
        <w:t xml:space="preserve"> </w:t>
      </w:r>
      <w:proofErr w:type="spellStart"/>
      <w:r w:rsidRPr="0004520C">
        <w:rPr>
          <w:i/>
          <w:iCs/>
        </w:rPr>
        <w:t>facilis</w:t>
      </w:r>
      <w:proofErr w:type="spellEnd"/>
      <w:r w:rsidRPr="0004520C">
        <w:rPr>
          <w:i/>
          <w:iCs/>
        </w:rPr>
        <w:t xml:space="preserve"> sed </w:t>
      </w:r>
      <w:proofErr w:type="spellStart"/>
      <w:r w:rsidRPr="0004520C">
        <w:rPr>
          <w:i/>
          <w:iCs/>
        </w:rPr>
        <w:t>consequatur</w:t>
      </w:r>
      <w:proofErr w:type="spellEnd"/>
      <w:r w:rsidRPr="0004520C">
        <w:rPr>
          <w:i/>
          <w:iCs/>
        </w:rPr>
        <w:t xml:space="preserve"> </w:t>
      </w:r>
      <w:proofErr w:type="spellStart"/>
      <w:r w:rsidRPr="0004520C">
        <w:rPr>
          <w:i/>
          <w:iCs/>
        </w:rPr>
        <w:t>debitis</w:t>
      </w:r>
      <w:proofErr w:type="spellEnd"/>
      <w:r w:rsidRPr="0004520C">
        <w:rPr>
          <w:i/>
          <w:iCs/>
        </w:rPr>
        <w:t xml:space="preserve"> et </w:t>
      </w:r>
      <w:proofErr w:type="spellStart"/>
      <w:r w:rsidRPr="0004520C">
        <w:rPr>
          <w:i/>
          <w:iCs/>
        </w:rPr>
        <w:t>repellat</w:t>
      </w:r>
      <w:proofErr w:type="spellEnd"/>
      <w:r w:rsidRPr="0004520C">
        <w:rPr>
          <w:i/>
          <w:iCs/>
        </w:rPr>
        <w:t xml:space="preserve"> </w:t>
      </w:r>
      <w:proofErr w:type="spellStart"/>
      <w:r w:rsidRPr="0004520C">
        <w:rPr>
          <w:i/>
          <w:iCs/>
        </w:rPr>
        <w:t>adipisci</w:t>
      </w:r>
      <w:proofErr w:type="spellEnd"/>
      <w:r w:rsidRPr="0004520C">
        <w:rPr>
          <w:i/>
          <w:iCs/>
        </w:rPr>
        <w:t xml:space="preserve">. Eos </w:t>
      </w:r>
      <w:proofErr w:type="spellStart"/>
      <w:r w:rsidRPr="0004520C">
        <w:rPr>
          <w:i/>
          <w:iCs/>
        </w:rPr>
        <w:t>laboriosam</w:t>
      </w:r>
      <w:proofErr w:type="spellEnd"/>
      <w:r w:rsidRPr="0004520C">
        <w:rPr>
          <w:i/>
          <w:iCs/>
        </w:rPr>
        <w:t xml:space="preserve"> </w:t>
      </w:r>
      <w:proofErr w:type="spellStart"/>
      <w:r w:rsidRPr="0004520C">
        <w:rPr>
          <w:i/>
          <w:iCs/>
        </w:rPr>
        <w:t>inventore</w:t>
      </w:r>
      <w:proofErr w:type="spellEnd"/>
      <w:r w:rsidRPr="0004520C">
        <w:rPr>
          <w:i/>
          <w:iCs/>
        </w:rPr>
        <w:t xml:space="preserve"> et </w:t>
      </w:r>
      <w:proofErr w:type="spellStart"/>
      <w:r w:rsidRPr="0004520C">
        <w:rPr>
          <w:i/>
          <w:iCs/>
        </w:rPr>
        <w:t>quidem</w:t>
      </w:r>
      <w:proofErr w:type="spellEnd"/>
      <w:r w:rsidRPr="0004520C">
        <w:rPr>
          <w:i/>
          <w:iCs/>
        </w:rPr>
        <w:t xml:space="preserve"> </w:t>
      </w:r>
      <w:proofErr w:type="spellStart"/>
      <w:r w:rsidRPr="0004520C">
        <w:rPr>
          <w:i/>
          <w:iCs/>
        </w:rPr>
        <w:t>voluptatem</w:t>
      </w:r>
      <w:proofErr w:type="spellEnd"/>
      <w:r w:rsidRPr="0004520C">
        <w:rPr>
          <w:i/>
          <w:iCs/>
        </w:rPr>
        <w:t xml:space="preserve"> </w:t>
      </w:r>
      <w:proofErr w:type="spellStart"/>
      <w:r w:rsidRPr="0004520C">
        <w:rPr>
          <w:i/>
          <w:iCs/>
        </w:rPr>
        <w:t>eos</w:t>
      </w:r>
      <w:proofErr w:type="spellEnd"/>
      <w:r w:rsidRPr="0004520C">
        <w:rPr>
          <w:i/>
          <w:iCs/>
        </w:rPr>
        <w:t xml:space="preserve"> </w:t>
      </w:r>
      <w:proofErr w:type="spellStart"/>
      <w:r w:rsidRPr="0004520C">
        <w:rPr>
          <w:i/>
          <w:iCs/>
        </w:rPr>
        <w:t>obcaecati</w:t>
      </w:r>
      <w:proofErr w:type="spellEnd"/>
      <w:r w:rsidRPr="0004520C">
        <w:rPr>
          <w:i/>
          <w:iCs/>
        </w:rPr>
        <w:t xml:space="preserve"> </w:t>
      </w:r>
      <w:proofErr w:type="spellStart"/>
      <w:r w:rsidRPr="0004520C">
        <w:rPr>
          <w:i/>
          <w:iCs/>
        </w:rPr>
        <w:t>quisquam</w:t>
      </w:r>
      <w:proofErr w:type="spellEnd"/>
      <w:r w:rsidRPr="0004520C">
        <w:rPr>
          <w:i/>
          <w:iCs/>
        </w:rPr>
        <w:t xml:space="preserve"> et </w:t>
      </w:r>
      <w:proofErr w:type="spellStart"/>
      <w:r w:rsidRPr="0004520C">
        <w:rPr>
          <w:i/>
          <w:iCs/>
        </w:rPr>
        <w:t>quia</w:t>
      </w:r>
      <w:proofErr w:type="spellEnd"/>
      <w:r w:rsidRPr="0004520C">
        <w:rPr>
          <w:i/>
          <w:iCs/>
        </w:rPr>
        <w:t xml:space="preserve"> </w:t>
      </w:r>
      <w:proofErr w:type="spellStart"/>
      <w:r w:rsidRPr="0004520C">
        <w:rPr>
          <w:i/>
          <w:iCs/>
        </w:rPr>
        <w:t>officia</w:t>
      </w:r>
      <w:proofErr w:type="spellEnd"/>
      <w:r w:rsidRPr="0004520C">
        <w:rPr>
          <w:i/>
          <w:iCs/>
        </w:rPr>
        <w:t xml:space="preserve">. In </w:t>
      </w:r>
      <w:proofErr w:type="spellStart"/>
      <w:r w:rsidRPr="0004520C">
        <w:rPr>
          <w:i/>
          <w:iCs/>
        </w:rPr>
        <w:t>dolorum</w:t>
      </w:r>
      <w:proofErr w:type="spellEnd"/>
      <w:r w:rsidRPr="0004520C">
        <w:rPr>
          <w:i/>
          <w:iCs/>
        </w:rPr>
        <w:t xml:space="preserve"> </w:t>
      </w:r>
      <w:proofErr w:type="spellStart"/>
      <w:r w:rsidRPr="0004520C">
        <w:rPr>
          <w:i/>
          <w:iCs/>
        </w:rPr>
        <w:t>inventore</w:t>
      </w:r>
      <w:proofErr w:type="spellEnd"/>
      <w:r w:rsidRPr="0004520C">
        <w:rPr>
          <w:i/>
          <w:iCs/>
        </w:rPr>
        <w:t xml:space="preserve"> </w:t>
      </w:r>
      <w:proofErr w:type="spellStart"/>
      <w:r w:rsidRPr="0004520C">
        <w:rPr>
          <w:i/>
          <w:iCs/>
        </w:rPr>
        <w:t>quo</w:t>
      </w:r>
      <w:proofErr w:type="spellEnd"/>
      <w:r w:rsidRPr="0004520C">
        <w:rPr>
          <w:i/>
          <w:iCs/>
        </w:rPr>
        <w:t xml:space="preserve"> </w:t>
      </w:r>
      <w:proofErr w:type="spellStart"/>
      <w:r w:rsidRPr="0004520C">
        <w:rPr>
          <w:i/>
          <w:iCs/>
        </w:rPr>
        <w:t>harum</w:t>
      </w:r>
      <w:proofErr w:type="spellEnd"/>
      <w:r w:rsidRPr="0004520C">
        <w:rPr>
          <w:i/>
          <w:iCs/>
        </w:rPr>
        <w:t xml:space="preserve"> </w:t>
      </w:r>
      <w:proofErr w:type="spellStart"/>
      <w:r w:rsidRPr="0004520C">
        <w:rPr>
          <w:i/>
          <w:iCs/>
        </w:rPr>
        <w:t>incidunt</w:t>
      </w:r>
      <w:proofErr w:type="spellEnd"/>
      <w:r w:rsidRPr="0004520C">
        <w:rPr>
          <w:i/>
          <w:iCs/>
        </w:rPr>
        <w:t xml:space="preserve"> ex </w:t>
      </w:r>
      <w:proofErr w:type="spellStart"/>
      <w:r w:rsidRPr="0004520C">
        <w:rPr>
          <w:i/>
          <w:iCs/>
        </w:rPr>
        <w:t>sapiente</w:t>
      </w:r>
      <w:proofErr w:type="spellEnd"/>
      <w:r w:rsidRPr="0004520C">
        <w:rPr>
          <w:i/>
          <w:iCs/>
        </w:rPr>
        <w:t xml:space="preserve"> </w:t>
      </w:r>
      <w:proofErr w:type="spellStart"/>
      <w:r w:rsidRPr="0004520C">
        <w:rPr>
          <w:i/>
          <w:iCs/>
        </w:rPr>
        <w:t>qui</w:t>
      </w:r>
      <w:proofErr w:type="spellEnd"/>
      <w:r w:rsidRPr="0004520C">
        <w:rPr>
          <w:i/>
          <w:iCs/>
        </w:rPr>
        <w:t xml:space="preserve"> </w:t>
      </w:r>
      <w:proofErr w:type="spellStart"/>
      <w:r w:rsidRPr="0004520C">
        <w:rPr>
          <w:i/>
          <w:iCs/>
        </w:rPr>
        <w:t>nisi</w:t>
      </w:r>
      <w:proofErr w:type="spellEnd"/>
      <w:r w:rsidRPr="0004520C">
        <w:rPr>
          <w:i/>
          <w:iCs/>
        </w:rPr>
        <w:t xml:space="preserve"> </w:t>
      </w:r>
      <w:proofErr w:type="spellStart"/>
      <w:r w:rsidRPr="0004520C">
        <w:rPr>
          <w:i/>
          <w:iCs/>
        </w:rPr>
        <w:t>earum</w:t>
      </w:r>
      <w:proofErr w:type="spellEnd"/>
      <w:r w:rsidRPr="0004520C">
        <w:rPr>
          <w:i/>
          <w:iCs/>
        </w:rPr>
        <w:t xml:space="preserve">. Et </w:t>
      </w:r>
      <w:proofErr w:type="spellStart"/>
      <w:r w:rsidRPr="0004520C">
        <w:rPr>
          <w:i/>
          <w:iCs/>
        </w:rPr>
        <w:t>recusandae</w:t>
      </w:r>
      <w:proofErr w:type="spellEnd"/>
      <w:r w:rsidRPr="0004520C">
        <w:rPr>
          <w:i/>
          <w:iCs/>
        </w:rPr>
        <w:t xml:space="preserve"> </w:t>
      </w:r>
      <w:proofErr w:type="spellStart"/>
      <w:r w:rsidRPr="0004520C">
        <w:rPr>
          <w:i/>
          <w:iCs/>
        </w:rPr>
        <w:t>autem</w:t>
      </w:r>
      <w:proofErr w:type="spellEnd"/>
      <w:r w:rsidRPr="0004520C">
        <w:rPr>
          <w:i/>
          <w:iCs/>
        </w:rPr>
        <w:t xml:space="preserve"> est </w:t>
      </w:r>
      <w:proofErr w:type="spellStart"/>
      <w:r w:rsidRPr="0004520C">
        <w:rPr>
          <w:i/>
          <w:iCs/>
        </w:rPr>
        <w:t>veritatis</w:t>
      </w:r>
      <w:proofErr w:type="spellEnd"/>
      <w:r w:rsidRPr="0004520C">
        <w:rPr>
          <w:i/>
          <w:iCs/>
        </w:rPr>
        <w:t xml:space="preserve"> minima </w:t>
      </w:r>
      <w:proofErr w:type="spellStart"/>
      <w:r w:rsidRPr="0004520C">
        <w:rPr>
          <w:i/>
          <w:iCs/>
        </w:rPr>
        <w:t>eum</w:t>
      </w:r>
      <w:proofErr w:type="spellEnd"/>
      <w:r w:rsidRPr="0004520C">
        <w:rPr>
          <w:i/>
          <w:iCs/>
        </w:rPr>
        <w:t xml:space="preserve"> fuga </w:t>
      </w:r>
      <w:proofErr w:type="spellStart"/>
      <w:r w:rsidRPr="0004520C">
        <w:rPr>
          <w:i/>
          <w:iCs/>
        </w:rPr>
        <w:t>praesentium</w:t>
      </w:r>
      <w:proofErr w:type="spellEnd"/>
      <w:r w:rsidRPr="0004520C">
        <w:rPr>
          <w:i/>
          <w:iCs/>
        </w:rPr>
        <w:t xml:space="preserve"> et </w:t>
      </w:r>
      <w:proofErr w:type="spellStart"/>
      <w:r w:rsidRPr="0004520C">
        <w:rPr>
          <w:i/>
          <w:iCs/>
        </w:rPr>
        <w:t>provident</w:t>
      </w:r>
      <w:proofErr w:type="spellEnd"/>
      <w:r w:rsidRPr="0004520C">
        <w:rPr>
          <w:i/>
          <w:iCs/>
        </w:rPr>
        <w:t xml:space="preserve"> </w:t>
      </w:r>
      <w:proofErr w:type="spellStart"/>
      <w:r w:rsidRPr="0004520C">
        <w:rPr>
          <w:i/>
          <w:iCs/>
        </w:rPr>
        <w:t>dicta</w:t>
      </w:r>
      <w:proofErr w:type="spellEnd"/>
      <w:r w:rsidRPr="0004520C">
        <w:rPr>
          <w:i/>
          <w:iCs/>
        </w:rPr>
        <w:t xml:space="preserve">. </w:t>
      </w:r>
      <w:r w:rsidRPr="00C619BF">
        <w:rPr>
          <w:i/>
          <w:iCs/>
          <w:lang w:val="en-US"/>
        </w:rPr>
        <w:t xml:space="preserve">Qui </w:t>
      </w:r>
      <w:proofErr w:type="spellStart"/>
      <w:r w:rsidRPr="00C619BF">
        <w:rPr>
          <w:i/>
          <w:iCs/>
          <w:lang w:val="en-US"/>
        </w:rPr>
        <w:t>quis</w:t>
      </w:r>
      <w:proofErr w:type="spellEnd"/>
      <w:r w:rsidRPr="00C619BF">
        <w:rPr>
          <w:i/>
          <w:iCs/>
          <w:lang w:val="en-US"/>
        </w:rPr>
        <w:t xml:space="preserve"> </w:t>
      </w:r>
      <w:proofErr w:type="spellStart"/>
      <w:r w:rsidRPr="00C619BF">
        <w:rPr>
          <w:i/>
          <w:iCs/>
          <w:lang w:val="en-US"/>
        </w:rPr>
        <w:t>natus</w:t>
      </w:r>
      <w:proofErr w:type="spellEnd"/>
      <w:r w:rsidRPr="00C619BF">
        <w:rPr>
          <w:i/>
          <w:iCs/>
          <w:lang w:val="en-US"/>
        </w:rPr>
        <w:t xml:space="preserve"> </w:t>
      </w:r>
      <w:proofErr w:type="spellStart"/>
      <w:r w:rsidRPr="00C619BF">
        <w:rPr>
          <w:i/>
          <w:iCs/>
          <w:lang w:val="en-US"/>
        </w:rPr>
        <w:t>est</w:t>
      </w:r>
      <w:proofErr w:type="spellEnd"/>
      <w:r w:rsidRPr="00C619BF">
        <w:rPr>
          <w:i/>
          <w:iCs/>
          <w:lang w:val="en-US"/>
        </w:rPr>
        <w:t xml:space="preserve"> </w:t>
      </w:r>
      <w:proofErr w:type="spellStart"/>
      <w:r w:rsidRPr="00C619BF">
        <w:rPr>
          <w:i/>
          <w:iCs/>
          <w:lang w:val="en-US"/>
        </w:rPr>
        <w:t>quam</w:t>
      </w:r>
      <w:proofErr w:type="spellEnd"/>
      <w:r w:rsidRPr="00C619BF">
        <w:rPr>
          <w:i/>
          <w:iCs/>
          <w:lang w:val="en-US"/>
        </w:rPr>
        <w:t xml:space="preserve"> </w:t>
      </w:r>
      <w:proofErr w:type="spellStart"/>
      <w:r w:rsidRPr="00C619BF">
        <w:rPr>
          <w:i/>
          <w:iCs/>
          <w:lang w:val="en-US"/>
        </w:rPr>
        <w:t>incidunt</w:t>
      </w:r>
      <w:proofErr w:type="spellEnd"/>
      <w:r w:rsidRPr="00C619BF">
        <w:rPr>
          <w:i/>
          <w:iCs/>
          <w:lang w:val="en-US"/>
        </w:rPr>
        <w:t xml:space="preserve"> </w:t>
      </w:r>
      <w:proofErr w:type="spellStart"/>
      <w:r w:rsidRPr="00C619BF">
        <w:rPr>
          <w:i/>
          <w:iCs/>
          <w:lang w:val="en-US"/>
        </w:rPr>
        <w:t>est</w:t>
      </w:r>
      <w:proofErr w:type="spellEnd"/>
      <w:r w:rsidRPr="00C619BF">
        <w:rPr>
          <w:i/>
          <w:iCs/>
          <w:lang w:val="en-US"/>
        </w:rPr>
        <w:t xml:space="preserve"> </w:t>
      </w:r>
      <w:proofErr w:type="spellStart"/>
      <w:r w:rsidRPr="00C619BF">
        <w:rPr>
          <w:i/>
          <w:iCs/>
          <w:lang w:val="en-US"/>
        </w:rPr>
        <w:t>temporibus</w:t>
      </w:r>
      <w:proofErr w:type="spellEnd"/>
      <w:r w:rsidRPr="00C619BF">
        <w:rPr>
          <w:i/>
          <w:iCs/>
          <w:lang w:val="en-US"/>
        </w:rPr>
        <w:t xml:space="preserve"> </w:t>
      </w:r>
      <w:proofErr w:type="spellStart"/>
      <w:r w:rsidRPr="00C619BF">
        <w:rPr>
          <w:i/>
          <w:iCs/>
          <w:lang w:val="en-US"/>
        </w:rPr>
        <w:t>ullam</w:t>
      </w:r>
      <w:proofErr w:type="spellEnd"/>
      <w:r w:rsidRPr="00C619BF">
        <w:rPr>
          <w:i/>
          <w:iCs/>
          <w:lang w:val="en-US"/>
        </w:rPr>
        <w:t xml:space="preserve"> sit </w:t>
      </w:r>
      <w:proofErr w:type="spellStart"/>
      <w:r w:rsidRPr="00C619BF">
        <w:rPr>
          <w:i/>
          <w:iCs/>
          <w:lang w:val="en-US"/>
        </w:rPr>
        <w:t>ratione</w:t>
      </w:r>
      <w:proofErr w:type="spellEnd"/>
      <w:r w:rsidRPr="00C619BF">
        <w:rPr>
          <w:i/>
          <w:iCs/>
          <w:lang w:val="en-US"/>
        </w:rPr>
        <w:t xml:space="preserve"> </w:t>
      </w:r>
      <w:proofErr w:type="spellStart"/>
      <w:r w:rsidRPr="00C619BF">
        <w:rPr>
          <w:i/>
          <w:iCs/>
          <w:lang w:val="en-US"/>
        </w:rPr>
        <w:t>aperiam</w:t>
      </w:r>
      <w:proofErr w:type="spellEnd"/>
      <w:r w:rsidRPr="00C619BF">
        <w:rPr>
          <w:i/>
          <w:iCs/>
          <w:lang w:val="en-US"/>
        </w:rPr>
        <w:t xml:space="preserve"> sit dicta </w:t>
      </w:r>
      <w:proofErr w:type="spellStart"/>
      <w:r w:rsidRPr="00C619BF">
        <w:rPr>
          <w:i/>
          <w:iCs/>
          <w:lang w:val="en-US"/>
        </w:rPr>
        <w:t>dolorem</w:t>
      </w:r>
      <w:proofErr w:type="spellEnd"/>
      <w:r w:rsidRPr="00C619BF">
        <w:rPr>
          <w:i/>
          <w:iCs/>
          <w:lang w:val="en-US"/>
        </w:rPr>
        <w:t xml:space="preserve">? Qui </w:t>
      </w:r>
      <w:proofErr w:type="spellStart"/>
      <w:r w:rsidRPr="00C619BF">
        <w:rPr>
          <w:i/>
          <w:iCs/>
          <w:lang w:val="en-US"/>
        </w:rPr>
        <w:t>velit</w:t>
      </w:r>
      <w:proofErr w:type="spellEnd"/>
      <w:r w:rsidRPr="00C619BF">
        <w:rPr>
          <w:i/>
          <w:iCs/>
          <w:lang w:val="en-US"/>
        </w:rPr>
        <w:t xml:space="preserve"> </w:t>
      </w:r>
      <w:proofErr w:type="spellStart"/>
      <w:r w:rsidRPr="00C619BF">
        <w:rPr>
          <w:i/>
          <w:iCs/>
          <w:lang w:val="en-US"/>
        </w:rPr>
        <w:t>quaerat</w:t>
      </w:r>
      <w:proofErr w:type="spellEnd"/>
      <w:r w:rsidRPr="00C619BF">
        <w:rPr>
          <w:i/>
          <w:iCs/>
          <w:lang w:val="en-US"/>
        </w:rPr>
        <w:t xml:space="preserve"> </w:t>
      </w:r>
      <w:proofErr w:type="spellStart"/>
      <w:r w:rsidRPr="00C619BF">
        <w:rPr>
          <w:i/>
          <w:iCs/>
          <w:lang w:val="en-US"/>
        </w:rPr>
        <w:t>ad</w:t>
      </w:r>
      <w:proofErr w:type="spellEnd"/>
      <w:r w:rsidRPr="00C619BF">
        <w:rPr>
          <w:i/>
          <w:iCs/>
          <w:lang w:val="en-US"/>
        </w:rPr>
        <w:t xml:space="preserve"> </w:t>
      </w:r>
      <w:proofErr w:type="spellStart"/>
      <w:r w:rsidRPr="00C619BF">
        <w:rPr>
          <w:i/>
          <w:iCs/>
          <w:lang w:val="en-US"/>
        </w:rPr>
        <w:t>consequatur</w:t>
      </w:r>
      <w:proofErr w:type="spellEnd"/>
      <w:r w:rsidRPr="00C619BF">
        <w:rPr>
          <w:i/>
          <w:iCs/>
          <w:lang w:val="en-US"/>
        </w:rPr>
        <w:t xml:space="preserve"> </w:t>
      </w:r>
      <w:proofErr w:type="spellStart"/>
      <w:r w:rsidRPr="00C619BF">
        <w:rPr>
          <w:i/>
          <w:iCs/>
          <w:lang w:val="en-US"/>
        </w:rPr>
        <w:t>deserunt</w:t>
      </w:r>
      <w:proofErr w:type="spellEnd"/>
      <w:r w:rsidRPr="00C619BF">
        <w:rPr>
          <w:i/>
          <w:iCs/>
          <w:lang w:val="en-US"/>
        </w:rPr>
        <w:t xml:space="preserve"> </w:t>
      </w:r>
      <w:proofErr w:type="spellStart"/>
      <w:r w:rsidRPr="00C619BF">
        <w:rPr>
          <w:i/>
          <w:iCs/>
          <w:lang w:val="en-US"/>
        </w:rPr>
        <w:t>ut</w:t>
      </w:r>
      <w:proofErr w:type="spellEnd"/>
      <w:r w:rsidRPr="00C619BF">
        <w:rPr>
          <w:i/>
          <w:iCs/>
          <w:lang w:val="en-US"/>
        </w:rPr>
        <w:t xml:space="preserve"> minus </w:t>
      </w:r>
      <w:proofErr w:type="spellStart"/>
      <w:r w:rsidRPr="00C619BF">
        <w:rPr>
          <w:i/>
          <w:iCs/>
          <w:lang w:val="en-US"/>
        </w:rPr>
        <w:t>officia</w:t>
      </w:r>
      <w:proofErr w:type="spellEnd"/>
      <w:r w:rsidRPr="00C619BF">
        <w:rPr>
          <w:i/>
          <w:iCs/>
          <w:lang w:val="en-US"/>
        </w:rPr>
        <w:t xml:space="preserve"> in </w:t>
      </w:r>
      <w:proofErr w:type="spellStart"/>
      <w:r w:rsidRPr="00C619BF">
        <w:rPr>
          <w:i/>
          <w:iCs/>
          <w:lang w:val="en-US"/>
        </w:rPr>
        <w:t>eveniet</w:t>
      </w:r>
      <w:proofErr w:type="spellEnd"/>
      <w:r w:rsidRPr="00C619BF">
        <w:rPr>
          <w:i/>
          <w:iCs/>
          <w:lang w:val="en-US"/>
        </w:rPr>
        <w:t xml:space="preserve"> </w:t>
      </w:r>
      <w:proofErr w:type="spellStart"/>
      <w:r w:rsidRPr="00C619BF">
        <w:rPr>
          <w:i/>
          <w:iCs/>
          <w:lang w:val="en-US"/>
        </w:rPr>
        <w:t>voluptates</w:t>
      </w:r>
      <w:proofErr w:type="spellEnd"/>
      <w:r w:rsidRPr="00C619BF">
        <w:rPr>
          <w:i/>
          <w:iCs/>
          <w:lang w:val="en-US"/>
        </w:rPr>
        <w:t xml:space="preserve"> </w:t>
      </w:r>
      <w:proofErr w:type="spellStart"/>
      <w:r w:rsidRPr="00C619BF">
        <w:rPr>
          <w:i/>
          <w:iCs/>
          <w:lang w:val="en-US"/>
        </w:rPr>
        <w:t>est</w:t>
      </w:r>
      <w:proofErr w:type="spellEnd"/>
      <w:r w:rsidRPr="00C619BF">
        <w:rPr>
          <w:i/>
          <w:iCs/>
          <w:lang w:val="en-US"/>
        </w:rPr>
        <w:t xml:space="preserve"> </w:t>
      </w:r>
      <w:proofErr w:type="spellStart"/>
      <w:r w:rsidRPr="00C619BF">
        <w:rPr>
          <w:i/>
          <w:iCs/>
          <w:lang w:val="en-US"/>
        </w:rPr>
        <w:t>laudantium</w:t>
      </w:r>
      <w:proofErr w:type="spellEnd"/>
      <w:r w:rsidRPr="00C619BF">
        <w:rPr>
          <w:i/>
          <w:iCs/>
          <w:lang w:val="en-US"/>
        </w:rPr>
        <w:t xml:space="preserve"> </w:t>
      </w:r>
      <w:proofErr w:type="spellStart"/>
      <w:r w:rsidRPr="00C619BF">
        <w:rPr>
          <w:i/>
          <w:iCs/>
          <w:lang w:val="en-US"/>
        </w:rPr>
        <w:t>repellat</w:t>
      </w:r>
      <w:proofErr w:type="spellEnd"/>
      <w:r w:rsidRPr="00C619BF">
        <w:rPr>
          <w:i/>
          <w:iCs/>
          <w:lang w:val="en-US"/>
        </w:rPr>
        <w:t xml:space="preserve"> in </w:t>
      </w:r>
      <w:proofErr w:type="spellStart"/>
      <w:r w:rsidRPr="00C619BF">
        <w:rPr>
          <w:i/>
          <w:iCs/>
          <w:lang w:val="en-US"/>
        </w:rPr>
        <w:t>molestiae</w:t>
      </w:r>
      <w:proofErr w:type="spellEnd"/>
      <w:r w:rsidRPr="00C619BF">
        <w:rPr>
          <w:i/>
          <w:iCs/>
          <w:lang w:val="en-US"/>
        </w:rPr>
        <w:t xml:space="preserve"> minus et </w:t>
      </w:r>
      <w:proofErr w:type="spellStart"/>
      <w:r w:rsidRPr="00C619BF">
        <w:rPr>
          <w:i/>
          <w:iCs/>
          <w:lang w:val="en-US"/>
        </w:rPr>
        <w:t>dolorem</w:t>
      </w:r>
      <w:proofErr w:type="spellEnd"/>
      <w:r w:rsidRPr="00C619BF">
        <w:rPr>
          <w:i/>
          <w:iCs/>
          <w:lang w:val="en-US"/>
        </w:rPr>
        <w:t xml:space="preserve"> </w:t>
      </w:r>
      <w:proofErr w:type="spellStart"/>
      <w:r w:rsidRPr="00C619BF">
        <w:rPr>
          <w:i/>
          <w:iCs/>
          <w:lang w:val="en-US"/>
        </w:rPr>
        <w:t>quod</w:t>
      </w:r>
      <w:proofErr w:type="spellEnd"/>
      <w:r w:rsidRPr="00C619BF">
        <w:rPr>
          <w:i/>
          <w:iCs/>
          <w:lang w:val="en-US"/>
        </w:rPr>
        <w:t>!</w:t>
      </w:r>
    </w:p>
    <w:p w14:paraId="128ECFB3" w14:textId="325B9C70" w:rsidR="00C33357" w:rsidRPr="001A03CC" w:rsidRDefault="00341ADB" w:rsidP="00C33357">
      <w:pPr>
        <w:pStyle w:val="Heading2"/>
      </w:pPr>
      <w:r w:rsidRPr="00341ADB">
        <w:t>Summing up/Rationale</w:t>
      </w:r>
    </w:p>
    <w:p w14:paraId="643E772A" w14:textId="2FAC2C6A" w:rsidR="00153CE8" w:rsidRPr="00C619BF" w:rsidRDefault="00153CE8" w:rsidP="0004520C">
      <w:pPr>
        <w:rPr>
          <w:b/>
          <w:i/>
          <w:iCs/>
          <w:lang w:val="en-US"/>
        </w:rPr>
      </w:pPr>
      <w:r w:rsidRPr="00C619BF">
        <w:rPr>
          <w:i/>
          <w:iCs/>
          <w:lang w:val="en-GB"/>
        </w:rPr>
        <w:t xml:space="preserve">Lorem ipsum </w:t>
      </w:r>
      <w:proofErr w:type="spellStart"/>
      <w:r w:rsidRPr="00C619BF">
        <w:rPr>
          <w:i/>
          <w:iCs/>
          <w:lang w:val="en-GB"/>
        </w:rPr>
        <w:t>dolor</w:t>
      </w:r>
      <w:proofErr w:type="spellEnd"/>
      <w:r w:rsidRPr="00C619BF">
        <w:rPr>
          <w:i/>
          <w:iCs/>
          <w:lang w:val="en-GB"/>
        </w:rPr>
        <w:t xml:space="preserve"> sit </w:t>
      </w:r>
      <w:proofErr w:type="spellStart"/>
      <w:r w:rsidRPr="00C619BF">
        <w:rPr>
          <w:i/>
          <w:iCs/>
          <w:lang w:val="en-GB"/>
        </w:rPr>
        <w:t>amet</w:t>
      </w:r>
      <w:proofErr w:type="spellEnd"/>
      <w:r w:rsidRPr="00C619BF">
        <w:rPr>
          <w:i/>
          <w:iCs/>
          <w:lang w:val="en-GB"/>
        </w:rPr>
        <w:t xml:space="preserve">. </w:t>
      </w:r>
      <w:proofErr w:type="spellStart"/>
      <w:r w:rsidRPr="00C619BF">
        <w:rPr>
          <w:i/>
          <w:iCs/>
          <w:lang w:val="en-GB"/>
        </w:rPr>
        <w:t>Vel</w:t>
      </w:r>
      <w:proofErr w:type="spellEnd"/>
      <w:r w:rsidRPr="00C619BF">
        <w:rPr>
          <w:i/>
          <w:iCs/>
          <w:lang w:val="en-GB"/>
        </w:rPr>
        <w:t xml:space="preserve"> </w:t>
      </w:r>
      <w:proofErr w:type="spellStart"/>
      <w:r w:rsidRPr="00C619BF">
        <w:rPr>
          <w:i/>
          <w:iCs/>
          <w:lang w:val="en-GB"/>
        </w:rPr>
        <w:t>obcaecati</w:t>
      </w:r>
      <w:proofErr w:type="spellEnd"/>
      <w:r w:rsidRPr="00C619BF">
        <w:rPr>
          <w:i/>
          <w:iCs/>
          <w:lang w:val="en-GB"/>
        </w:rPr>
        <w:t xml:space="preserve"> </w:t>
      </w:r>
      <w:proofErr w:type="spellStart"/>
      <w:r w:rsidRPr="00C619BF">
        <w:rPr>
          <w:i/>
          <w:iCs/>
          <w:lang w:val="en-GB"/>
        </w:rPr>
        <w:t>enim</w:t>
      </w:r>
      <w:proofErr w:type="spellEnd"/>
      <w:r w:rsidRPr="00C619BF">
        <w:rPr>
          <w:i/>
          <w:iCs/>
          <w:lang w:val="en-GB"/>
        </w:rPr>
        <w:t xml:space="preserve"> et </w:t>
      </w:r>
      <w:proofErr w:type="spellStart"/>
      <w:r w:rsidRPr="00C619BF">
        <w:rPr>
          <w:i/>
          <w:iCs/>
          <w:lang w:val="en-GB"/>
        </w:rPr>
        <w:t>molestiae</w:t>
      </w:r>
      <w:proofErr w:type="spellEnd"/>
      <w:r w:rsidRPr="00C619BF">
        <w:rPr>
          <w:i/>
          <w:iCs/>
          <w:lang w:val="en-GB"/>
        </w:rPr>
        <w:t xml:space="preserve"> </w:t>
      </w:r>
      <w:proofErr w:type="spellStart"/>
      <w:r w:rsidRPr="00C619BF">
        <w:rPr>
          <w:i/>
          <w:iCs/>
          <w:lang w:val="en-GB"/>
        </w:rPr>
        <w:t>neque</w:t>
      </w:r>
      <w:proofErr w:type="spellEnd"/>
      <w:r w:rsidRPr="00C619BF">
        <w:rPr>
          <w:i/>
          <w:iCs/>
          <w:lang w:val="en-GB"/>
        </w:rPr>
        <w:t xml:space="preserve"> non </w:t>
      </w:r>
      <w:proofErr w:type="spellStart"/>
      <w:r w:rsidRPr="00C619BF">
        <w:rPr>
          <w:i/>
          <w:iCs/>
          <w:lang w:val="en-GB"/>
        </w:rPr>
        <w:t>magnam</w:t>
      </w:r>
      <w:proofErr w:type="spellEnd"/>
      <w:r w:rsidRPr="00C619BF">
        <w:rPr>
          <w:i/>
          <w:iCs/>
          <w:lang w:val="en-GB"/>
        </w:rPr>
        <w:t xml:space="preserve"> </w:t>
      </w:r>
      <w:proofErr w:type="spellStart"/>
      <w:r w:rsidRPr="00C619BF">
        <w:rPr>
          <w:i/>
          <w:iCs/>
          <w:lang w:val="en-GB"/>
        </w:rPr>
        <w:t>natus</w:t>
      </w:r>
      <w:proofErr w:type="spellEnd"/>
      <w:r w:rsidRPr="00C619BF">
        <w:rPr>
          <w:i/>
          <w:iCs/>
          <w:lang w:val="en-GB"/>
        </w:rPr>
        <w:t xml:space="preserve"> qui autem sunt qui </w:t>
      </w:r>
      <w:proofErr w:type="spellStart"/>
      <w:r w:rsidRPr="00C619BF">
        <w:rPr>
          <w:i/>
          <w:iCs/>
          <w:lang w:val="en-GB"/>
        </w:rPr>
        <w:t>sapiente</w:t>
      </w:r>
      <w:proofErr w:type="spellEnd"/>
      <w:r w:rsidRPr="00C619BF">
        <w:rPr>
          <w:i/>
          <w:iCs/>
          <w:lang w:val="en-GB"/>
        </w:rPr>
        <w:t xml:space="preserve"> minus </w:t>
      </w:r>
      <w:proofErr w:type="spellStart"/>
      <w:r w:rsidRPr="00C619BF">
        <w:rPr>
          <w:i/>
          <w:iCs/>
          <w:lang w:val="en-GB"/>
        </w:rPr>
        <w:t>ut</w:t>
      </w:r>
      <w:proofErr w:type="spellEnd"/>
      <w:r w:rsidRPr="00C619BF">
        <w:rPr>
          <w:i/>
          <w:iCs/>
          <w:lang w:val="en-GB"/>
        </w:rPr>
        <w:t xml:space="preserve"> </w:t>
      </w:r>
      <w:proofErr w:type="spellStart"/>
      <w:r w:rsidRPr="00C619BF">
        <w:rPr>
          <w:i/>
          <w:iCs/>
          <w:lang w:val="en-GB"/>
        </w:rPr>
        <w:t>asperiores</w:t>
      </w:r>
      <w:proofErr w:type="spellEnd"/>
      <w:r w:rsidRPr="00C619BF">
        <w:rPr>
          <w:i/>
          <w:iCs/>
          <w:lang w:val="en-GB"/>
        </w:rPr>
        <w:t xml:space="preserve"> </w:t>
      </w:r>
      <w:proofErr w:type="spellStart"/>
      <w:r w:rsidRPr="00C619BF">
        <w:rPr>
          <w:i/>
          <w:iCs/>
          <w:lang w:val="en-GB"/>
        </w:rPr>
        <w:t>quas</w:t>
      </w:r>
      <w:proofErr w:type="spellEnd"/>
      <w:r w:rsidRPr="00C619BF">
        <w:rPr>
          <w:i/>
          <w:iCs/>
          <w:lang w:val="en-GB"/>
        </w:rPr>
        <w:t xml:space="preserve"> et </w:t>
      </w:r>
      <w:proofErr w:type="spellStart"/>
      <w:r w:rsidRPr="00C619BF">
        <w:rPr>
          <w:i/>
          <w:iCs/>
          <w:lang w:val="en-GB"/>
        </w:rPr>
        <w:t>iure</w:t>
      </w:r>
      <w:proofErr w:type="spellEnd"/>
      <w:r w:rsidRPr="00C619BF">
        <w:rPr>
          <w:i/>
          <w:iCs/>
          <w:lang w:val="en-GB"/>
        </w:rPr>
        <w:t xml:space="preserve"> </w:t>
      </w:r>
      <w:proofErr w:type="spellStart"/>
      <w:r w:rsidRPr="00C619BF">
        <w:rPr>
          <w:i/>
          <w:iCs/>
          <w:lang w:val="en-GB"/>
        </w:rPr>
        <w:t>eveniet</w:t>
      </w:r>
      <w:proofErr w:type="spellEnd"/>
      <w:r w:rsidRPr="00C619BF">
        <w:rPr>
          <w:i/>
          <w:iCs/>
          <w:lang w:val="en-GB"/>
        </w:rPr>
        <w:t xml:space="preserve">. Et </w:t>
      </w:r>
      <w:proofErr w:type="spellStart"/>
      <w:r w:rsidRPr="00C619BF">
        <w:rPr>
          <w:i/>
          <w:iCs/>
          <w:lang w:val="en-GB"/>
        </w:rPr>
        <w:t>voluptatem</w:t>
      </w:r>
      <w:proofErr w:type="spellEnd"/>
      <w:r w:rsidRPr="00C619BF">
        <w:rPr>
          <w:i/>
          <w:iCs/>
          <w:lang w:val="en-GB"/>
        </w:rPr>
        <w:t xml:space="preserve"> </w:t>
      </w:r>
      <w:proofErr w:type="spellStart"/>
      <w:r w:rsidRPr="00C619BF">
        <w:rPr>
          <w:i/>
          <w:iCs/>
          <w:lang w:val="en-GB"/>
        </w:rPr>
        <w:t>inventore</w:t>
      </w:r>
      <w:proofErr w:type="spellEnd"/>
      <w:r w:rsidRPr="00C619BF">
        <w:rPr>
          <w:i/>
          <w:iCs/>
          <w:lang w:val="en-GB"/>
        </w:rPr>
        <w:t xml:space="preserve"> </w:t>
      </w:r>
      <w:proofErr w:type="spellStart"/>
      <w:r w:rsidRPr="00C619BF">
        <w:rPr>
          <w:i/>
          <w:iCs/>
          <w:lang w:val="en-GB"/>
        </w:rPr>
        <w:t>ut</w:t>
      </w:r>
      <w:proofErr w:type="spellEnd"/>
      <w:r w:rsidRPr="00C619BF">
        <w:rPr>
          <w:i/>
          <w:iCs/>
          <w:lang w:val="en-GB"/>
        </w:rPr>
        <w:t xml:space="preserve"> </w:t>
      </w:r>
      <w:proofErr w:type="spellStart"/>
      <w:r w:rsidRPr="00C619BF">
        <w:rPr>
          <w:i/>
          <w:iCs/>
          <w:lang w:val="en-GB"/>
        </w:rPr>
        <w:t>soluta</w:t>
      </w:r>
      <w:proofErr w:type="spellEnd"/>
      <w:r w:rsidRPr="00C619BF">
        <w:rPr>
          <w:i/>
          <w:iCs/>
          <w:lang w:val="en-GB"/>
        </w:rPr>
        <w:t xml:space="preserve"> </w:t>
      </w:r>
      <w:proofErr w:type="spellStart"/>
      <w:r w:rsidRPr="00C619BF">
        <w:rPr>
          <w:i/>
          <w:iCs/>
          <w:lang w:val="en-GB"/>
        </w:rPr>
        <w:t>reiciendis</w:t>
      </w:r>
      <w:proofErr w:type="spellEnd"/>
      <w:r w:rsidRPr="00C619BF">
        <w:rPr>
          <w:i/>
          <w:iCs/>
          <w:lang w:val="en-GB"/>
        </w:rPr>
        <w:t xml:space="preserve"> </w:t>
      </w:r>
      <w:proofErr w:type="spellStart"/>
      <w:r w:rsidRPr="00C619BF">
        <w:rPr>
          <w:i/>
          <w:iCs/>
          <w:lang w:val="en-GB"/>
        </w:rPr>
        <w:t>aut</w:t>
      </w:r>
      <w:proofErr w:type="spellEnd"/>
      <w:r w:rsidRPr="00C619BF">
        <w:rPr>
          <w:i/>
          <w:iCs/>
          <w:lang w:val="en-GB"/>
        </w:rPr>
        <w:t xml:space="preserve"> </w:t>
      </w:r>
      <w:proofErr w:type="spellStart"/>
      <w:r w:rsidRPr="00C619BF">
        <w:rPr>
          <w:i/>
          <w:iCs/>
          <w:lang w:val="en-GB"/>
        </w:rPr>
        <w:t>deserunt</w:t>
      </w:r>
      <w:proofErr w:type="spellEnd"/>
      <w:r w:rsidRPr="00C619BF">
        <w:rPr>
          <w:i/>
          <w:iCs/>
          <w:lang w:val="en-GB"/>
        </w:rPr>
        <w:t xml:space="preserve"> facilis </w:t>
      </w:r>
      <w:proofErr w:type="spellStart"/>
      <w:r w:rsidRPr="00C619BF">
        <w:rPr>
          <w:i/>
          <w:iCs/>
          <w:lang w:val="en-GB"/>
        </w:rPr>
        <w:t>sed</w:t>
      </w:r>
      <w:proofErr w:type="spellEnd"/>
      <w:r w:rsidRPr="00C619BF">
        <w:rPr>
          <w:i/>
          <w:iCs/>
          <w:lang w:val="en-GB"/>
        </w:rPr>
        <w:t xml:space="preserve"> </w:t>
      </w:r>
      <w:proofErr w:type="spellStart"/>
      <w:r w:rsidRPr="00C619BF">
        <w:rPr>
          <w:i/>
          <w:iCs/>
          <w:lang w:val="en-GB"/>
        </w:rPr>
        <w:t>consequatur</w:t>
      </w:r>
      <w:proofErr w:type="spellEnd"/>
      <w:r w:rsidRPr="00C619BF">
        <w:rPr>
          <w:i/>
          <w:iCs/>
          <w:lang w:val="en-GB"/>
        </w:rPr>
        <w:t xml:space="preserve"> </w:t>
      </w:r>
      <w:proofErr w:type="spellStart"/>
      <w:r w:rsidRPr="00C619BF">
        <w:rPr>
          <w:i/>
          <w:iCs/>
          <w:lang w:val="en-GB"/>
        </w:rPr>
        <w:t>debitis</w:t>
      </w:r>
      <w:proofErr w:type="spellEnd"/>
      <w:r w:rsidRPr="00C619BF">
        <w:rPr>
          <w:i/>
          <w:iCs/>
          <w:lang w:val="en-GB"/>
        </w:rPr>
        <w:t xml:space="preserve"> et </w:t>
      </w:r>
      <w:proofErr w:type="spellStart"/>
      <w:r w:rsidRPr="00C619BF">
        <w:rPr>
          <w:i/>
          <w:iCs/>
          <w:lang w:val="en-GB"/>
        </w:rPr>
        <w:t>repellat</w:t>
      </w:r>
      <w:proofErr w:type="spellEnd"/>
      <w:r w:rsidRPr="00C619BF">
        <w:rPr>
          <w:i/>
          <w:iCs/>
          <w:lang w:val="en-GB"/>
        </w:rPr>
        <w:t xml:space="preserve"> </w:t>
      </w:r>
      <w:proofErr w:type="spellStart"/>
      <w:r w:rsidRPr="00C619BF">
        <w:rPr>
          <w:i/>
          <w:iCs/>
          <w:lang w:val="en-GB"/>
        </w:rPr>
        <w:t>adipisci</w:t>
      </w:r>
      <w:proofErr w:type="spellEnd"/>
      <w:r w:rsidRPr="00C619BF">
        <w:rPr>
          <w:i/>
          <w:iCs/>
          <w:lang w:val="en-GB"/>
        </w:rPr>
        <w:t xml:space="preserve">. Eos </w:t>
      </w:r>
      <w:proofErr w:type="spellStart"/>
      <w:r w:rsidRPr="00C619BF">
        <w:rPr>
          <w:i/>
          <w:iCs/>
          <w:lang w:val="en-GB"/>
        </w:rPr>
        <w:t>laboriosam</w:t>
      </w:r>
      <w:proofErr w:type="spellEnd"/>
      <w:r w:rsidRPr="00C619BF">
        <w:rPr>
          <w:i/>
          <w:iCs/>
          <w:lang w:val="en-GB"/>
        </w:rPr>
        <w:t xml:space="preserve"> </w:t>
      </w:r>
      <w:proofErr w:type="spellStart"/>
      <w:r w:rsidRPr="00C619BF">
        <w:rPr>
          <w:i/>
          <w:iCs/>
          <w:lang w:val="en-GB"/>
        </w:rPr>
        <w:t>inventore</w:t>
      </w:r>
      <w:proofErr w:type="spellEnd"/>
      <w:r w:rsidRPr="00C619BF">
        <w:rPr>
          <w:i/>
          <w:iCs/>
          <w:lang w:val="en-GB"/>
        </w:rPr>
        <w:t xml:space="preserve"> et </w:t>
      </w:r>
      <w:proofErr w:type="spellStart"/>
      <w:r w:rsidRPr="00C619BF">
        <w:rPr>
          <w:i/>
          <w:iCs/>
          <w:lang w:val="en-GB"/>
        </w:rPr>
        <w:t>quidem</w:t>
      </w:r>
      <w:proofErr w:type="spellEnd"/>
      <w:r w:rsidRPr="00C619BF">
        <w:rPr>
          <w:i/>
          <w:iCs/>
          <w:lang w:val="en-GB"/>
        </w:rPr>
        <w:t xml:space="preserve"> </w:t>
      </w:r>
      <w:proofErr w:type="spellStart"/>
      <w:r w:rsidRPr="00C619BF">
        <w:rPr>
          <w:i/>
          <w:iCs/>
          <w:lang w:val="en-GB"/>
        </w:rPr>
        <w:t>voluptatem</w:t>
      </w:r>
      <w:proofErr w:type="spellEnd"/>
      <w:r w:rsidRPr="00C619BF">
        <w:rPr>
          <w:i/>
          <w:iCs/>
          <w:lang w:val="en-GB"/>
        </w:rPr>
        <w:t xml:space="preserve"> </w:t>
      </w:r>
      <w:proofErr w:type="spellStart"/>
      <w:r w:rsidRPr="00C619BF">
        <w:rPr>
          <w:i/>
          <w:iCs/>
          <w:lang w:val="en-GB"/>
        </w:rPr>
        <w:t>eos</w:t>
      </w:r>
      <w:proofErr w:type="spellEnd"/>
      <w:r w:rsidRPr="00C619BF">
        <w:rPr>
          <w:i/>
          <w:iCs/>
          <w:lang w:val="en-GB"/>
        </w:rPr>
        <w:t xml:space="preserve"> </w:t>
      </w:r>
      <w:proofErr w:type="spellStart"/>
      <w:r w:rsidRPr="00C619BF">
        <w:rPr>
          <w:i/>
          <w:iCs/>
          <w:lang w:val="en-GB"/>
        </w:rPr>
        <w:t>obcaecati</w:t>
      </w:r>
      <w:proofErr w:type="spellEnd"/>
      <w:r w:rsidRPr="00C619BF">
        <w:rPr>
          <w:i/>
          <w:iCs/>
          <w:lang w:val="en-GB"/>
        </w:rPr>
        <w:t xml:space="preserve"> </w:t>
      </w:r>
      <w:proofErr w:type="spellStart"/>
      <w:r w:rsidRPr="00C619BF">
        <w:rPr>
          <w:i/>
          <w:iCs/>
          <w:lang w:val="en-GB"/>
        </w:rPr>
        <w:t>quisquam</w:t>
      </w:r>
      <w:proofErr w:type="spellEnd"/>
      <w:r w:rsidRPr="00C619BF">
        <w:rPr>
          <w:i/>
          <w:iCs/>
          <w:lang w:val="en-GB"/>
        </w:rPr>
        <w:t xml:space="preserve"> et </w:t>
      </w:r>
      <w:proofErr w:type="spellStart"/>
      <w:r w:rsidRPr="00C619BF">
        <w:rPr>
          <w:i/>
          <w:iCs/>
          <w:lang w:val="en-GB"/>
        </w:rPr>
        <w:t>quia</w:t>
      </w:r>
      <w:proofErr w:type="spellEnd"/>
      <w:r w:rsidRPr="00C619BF">
        <w:rPr>
          <w:i/>
          <w:iCs/>
          <w:lang w:val="en-GB"/>
        </w:rPr>
        <w:t xml:space="preserve"> </w:t>
      </w:r>
      <w:proofErr w:type="spellStart"/>
      <w:proofErr w:type="gramStart"/>
      <w:r w:rsidRPr="00C619BF">
        <w:rPr>
          <w:i/>
          <w:iCs/>
          <w:lang w:val="en-GB"/>
        </w:rPr>
        <w:t>officia.In</w:t>
      </w:r>
      <w:proofErr w:type="spellEnd"/>
      <w:proofErr w:type="gramEnd"/>
      <w:r w:rsidRPr="00C619BF">
        <w:rPr>
          <w:i/>
          <w:iCs/>
          <w:lang w:val="en-GB"/>
        </w:rPr>
        <w:t xml:space="preserve"> </w:t>
      </w:r>
      <w:proofErr w:type="spellStart"/>
      <w:r w:rsidRPr="00C619BF">
        <w:rPr>
          <w:i/>
          <w:iCs/>
          <w:lang w:val="en-GB"/>
        </w:rPr>
        <w:t>dolorum</w:t>
      </w:r>
      <w:proofErr w:type="spellEnd"/>
      <w:r w:rsidRPr="00C619BF">
        <w:rPr>
          <w:i/>
          <w:iCs/>
          <w:lang w:val="en-GB"/>
        </w:rPr>
        <w:t xml:space="preserve"> </w:t>
      </w:r>
      <w:proofErr w:type="spellStart"/>
      <w:r w:rsidRPr="00C619BF">
        <w:rPr>
          <w:i/>
          <w:iCs/>
          <w:lang w:val="en-GB"/>
        </w:rPr>
        <w:t>inventore</w:t>
      </w:r>
      <w:proofErr w:type="spellEnd"/>
      <w:r w:rsidRPr="00C619BF">
        <w:rPr>
          <w:i/>
          <w:iCs/>
          <w:lang w:val="en-GB"/>
        </w:rPr>
        <w:t xml:space="preserve"> quo </w:t>
      </w:r>
      <w:proofErr w:type="spellStart"/>
      <w:r w:rsidRPr="00C619BF">
        <w:rPr>
          <w:i/>
          <w:iCs/>
          <w:lang w:val="en-GB"/>
        </w:rPr>
        <w:t>harum</w:t>
      </w:r>
      <w:proofErr w:type="spellEnd"/>
      <w:r w:rsidRPr="00C619BF">
        <w:rPr>
          <w:i/>
          <w:iCs/>
          <w:lang w:val="en-GB"/>
        </w:rPr>
        <w:t xml:space="preserve"> </w:t>
      </w:r>
      <w:proofErr w:type="spellStart"/>
      <w:r w:rsidRPr="00C619BF">
        <w:rPr>
          <w:i/>
          <w:iCs/>
          <w:lang w:val="en-GB"/>
        </w:rPr>
        <w:t>incidunt</w:t>
      </w:r>
      <w:proofErr w:type="spellEnd"/>
      <w:r w:rsidRPr="00C619BF">
        <w:rPr>
          <w:i/>
          <w:iCs/>
          <w:lang w:val="en-GB"/>
        </w:rPr>
        <w:t xml:space="preserve"> ex </w:t>
      </w:r>
      <w:proofErr w:type="spellStart"/>
      <w:r w:rsidRPr="00C619BF">
        <w:rPr>
          <w:i/>
          <w:iCs/>
          <w:lang w:val="en-GB"/>
        </w:rPr>
        <w:t>sapiente</w:t>
      </w:r>
      <w:proofErr w:type="spellEnd"/>
      <w:r w:rsidRPr="00C619BF">
        <w:rPr>
          <w:i/>
          <w:iCs/>
          <w:lang w:val="en-GB"/>
        </w:rPr>
        <w:t xml:space="preserve"> qui nisi </w:t>
      </w:r>
      <w:proofErr w:type="spellStart"/>
      <w:r w:rsidRPr="00C619BF">
        <w:rPr>
          <w:i/>
          <w:iCs/>
          <w:lang w:val="en-GB"/>
        </w:rPr>
        <w:t>earum</w:t>
      </w:r>
      <w:proofErr w:type="spellEnd"/>
      <w:r w:rsidRPr="00C619BF">
        <w:rPr>
          <w:i/>
          <w:iCs/>
          <w:lang w:val="en-GB"/>
        </w:rPr>
        <w:t xml:space="preserve">. </w:t>
      </w:r>
      <w:r w:rsidRPr="00C619BF">
        <w:rPr>
          <w:i/>
          <w:iCs/>
          <w:lang w:val="en-US"/>
        </w:rPr>
        <w:t xml:space="preserve">Et </w:t>
      </w:r>
      <w:proofErr w:type="spellStart"/>
      <w:r w:rsidRPr="00C619BF">
        <w:rPr>
          <w:i/>
          <w:iCs/>
          <w:lang w:val="en-US"/>
        </w:rPr>
        <w:t>recusandae</w:t>
      </w:r>
      <w:proofErr w:type="spellEnd"/>
      <w:r w:rsidRPr="00C619BF">
        <w:rPr>
          <w:i/>
          <w:iCs/>
          <w:lang w:val="en-US"/>
        </w:rPr>
        <w:t xml:space="preserve"> autem </w:t>
      </w:r>
      <w:proofErr w:type="spellStart"/>
      <w:r w:rsidRPr="00C619BF">
        <w:rPr>
          <w:i/>
          <w:iCs/>
          <w:lang w:val="en-US"/>
        </w:rPr>
        <w:t>est</w:t>
      </w:r>
      <w:proofErr w:type="spellEnd"/>
      <w:r w:rsidRPr="00C619BF">
        <w:rPr>
          <w:i/>
          <w:iCs/>
          <w:lang w:val="en-US"/>
        </w:rPr>
        <w:t xml:space="preserve"> </w:t>
      </w:r>
      <w:proofErr w:type="spellStart"/>
      <w:r w:rsidRPr="00C619BF">
        <w:rPr>
          <w:i/>
          <w:iCs/>
          <w:lang w:val="en-US"/>
        </w:rPr>
        <w:t>veritatis</w:t>
      </w:r>
      <w:proofErr w:type="spellEnd"/>
      <w:r w:rsidRPr="00C619BF">
        <w:rPr>
          <w:i/>
          <w:iCs/>
          <w:lang w:val="en-US"/>
        </w:rPr>
        <w:t xml:space="preserve"> minima </w:t>
      </w:r>
      <w:proofErr w:type="spellStart"/>
      <w:r w:rsidRPr="00C619BF">
        <w:rPr>
          <w:i/>
          <w:iCs/>
          <w:lang w:val="en-US"/>
        </w:rPr>
        <w:t>eum</w:t>
      </w:r>
      <w:proofErr w:type="spellEnd"/>
      <w:r w:rsidRPr="00C619BF">
        <w:rPr>
          <w:i/>
          <w:iCs/>
          <w:lang w:val="en-US"/>
        </w:rPr>
        <w:t xml:space="preserve"> </w:t>
      </w:r>
      <w:proofErr w:type="spellStart"/>
      <w:r w:rsidRPr="00C619BF">
        <w:rPr>
          <w:i/>
          <w:iCs/>
          <w:lang w:val="en-US"/>
        </w:rPr>
        <w:t>fuga</w:t>
      </w:r>
      <w:proofErr w:type="spellEnd"/>
      <w:r w:rsidRPr="00C619BF">
        <w:rPr>
          <w:i/>
          <w:iCs/>
          <w:lang w:val="en-US"/>
        </w:rPr>
        <w:t xml:space="preserve"> </w:t>
      </w:r>
      <w:proofErr w:type="spellStart"/>
      <w:r w:rsidRPr="00C619BF">
        <w:rPr>
          <w:i/>
          <w:iCs/>
          <w:lang w:val="en-US"/>
        </w:rPr>
        <w:t>praesentium</w:t>
      </w:r>
      <w:proofErr w:type="spellEnd"/>
      <w:r w:rsidRPr="00C619BF">
        <w:rPr>
          <w:i/>
          <w:iCs/>
          <w:lang w:val="en-US"/>
        </w:rPr>
        <w:t xml:space="preserve"> et provident dicta. Qui </w:t>
      </w:r>
      <w:proofErr w:type="spellStart"/>
      <w:r w:rsidRPr="00C619BF">
        <w:rPr>
          <w:i/>
          <w:iCs/>
          <w:lang w:val="en-US"/>
        </w:rPr>
        <w:t>quis</w:t>
      </w:r>
      <w:proofErr w:type="spellEnd"/>
      <w:r w:rsidRPr="00C619BF">
        <w:rPr>
          <w:i/>
          <w:iCs/>
          <w:lang w:val="en-US"/>
        </w:rPr>
        <w:t xml:space="preserve"> </w:t>
      </w:r>
      <w:proofErr w:type="spellStart"/>
      <w:r w:rsidRPr="00C619BF">
        <w:rPr>
          <w:i/>
          <w:iCs/>
          <w:lang w:val="en-US"/>
        </w:rPr>
        <w:t>natus</w:t>
      </w:r>
      <w:proofErr w:type="spellEnd"/>
      <w:r w:rsidRPr="00C619BF">
        <w:rPr>
          <w:i/>
          <w:iCs/>
          <w:lang w:val="en-US"/>
        </w:rPr>
        <w:t xml:space="preserve"> </w:t>
      </w:r>
      <w:proofErr w:type="spellStart"/>
      <w:r w:rsidRPr="00C619BF">
        <w:rPr>
          <w:i/>
          <w:iCs/>
          <w:lang w:val="en-US"/>
        </w:rPr>
        <w:t>est</w:t>
      </w:r>
      <w:proofErr w:type="spellEnd"/>
      <w:r w:rsidRPr="00C619BF">
        <w:rPr>
          <w:i/>
          <w:iCs/>
          <w:lang w:val="en-US"/>
        </w:rPr>
        <w:t xml:space="preserve"> </w:t>
      </w:r>
      <w:proofErr w:type="spellStart"/>
      <w:r w:rsidRPr="00C619BF">
        <w:rPr>
          <w:i/>
          <w:iCs/>
          <w:lang w:val="en-US"/>
        </w:rPr>
        <w:t>quam</w:t>
      </w:r>
      <w:proofErr w:type="spellEnd"/>
      <w:r w:rsidRPr="00C619BF">
        <w:rPr>
          <w:i/>
          <w:iCs/>
          <w:lang w:val="en-US"/>
        </w:rPr>
        <w:t xml:space="preserve"> </w:t>
      </w:r>
      <w:proofErr w:type="spellStart"/>
      <w:r w:rsidRPr="00C619BF">
        <w:rPr>
          <w:i/>
          <w:iCs/>
          <w:lang w:val="en-US"/>
        </w:rPr>
        <w:t>incidunt</w:t>
      </w:r>
      <w:proofErr w:type="spellEnd"/>
      <w:r w:rsidRPr="00C619BF">
        <w:rPr>
          <w:i/>
          <w:iCs/>
          <w:lang w:val="en-US"/>
        </w:rPr>
        <w:t xml:space="preserve"> </w:t>
      </w:r>
      <w:proofErr w:type="spellStart"/>
      <w:r w:rsidRPr="00C619BF">
        <w:rPr>
          <w:i/>
          <w:iCs/>
          <w:lang w:val="en-US"/>
        </w:rPr>
        <w:t>est</w:t>
      </w:r>
      <w:proofErr w:type="spellEnd"/>
      <w:r w:rsidRPr="00C619BF">
        <w:rPr>
          <w:i/>
          <w:iCs/>
          <w:lang w:val="en-US"/>
        </w:rPr>
        <w:t xml:space="preserve"> </w:t>
      </w:r>
      <w:proofErr w:type="spellStart"/>
      <w:r w:rsidRPr="00C619BF">
        <w:rPr>
          <w:i/>
          <w:iCs/>
          <w:lang w:val="en-US"/>
        </w:rPr>
        <w:t>temporibus</w:t>
      </w:r>
      <w:proofErr w:type="spellEnd"/>
      <w:r w:rsidRPr="00C619BF">
        <w:rPr>
          <w:i/>
          <w:iCs/>
          <w:lang w:val="en-US"/>
        </w:rPr>
        <w:t xml:space="preserve"> </w:t>
      </w:r>
      <w:proofErr w:type="spellStart"/>
      <w:r w:rsidRPr="00C619BF">
        <w:rPr>
          <w:i/>
          <w:iCs/>
          <w:lang w:val="en-US"/>
        </w:rPr>
        <w:t>ullam</w:t>
      </w:r>
      <w:proofErr w:type="spellEnd"/>
      <w:r w:rsidRPr="00C619BF">
        <w:rPr>
          <w:i/>
          <w:iCs/>
          <w:lang w:val="en-US"/>
        </w:rPr>
        <w:t xml:space="preserve"> sit </w:t>
      </w:r>
      <w:proofErr w:type="spellStart"/>
      <w:r w:rsidRPr="00C619BF">
        <w:rPr>
          <w:i/>
          <w:iCs/>
          <w:lang w:val="en-US"/>
        </w:rPr>
        <w:t>ratione</w:t>
      </w:r>
      <w:proofErr w:type="spellEnd"/>
      <w:r w:rsidRPr="00C619BF">
        <w:rPr>
          <w:i/>
          <w:iCs/>
          <w:lang w:val="en-US"/>
        </w:rPr>
        <w:t xml:space="preserve"> </w:t>
      </w:r>
      <w:proofErr w:type="spellStart"/>
      <w:r w:rsidRPr="00C619BF">
        <w:rPr>
          <w:i/>
          <w:iCs/>
          <w:lang w:val="en-US"/>
        </w:rPr>
        <w:t>aperiam</w:t>
      </w:r>
      <w:proofErr w:type="spellEnd"/>
      <w:r w:rsidRPr="00C619BF">
        <w:rPr>
          <w:i/>
          <w:iCs/>
          <w:lang w:val="en-US"/>
        </w:rPr>
        <w:t xml:space="preserve"> sit dicta </w:t>
      </w:r>
      <w:proofErr w:type="spellStart"/>
      <w:r w:rsidRPr="00C619BF">
        <w:rPr>
          <w:i/>
          <w:iCs/>
          <w:lang w:val="en-US"/>
        </w:rPr>
        <w:t>dolorem</w:t>
      </w:r>
      <w:proofErr w:type="spellEnd"/>
      <w:r w:rsidRPr="00C619BF">
        <w:rPr>
          <w:i/>
          <w:iCs/>
          <w:lang w:val="en-US"/>
        </w:rPr>
        <w:t xml:space="preserve">? Qui </w:t>
      </w:r>
      <w:proofErr w:type="spellStart"/>
      <w:r w:rsidRPr="00C619BF">
        <w:rPr>
          <w:i/>
          <w:iCs/>
          <w:lang w:val="en-US"/>
        </w:rPr>
        <w:t>velit</w:t>
      </w:r>
      <w:proofErr w:type="spellEnd"/>
      <w:r w:rsidRPr="00C619BF">
        <w:rPr>
          <w:i/>
          <w:iCs/>
          <w:lang w:val="en-US"/>
        </w:rPr>
        <w:t xml:space="preserve"> </w:t>
      </w:r>
      <w:proofErr w:type="spellStart"/>
      <w:r w:rsidRPr="00C619BF">
        <w:rPr>
          <w:i/>
          <w:iCs/>
          <w:lang w:val="en-US"/>
        </w:rPr>
        <w:t>quaerat</w:t>
      </w:r>
      <w:proofErr w:type="spellEnd"/>
      <w:r w:rsidRPr="00C619BF">
        <w:rPr>
          <w:i/>
          <w:iCs/>
          <w:lang w:val="en-US"/>
        </w:rPr>
        <w:t xml:space="preserve"> </w:t>
      </w:r>
      <w:proofErr w:type="spellStart"/>
      <w:r w:rsidRPr="00C619BF">
        <w:rPr>
          <w:i/>
          <w:iCs/>
          <w:lang w:val="en-US"/>
        </w:rPr>
        <w:t>ad</w:t>
      </w:r>
      <w:proofErr w:type="spellEnd"/>
      <w:r w:rsidRPr="00C619BF">
        <w:rPr>
          <w:i/>
          <w:iCs/>
          <w:lang w:val="en-US"/>
        </w:rPr>
        <w:t xml:space="preserve"> </w:t>
      </w:r>
      <w:proofErr w:type="spellStart"/>
      <w:r w:rsidRPr="00C619BF">
        <w:rPr>
          <w:i/>
          <w:iCs/>
          <w:lang w:val="en-US"/>
        </w:rPr>
        <w:t>consequatur</w:t>
      </w:r>
      <w:proofErr w:type="spellEnd"/>
      <w:r w:rsidRPr="00C619BF">
        <w:rPr>
          <w:i/>
          <w:iCs/>
          <w:lang w:val="en-US"/>
        </w:rPr>
        <w:t xml:space="preserve"> </w:t>
      </w:r>
      <w:proofErr w:type="spellStart"/>
      <w:r w:rsidRPr="00C619BF">
        <w:rPr>
          <w:i/>
          <w:iCs/>
          <w:lang w:val="en-US"/>
        </w:rPr>
        <w:t>deserunt</w:t>
      </w:r>
      <w:proofErr w:type="spellEnd"/>
      <w:r w:rsidRPr="00C619BF">
        <w:rPr>
          <w:i/>
          <w:iCs/>
          <w:lang w:val="en-US"/>
        </w:rPr>
        <w:t xml:space="preserve"> </w:t>
      </w:r>
      <w:proofErr w:type="spellStart"/>
      <w:r w:rsidRPr="00C619BF">
        <w:rPr>
          <w:i/>
          <w:iCs/>
          <w:lang w:val="en-US"/>
        </w:rPr>
        <w:t>ut</w:t>
      </w:r>
      <w:proofErr w:type="spellEnd"/>
      <w:r w:rsidRPr="00C619BF">
        <w:rPr>
          <w:i/>
          <w:iCs/>
          <w:lang w:val="en-US"/>
        </w:rPr>
        <w:t xml:space="preserve"> minus </w:t>
      </w:r>
      <w:proofErr w:type="spellStart"/>
      <w:r w:rsidRPr="00C619BF">
        <w:rPr>
          <w:i/>
          <w:iCs/>
          <w:lang w:val="en-US"/>
        </w:rPr>
        <w:t>officia</w:t>
      </w:r>
      <w:proofErr w:type="spellEnd"/>
      <w:r w:rsidRPr="00C619BF">
        <w:rPr>
          <w:i/>
          <w:iCs/>
          <w:lang w:val="en-US"/>
        </w:rPr>
        <w:t xml:space="preserve"> </w:t>
      </w:r>
    </w:p>
    <w:p w14:paraId="2FFC01E5" w14:textId="12E492E0" w:rsidR="004E599E" w:rsidRPr="001A03CC" w:rsidRDefault="004E599E" w:rsidP="00B54D7A">
      <w:pPr>
        <w:pStyle w:val="Heading1"/>
      </w:pPr>
      <w:bookmarkStart w:id="162" w:name="_Toc94241091"/>
      <w:r w:rsidRPr="001A03CC">
        <w:t>Aims</w:t>
      </w:r>
      <w:bookmarkEnd w:id="162"/>
    </w:p>
    <w:p w14:paraId="1C7A3696" w14:textId="77777777" w:rsidR="009F5BBC" w:rsidRDefault="00341ADB" w:rsidP="004E599E">
      <w:pPr>
        <w:pStyle w:val="bodytext"/>
        <w:rPr>
          <w:ins w:id="163" w:author="Susanne Iwarsson" w:date="2022-09-14T10:01:00Z"/>
          <w:sz w:val="24"/>
          <w:lang w:val="en-US"/>
        </w:rPr>
      </w:pPr>
      <w:commentRangeStart w:id="164"/>
      <w:r w:rsidRPr="00341ADB">
        <w:rPr>
          <w:sz w:val="24"/>
          <w:lang w:val="en-US"/>
        </w:rPr>
        <w:t>The overarching aim of this thesis was to extend and deepen the current knowledge of user involvement in research on ageing and health</w:t>
      </w:r>
      <w:ins w:id="165" w:author="Susanne Iwarsson" w:date="2022-09-14T09:52:00Z">
        <w:r w:rsidR="00106A55">
          <w:rPr>
            <w:sz w:val="24"/>
            <w:lang w:val="en-US"/>
          </w:rPr>
          <w:t xml:space="preserve">. </w:t>
        </w:r>
      </w:ins>
      <w:del w:id="166" w:author="Susanne Iwarsson" w:date="2022-09-14T09:52:00Z">
        <w:r w:rsidRPr="00341ADB" w:rsidDel="00106A55">
          <w:rPr>
            <w:sz w:val="24"/>
            <w:lang w:val="en-US"/>
          </w:rPr>
          <w:delText xml:space="preserve">, where </w:delText>
        </w:r>
      </w:del>
      <w:ins w:id="167" w:author="Susanne Iwarsson" w:date="2022-09-14T09:52:00Z">
        <w:r w:rsidR="00106A55">
          <w:rPr>
            <w:sz w:val="24"/>
            <w:lang w:val="en-US"/>
          </w:rPr>
          <w:t>T</w:t>
        </w:r>
      </w:ins>
      <w:ins w:id="168" w:author="Susanne Iwarsson" w:date="2022-09-13T13:10:00Z">
        <w:r w:rsidR="007C1205">
          <w:rPr>
            <w:sz w:val="24"/>
            <w:lang w:val="en-US"/>
          </w:rPr>
          <w:t xml:space="preserve">he term </w:t>
        </w:r>
      </w:ins>
      <w:r w:rsidRPr="00341ADB">
        <w:rPr>
          <w:sz w:val="24"/>
          <w:lang w:val="en-US"/>
        </w:rPr>
        <w:t xml:space="preserve">users </w:t>
      </w:r>
      <w:proofErr w:type="gramStart"/>
      <w:r w:rsidRPr="00341ADB">
        <w:rPr>
          <w:sz w:val="24"/>
          <w:lang w:val="en-US"/>
        </w:rPr>
        <w:t>refers</w:t>
      </w:r>
      <w:proofErr w:type="gramEnd"/>
      <w:r w:rsidRPr="00341ADB">
        <w:rPr>
          <w:sz w:val="24"/>
          <w:lang w:val="en-US"/>
        </w:rPr>
        <w:t xml:space="preserve"> to representatives of older adults as well as other </w:t>
      </w:r>
      <w:del w:id="169" w:author="Susanne Iwarsson" w:date="2022-09-13T13:10:00Z">
        <w:r w:rsidRPr="00341ADB" w:rsidDel="007C1205">
          <w:rPr>
            <w:sz w:val="24"/>
            <w:lang w:val="en-US"/>
          </w:rPr>
          <w:delText xml:space="preserve">societal </w:delText>
        </w:r>
      </w:del>
      <w:r w:rsidRPr="00341ADB">
        <w:rPr>
          <w:sz w:val="24"/>
          <w:lang w:val="en-US"/>
        </w:rPr>
        <w:t xml:space="preserve">groups and actors </w:t>
      </w:r>
      <w:ins w:id="170" w:author="Susanne Iwarsson" w:date="2022-09-13T13:10:00Z">
        <w:r w:rsidR="007C1205">
          <w:rPr>
            <w:sz w:val="24"/>
            <w:lang w:val="en-US"/>
          </w:rPr>
          <w:t xml:space="preserve">in society </w:t>
        </w:r>
      </w:ins>
      <w:r w:rsidRPr="00341ADB">
        <w:rPr>
          <w:sz w:val="24"/>
          <w:lang w:val="en-US"/>
        </w:rPr>
        <w:t xml:space="preserve">with a direct or indirect interest in the research </w:t>
      </w:r>
      <w:del w:id="171" w:author="Susanne Iwarsson" w:date="2022-09-14T09:52:00Z">
        <w:r w:rsidRPr="00341ADB" w:rsidDel="00106A55">
          <w:rPr>
            <w:sz w:val="24"/>
            <w:lang w:val="en-US"/>
          </w:rPr>
          <w:delText xml:space="preserve">being </w:delText>
        </w:r>
      </w:del>
      <w:r w:rsidRPr="00341ADB">
        <w:rPr>
          <w:sz w:val="24"/>
          <w:lang w:val="en-US"/>
        </w:rPr>
        <w:t xml:space="preserve">conducted. </w:t>
      </w:r>
    </w:p>
    <w:p w14:paraId="151376D7" w14:textId="15F96A93" w:rsidR="00C619BF" w:rsidRDefault="00341ADB" w:rsidP="004E599E">
      <w:pPr>
        <w:pStyle w:val="bodytext"/>
        <w:rPr>
          <w:ins w:id="172" w:author="Joakim Frögren" w:date="2022-02-02T08:56:00Z"/>
        </w:rPr>
      </w:pPr>
      <w:r w:rsidRPr="00341ADB">
        <w:rPr>
          <w:sz w:val="24"/>
          <w:lang w:val="en-US"/>
        </w:rPr>
        <w:t>Moreover</w:t>
      </w:r>
      <w:ins w:id="173" w:author="Susanne Iwarsson" w:date="2022-09-13T13:10:00Z">
        <w:r w:rsidR="007C1205">
          <w:rPr>
            <w:sz w:val="24"/>
            <w:lang w:val="en-US"/>
          </w:rPr>
          <w:t>,</w:t>
        </w:r>
      </w:ins>
      <w:r w:rsidRPr="00341ADB">
        <w:rPr>
          <w:sz w:val="24"/>
          <w:lang w:val="en-US"/>
        </w:rPr>
        <w:t xml:space="preserve"> to contribute </w:t>
      </w:r>
      <w:ins w:id="174" w:author="Susanne Iwarsson" w:date="2022-09-13T13:11:00Z">
        <w:r w:rsidR="007C1205">
          <w:rPr>
            <w:sz w:val="24"/>
            <w:lang w:val="en-US"/>
          </w:rPr>
          <w:t xml:space="preserve">to the development of </w:t>
        </w:r>
      </w:ins>
      <w:r w:rsidRPr="00341ADB">
        <w:rPr>
          <w:sz w:val="24"/>
          <w:lang w:val="en-US"/>
        </w:rPr>
        <w:t xml:space="preserve">strategies for involving users in </w:t>
      </w:r>
      <w:del w:id="175" w:author="Susanne Iwarsson" w:date="2022-09-13T13:11:00Z">
        <w:r w:rsidRPr="00341ADB" w:rsidDel="007C1205">
          <w:rPr>
            <w:sz w:val="24"/>
            <w:lang w:val="en-US"/>
          </w:rPr>
          <w:delText xml:space="preserve">future </w:delText>
        </w:r>
      </w:del>
      <w:r w:rsidRPr="00341ADB">
        <w:rPr>
          <w:sz w:val="24"/>
          <w:lang w:val="en-US"/>
        </w:rPr>
        <w:t>research on ageing and health.</w:t>
      </w:r>
      <w:commentRangeEnd w:id="164"/>
      <w:r w:rsidR="001D5632">
        <w:rPr>
          <w:rStyle w:val="CommentReference"/>
          <w:rFonts w:ascii="Arial" w:hAnsi="Arial"/>
          <w:lang w:val="sv-SE" w:eastAsia="en-US"/>
        </w:rPr>
        <w:commentReference w:id="164"/>
      </w:r>
    </w:p>
    <w:p w14:paraId="2CA7A410" w14:textId="77777777" w:rsidR="00C619BF" w:rsidRDefault="00C619BF" w:rsidP="004E599E">
      <w:pPr>
        <w:pStyle w:val="bodytext"/>
      </w:pPr>
    </w:p>
    <w:p w14:paraId="2290ADE5" w14:textId="6D45859F" w:rsidR="004E599E" w:rsidRPr="00C619BF" w:rsidRDefault="004E599E" w:rsidP="0004520C">
      <w:pPr>
        <w:rPr>
          <w:lang w:val="en-US"/>
        </w:rPr>
      </w:pPr>
      <w:commentRangeStart w:id="176"/>
      <w:r w:rsidRPr="00C619BF">
        <w:rPr>
          <w:lang w:val="en-US"/>
        </w:rPr>
        <w:t xml:space="preserve">The </w:t>
      </w:r>
      <w:r w:rsidR="009B33A6" w:rsidRPr="00C619BF">
        <w:rPr>
          <w:lang w:val="en-US"/>
        </w:rPr>
        <w:t xml:space="preserve">specific </w:t>
      </w:r>
      <w:r w:rsidRPr="00C619BF">
        <w:rPr>
          <w:lang w:val="en-US"/>
        </w:rPr>
        <w:t>aims of the studies were</w:t>
      </w:r>
      <w:r w:rsidR="00613569" w:rsidRPr="00C619BF">
        <w:rPr>
          <w:lang w:val="en-US"/>
        </w:rPr>
        <w:t xml:space="preserve"> as follows</w:t>
      </w:r>
      <w:r w:rsidRPr="00C619BF">
        <w:rPr>
          <w:lang w:val="en-US"/>
        </w:rPr>
        <w:t>:</w:t>
      </w:r>
      <w:commentRangeEnd w:id="176"/>
      <w:r w:rsidR="009F5BBC">
        <w:rPr>
          <w:rStyle w:val="CommentReference"/>
          <w:rFonts w:ascii="Arial" w:hAnsi="Arial"/>
          <w:lang w:eastAsia="en-US"/>
        </w:rPr>
        <w:commentReference w:id="176"/>
      </w:r>
    </w:p>
    <w:p w14:paraId="1F240D84" w14:textId="77777777" w:rsidR="0004520C" w:rsidRPr="00C619BF" w:rsidRDefault="0004520C" w:rsidP="0004520C">
      <w:pPr>
        <w:rPr>
          <w:lang w:val="en-US"/>
        </w:rPr>
      </w:pPr>
    </w:p>
    <w:p w14:paraId="06B7243F" w14:textId="4C991B61" w:rsidR="00FF6DD2" w:rsidRPr="00C619BF" w:rsidRDefault="00AC7715" w:rsidP="0004520C">
      <w:pPr>
        <w:rPr>
          <w:lang w:val="en-US"/>
        </w:rPr>
      </w:pPr>
      <w:r w:rsidRPr="00C619BF">
        <w:rPr>
          <w:b/>
          <w:bCs/>
          <w:lang w:val="en-US"/>
        </w:rPr>
        <w:t>Study</w:t>
      </w:r>
      <w:r w:rsidR="00151127" w:rsidRPr="00C619BF">
        <w:rPr>
          <w:b/>
          <w:bCs/>
          <w:lang w:val="en-US"/>
        </w:rPr>
        <w:t xml:space="preserve"> I</w:t>
      </w:r>
      <w:r w:rsidR="00850691" w:rsidRPr="00C619BF">
        <w:rPr>
          <w:lang w:val="en-US"/>
        </w:rPr>
        <w:t xml:space="preserve">: </w:t>
      </w:r>
      <w:del w:id="177" w:author="Susanne Iwarsson" w:date="2022-09-13T13:11:00Z">
        <w:r w:rsidR="00341ADB" w:rsidRPr="00341ADB" w:rsidDel="007C1205">
          <w:rPr>
            <w:lang w:val="en-US"/>
          </w:rPr>
          <w:delText xml:space="preserve">Through usability testing with intended users, </w:delText>
        </w:r>
      </w:del>
      <w:ins w:id="178" w:author="Susanne Iwarsson" w:date="2022-09-13T13:11:00Z">
        <w:r w:rsidR="007C1205">
          <w:rPr>
            <w:lang w:val="en-US"/>
          </w:rPr>
          <w:t xml:space="preserve">To </w:t>
        </w:r>
      </w:ins>
      <w:r w:rsidR="00341ADB" w:rsidRPr="00341ADB">
        <w:rPr>
          <w:lang w:val="en-US"/>
        </w:rPr>
        <w:t xml:space="preserve">investigate the interest in and the potential usefulness and usability of a health-oriented app developed with the aim of supporting older people with cognitive impairment and their informal </w:t>
      </w:r>
      <w:proofErr w:type="spellStart"/>
      <w:r w:rsidR="00341ADB" w:rsidRPr="00341ADB">
        <w:rPr>
          <w:lang w:val="en-US"/>
        </w:rPr>
        <w:t>carers</w:t>
      </w:r>
      <w:proofErr w:type="spellEnd"/>
      <w:r w:rsidR="00341ADB" w:rsidRPr="00341ADB">
        <w:rPr>
          <w:lang w:val="en-US"/>
        </w:rPr>
        <w:t xml:space="preserve"> in everyday life.</w:t>
      </w:r>
    </w:p>
    <w:p w14:paraId="680EA57B" w14:textId="7E4E5C1D" w:rsidR="00151127" w:rsidRPr="00C619BF" w:rsidRDefault="00AC7715" w:rsidP="0004520C">
      <w:pPr>
        <w:rPr>
          <w:lang w:val="en-US"/>
        </w:rPr>
      </w:pPr>
      <w:r w:rsidRPr="00C619BF">
        <w:rPr>
          <w:b/>
          <w:bCs/>
          <w:lang w:val="en-US"/>
        </w:rPr>
        <w:t xml:space="preserve">Study </w:t>
      </w:r>
      <w:r w:rsidR="00151127" w:rsidRPr="00C619BF">
        <w:rPr>
          <w:b/>
          <w:bCs/>
          <w:lang w:val="en-US"/>
        </w:rPr>
        <w:t>II</w:t>
      </w:r>
      <w:r w:rsidR="00850691" w:rsidRPr="00C619BF">
        <w:rPr>
          <w:lang w:val="en-US"/>
        </w:rPr>
        <w:t xml:space="preserve">: </w:t>
      </w:r>
      <w:r w:rsidR="00341ADB" w:rsidRPr="00341ADB">
        <w:rPr>
          <w:lang w:val="en-US"/>
        </w:rPr>
        <w:t>To explore the awareness and attitudes to public involvement in research on ageing and health among older people in Sweden.</w:t>
      </w:r>
    </w:p>
    <w:p w14:paraId="4F94E20C" w14:textId="7F0B7E3B" w:rsidR="00341ADB" w:rsidRDefault="00AC7715" w:rsidP="0004520C">
      <w:pPr>
        <w:rPr>
          <w:lang w:val="en-US"/>
        </w:rPr>
      </w:pPr>
      <w:r w:rsidRPr="00C619BF">
        <w:rPr>
          <w:b/>
          <w:bCs/>
          <w:lang w:val="en-US"/>
        </w:rPr>
        <w:t xml:space="preserve">Study </w:t>
      </w:r>
      <w:r w:rsidR="00151127" w:rsidRPr="00C619BF">
        <w:rPr>
          <w:b/>
          <w:bCs/>
          <w:lang w:val="en-US"/>
        </w:rPr>
        <w:t>III</w:t>
      </w:r>
      <w:r w:rsidR="00850691" w:rsidRPr="00C619BF">
        <w:rPr>
          <w:lang w:val="en-US"/>
        </w:rPr>
        <w:t xml:space="preserve">: </w:t>
      </w:r>
      <w:del w:id="179" w:author="Susanne Iwarsson" w:date="2022-09-13T13:12:00Z">
        <w:r w:rsidR="00341ADB" w:rsidRPr="00341ADB" w:rsidDel="007C1205">
          <w:rPr>
            <w:lang w:val="en-US"/>
          </w:rPr>
          <w:delText xml:space="preserve">Based on a Swedish Citizen Science initiative on housing accessibility targeting older adults and people with disabilities, </w:delText>
        </w:r>
      </w:del>
      <w:ins w:id="180" w:author="Susanne Iwarsson" w:date="2022-09-13T13:12:00Z">
        <w:r w:rsidR="007C1205">
          <w:rPr>
            <w:lang w:val="en-US"/>
          </w:rPr>
          <w:t xml:space="preserve">To </w:t>
        </w:r>
      </w:ins>
      <w:r w:rsidR="00341ADB" w:rsidRPr="00341ADB">
        <w:rPr>
          <w:lang w:val="en-US"/>
        </w:rPr>
        <w:t>investigate characteristics of participants, and changes in attitudes after participation</w:t>
      </w:r>
      <w:ins w:id="181" w:author="Susanne Iwarsson" w:date="2022-09-13T13:12:00Z">
        <w:r w:rsidR="007C1205">
          <w:rPr>
            <w:lang w:val="en-US"/>
          </w:rPr>
          <w:t xml:space="preserve"> in a national Citizen Science initiative on housing accessibility</w:t>
        </w:r>
      </w:ins>
      <w:r w:rsidR="00341ADB" w:rsidRPr="00341ADB">
        <w:rPr>
          <w:lang w:val="en-US"/>
        </w:rPr>
        <w:t>.</w:t>
      </w:r>
    </w:p>
    <w:p w14:paraId="7CCF1102" w14:textId="2571D27E" w:rsidR="001A5D80" w:rsidRPr="00C619BF" w:rsidRDefault="00AC7715" w:rsidP="0004520C">
      <w:pPr>
        <w:rPr>
          <w:lang w:val="en-US"/>
        </w:rPr>
      </w:pPr>
      <w:r w:rsidRPr="00C619BF">
        <w:rPr>
          <w:b/>
          <w:bCs/>
          <w:lang w:val="en-US"/>
        </w:rPr>
        <w:t xml:space="preserve">Study </w:t>
      </w:r>
      <w:r w:rsidR="00151127" w:rsidRPr="00C619BF">
        <w:rPr>
          <w:b/>
          <w:bCs/>
          <w:lang w:val="en-US"/>
        </w:rPr>
        <w:t>IV</w:t>
      </w:r>
      <w:r w:rsidR="00850691" w:rsidRPr="00C619BF">
        <w:rPr>
          <w:b/>
          <w:bCs/>
          <w:lang w:val="en-US"/>
        </w:rPr>
        <w:t>:</w:t>
      </w:r>
      <w:r w:rsidR="000D6E09" w:rsidRPr="00C619BF">
        <w:rPr>
          <w:lang w:val="en-US"/>
        </w:rPr>
        <w:t xml:space="preserve"> </w:t>
      </w:r>
      <w:del w:id="182" w:author="Susanne Iwarsson" w:date="2022-09-13T13:13:00Z">
        <w:r w:rsidR="00341ADB" w:rsidRPr="00341ADB" w:rsidDel="007C1205">
          <w:rPr>
            <w:lang w:val="en-US"/>
          </w:rPr>
          <w:delText xml:space="preserve">Through research circles with non-academic representatives and researchers, </w:delText>
        </w:r>
      </w:del>
      <w:ins w:id="183" w:author="Susanne Iwarsson" w:date="2022-09-13T13:13:00Z">
        <w:r w:rsidR="007C1205">
          <w:rPr>
            <w:lang w:val="en-US"/>
          </w:rPr>
          <w:t xml:space="preserve">To </w:t>
        </w:r>
      </w:ins>
      <w:r w:rsidR="00341ADB" w:rsidRPr="00341ADB">
        <w:rPr>
          <w:lang w:val="en-US"/>
        </w:rPr>
        <w:t>gain a better understanding of crucial variables for decision-making linked to the provision of accessible housing for the ageing population in Sweden.</w:t>
      </w:r>
    </w:p>
    <w:p w14:paraId="0FD0EE20" w14:textId="2308C60F" w:rsidR="00151127" w:rsidRPr="001A03CC" w:rsidRDefault="00151127" w:rsidP="00B54D7A">
      <w:pPr>
        <w:pStyle w:val="Heading1"/>
      </w:pPr>
      <w:bookmarkStart w:id="184" w:name="_Toc94241092"/>
      <w:r w:rsidRPr="001A03CC">
        <w:t>Methods</w:t>
      </w:r>
      <w:bookmarkEnd w:id="184"/>
    </w:p>
    <w:p w14:paraId="17A1441F" w14:textId="26196434" w:rsidR="00341ADB" w:rsidRDefault="00341ADB" w:rsidP="0004520C">
      <w:pPr>
        <w:rPr>
          <w:lang w:val="en-US"/>
        </w:rPr>
      </w:pPr>
      <w:r w:rsidRPr="00341ADB">
        <w:rPr>
          <w:lang w:val="en-US"/>
        </w:rPr>
        <w:t>To achieve the overarching aim, a combination of qualitative and quantitative methods w</w:t>
      </w:r>
      <w:ins w:id="185" w:author="Susanne Iwarsson" w:date="2022-09-13T13:13:00Z">
        <w:r w:rsidR="007C1205">
          <w:rPr>
            <w:lang w:val="en-US"/>
          </w:rPr>
          <w:t>as</w:t>
        </w:r>
      </w:ins>
      <w:del w:id="186" w:author="Susanne Iwarsson" w:date="2022-09-13T13:13:00Z">
        <w:r w:rsidRPr="00341ADB" w:rsidDel="007C1205">
          <w:rPr>
            <w:lang w:val="en-US"/>
          </w:rPr>
          <w:delText>ere</w:delText>
        </w:r>
      </w:del>
      <w:r w:rsidRPr="00341ADB">
        <w:rPr>
          <w:lang w:val="en-US"/>
        </w:rPr>
        <w:t xml:space="preserve"> used. </w:t>
      </w:r>
      <w:commentRangeStart w:id="187"/>
      <w:r w:rsidRPr="00341ADB">
        <w:rPr>
          <w:lang w:val="en-US"/>
        </w:rPr>
        <w:t>The four studies stemmed from four different research projects that all involved or targeted users in different ways.</w:t>
      </w:r>
      <w:commentRangeEnd w:id="187"/>
      <w:r w:rsidR="002639D1">
        <w:rPr>
          <w:rStyle w:val="CommentReference"/>
          <w:rFonts w:ascii="Arial" w:hAnsi="Arial"/>
          <w:lang w:eastAsia="en-US"/>
        </w:rPr>
        <w:commentReference w:id="187"/>
      </w:r>
    </w:p>
    <w:p w14:paraId="7FAB9401" w14:textId="77777777" w:rsidR="00341ADB" w:rsidRDefault="00341ADB" w:rsidP="0004520C">
      <w:pPr>
        <w:rPr>
          <w:lang w:val="en-US"/>
        </w:rPr>
      </w:pPr>
    </w:p>
    <w:p w14:paraId="12FF1914" w14:textId="74489568" w:rsidR="0071587A" w:rsidRPr="00C619BF" w:rsidRDefault="0071587A" w:rsidP="0004520C">
      <w:pPr>
        <w:rPr>
          <w:lang w:val="en-US"/>
        </w:rPr>
      </w:pPr>
      <w:r w:rsidRPr="00C619BF">
        <w:rPr>
          <w:lang w:val="en-US"/>
        </w:rPr>
        <w:t>Table 1 provides an overview of the studies included in the thesis.</w:t>
      </w:r>
    </w:p>
    <w:p w14:paraId="5835F98E" w14:textId="29B3A975" w:rsidR="00126E1F" w:rsidRDefault="00126E1F" w:rsidP="00F6629E">
      <w:pPr>
        <w:pStyle w:val="bodytext"/>
      </w:pPr>
    </w:p>
    <w:p w14:paraId="288A43C3" w14:textId="77777777" w:rsidR="004A6077" w:rsidRPr="00C619BF" w:rsidRDefault="004A6077">
      <w:pPr>
        <w:rPr>
          <w:b/>
          <w:bCs/>
          <w:sz w:val="20"/>
          <w:szCs w:val="20"/>
          <w:lang w:val="en-US"/>
        </w:rPr>
      </w:pPr>
      <w:r w:rsidRPr="00C619BF">
        <w:rPr>
          <w:b/>
          <w:bCs/>
          <w:sz w:val="20"/>
          <w:szCs w:val="20"/>
          <w:lang w:val="en-US"/>
        </w:rPr>
        <w:br w:type="page"/>
      </w:r>
    </w:p>
    <w:p w14:paraId="3D30885B" w14:textId="2E0C4A47" w:rsidR="00126E1F" w:rsidRPr="00C619BF" w:rsidRDefault="00126E1F" w:rsidP="0004520C">
      <w:pPr>
        <w:rPr>
          <w:b/>
          <w:bCs/>
          <w:sz w:val="20"/>
          <w:szCs w:val="20"/>
          <w:lang w:val="en-US"/>
        </w:rPr>
      </w:pPr>
      <w:r w:rsidRPr="00C619BF">
        <w:rPr>
          <w:b/>
          <w:bCs/>
          <w:sz w:val="20"/>
          <w:szCs w:val="20"/>
          <w:lang w:val="en-US"/>
        </w:rPr>
        <w:t xml:space="preserve">Table 1 </w:t>
      </w:r>
    </w:p>
    <w:p w14:paraId="09EBEFEA" w14:textId="77777777" w:rsidR="00126E1F" w:rsidRPr="00C619BF" w:rsidRDefault="00126E1F" w:rsidP="0004520C">
      <w:pPr>
        <w:rPr>
          <w:sz w:val="20"/>
          <w:szCs w:val="20"/>
          <w:lang w:val="en-US"/>
        </w:rPr>
      </w:pPr>
      <w:r w:rsidRPr="00C619BF">
        <w:rPr>
          <w:sz w:val="20"/>
          <w:szCs w:val="20"/>
          <w:lang w:val="en-US"/>
        </w:rPr>
        <w:t xml:space="preserve">Overview of studies I-IV </w:t>
      </w:r>
    </w:p>
    <w:tbl>
      <w:tblPr>
        <w:tblStyle w:val="TableGrid"/>
        <w:tblW w:w="5000" w:type="pct"/>
        <w:tblLook w:val="04A0" w:firstRow="1" w:lastRow="0" w:firstColumn="1" w:lastColumn="0" w:noHBand="0" w:noVBand="1"/>
      </w:tblPr>
      <w:tblGrid>
        <w:gridCol w:w="1079"/>
        <w:gridCol w:w="1757"/>
        <w:gridCol w:w="1489"/>
        <w:gridCol w:w="1489"/>
        <w:gridCol w:w="1490"/>
      </w:tblGrid>
      <w:tr w:rsidR="00126E1F" w:rsidRPr="001A03CC" w14:paraId="2E3F996A" w14:textId="77777777" w:rsidTr="00E61960">
        <w:tc>
          <w:tcPr>
            <w:tcW w:w="739" w:type="pct"/>
            <w:shd w:val="clear" w:color="auto" w:fill="C5D9C9"/>
          </w:tcPr>
          <w:p w14:paraId="3B5FAA37" w14:textId="77777777" w:rsidR="00126E1F" w:rsidRPr="001A03CC" w:rsidRDefault="00126E1F" w:rsidP="005D7022">
            <w:pPr>
              <w:pStyle w:val="tabeltextintabel"/>
              <w:rPr>
                <w:noProof w:val="0"/>
                <w:lang w:val="en-GB"/>
              </w:rPr>
            </w:pPr>
          </w:p>
        </w:tc>
        <w:tc>
          <w:tcPr>
            <w:tcW w:w="1203" w:type="pct"/>
            <w:shd w:val="clear" w:color="auto" w:fill="C5D9C9"/>
          </w:tcPr>
          <w:p w14:paraId="6011E163" w14:textId="77777777" w:rsidR="00126E1F" w:rsidRPr="001A03CC" w:rsidRDefault="00126E1F" w:rsidP="005D7022">
            <w:pPr>
              <w:pStyle w:val="tabeltextintabel"/>
              <w:jc w:val="center"/>
              <w:rPr>
                <w:b/>
                <w:bCs/>
                <w:noProof w:val="0"/>
                <w:lang w:val="en-GB"/>
              </w:rPr>
            </w:pPr>
            <w:r w:rsidRPr="001A03CC">
              <w:rPr>
                <w:b/>
                <w:bCs/>
                <w:noProof w:val="0"/>
                <w:lang w:val="en-GB"/>
              </w:rPr>
              <w:t>Study I</w:t>
            </w:r>
          </w:p>
        </w:tc>
        <w:tc>
          <w:tcPr>
            <w:tcW w:w="1019" w:type="pct"/>
            <w:shd w:val="clear" w:color="auto" w:fill="C5D9C9"/>
          </w:tcPr>
          <w:p w14:paraId="290071E7" w14:textId="77777777" w:rsidR="00126E1F" w:rsidRPr="001A03CC" w:rsidRDefault="00126E1F" w:rsidP="005D7022">
            <w:pPr>
              <w:pStyle w:val="tabeltextintabel"/>
              <w:jc w:val="center"/>
              <w:rPr>
                <w:b/>
                <w:bCs/>
                <w:noProof w:val="0"/>
                <w:lang w:val="en-GB"/>
              </w:rPr>
            </w:pPr>
            <w:r w:rsidRPr="001A03CC">
              <w:rPr>
                <w:b/>
                <w:bCs/>
                <w:noProof w:val="0"/>
                <w:lang w:val="en-GB"/>
              </w:rPr>
              <w:t>Study II</w:t>
            </w:r>
          </w:p>
        </w:tc>
        <w:tc>
          <w:tcPr>
            <w:tcW w:w="1019" w:type="pct"/>
            <w:shd w:val="clear" w:color="auto" w:fill="C5D9C9"/>
          </w:tcPr>
          <w:p w14:paraId="111E63B8" w14:textId="77777777" w:rsidR="00126E1F" w:rsidRPr="001A03CC" w:rsidRDefault="00126E1F" w:rsidP="005D7022">
            <w:pPr>
              <w:pStyle w:val="tabeltextintabel"/>
              <w:jc w:val="center"/>
              <w:rPr>
                <w:b/>
                <w:bCs/>
                <w:noProof w:val="0"/>
                <w:lang w:val="en-GB"/>
              </w:rPr>
            </w:pPr>
            <w:r w:rsidRPr="001A03CC">
              <w:rPr>
                <w:b/>
                <w:bCs/>
                <w:noProof w:val="0"/>
                <w:lang w:val="en-GB"/>
              </w:rPr>
              <w:t>Study III</w:t>
            </w:r>
          </w:p>
        </w:tc>
        <w:tc>
          <w:tcPr>
            <w:tcW w:w="1020" w:type="pct"/>
            <w:shd w:val="clear" w:color="auto" w:fill="C5D9C9"/>
          </w:tcPr>
          <w:p w14:paraId="55E4312E" w14:textId="77777777" w:rsidR="00126E1F" w:rsidRPr="001A03CC" w:rsidRDefault="00126E1F" w:rsidP="005D7022">
            <w:pPr>
              <w:pStyle w:val="tabeltextintabel"/>
              <w:jc w:val="center"/>
              <w:rPr>
                <w:b/>
                <w:bCs/>
                <w:noProof w:val="0"/>
                <w:lang w:val="en-GB"/>
              </w:rPr>
            </w:pPr>
            <w:r w:rsidRPr="001A03CC">
              <w:rPr>
                <w:b/>
                <w:bCs/>
                <w:noProof w:val="0"/>
                <w:lang w:val="en-GB"/>
              </w:rPr>
              <w:t>Study IV</w:t>
            </w:r>
          </w:p>
        </w:tc>
      </w:tr>
      <w:tr w:rsidR="00126E1F" w:rsidRPr="009F6227" w14:paraId="1FAA1598" w14:textId="77777777" w:rsidTr="00E61960">
        <w:tc>
          <w:tcPr>
            <w:tcW w:w="739" w:type="pct"/>
          </w:tcPr>
          <w:p w14:paraId="58ED39F8" w14:textId="77777777" w:rsidR="00126E1F" w:rsidRPr="001A03CC" w:rsidRDefault="00126E1F" w:rsidP="005D7022">
            <w:pPr>
              <w:pStyle w:val="tabeltextintabel"/>
              <w:rPr>
                <w:b/>
                <w:bCs/>
                <w:noProof w:val="0"/>
                <w:lang w:val="en-GB"/>
              </w:rPr>
            </w:pPr>
            <w:r w:rsidRPr="001A03CC">
              <w:rPr>
                <w:b/>
                <w:bCs/>
                <w:noProof w:val="0"/>
                <w:lang w:val="en-GB"/>
              </w:rPr>
              <w:t>Aim</w:t>
            </w:r>
          </w:p>
        </w:tc>
        <w:tc>
          <w:tcPr>
            <w:tcW w:w="1203" w:type="pct"/>
          </w:tcPr>
          <w:p w14:paraId="1FD5BD5B" w14:textId="588E8F28" w:rsidR="00126E1F" w:rsidRPr="00E61960" w:rsidRDefault="00E61960" w:rsidP="005D7022">
            <w:pPr>
              <w:pStyle w:val="tabeltextintabel"/>
              <w:rPr>
                <w:lang w:val="en-US"/>
              </w:rPr>
            </w:pPr>
            <w:r w:rsidRPr="00E61960">
              <w:rPr>
                <w:lang w:val="en-GB"/>
              </w:rPr>
              <w:t>Through usability testing with intended users, investigate the interest in and the potential usefulness and usability of a health-oriented app developed with the aim of supporting older people with cognitive impairment and their informal carers in everyday life.</w:t>
            </w:r>
          </w:p>
        </w:tc>
        <w:tc>
          <w:tcPr>
            <w:tcW w:w="1019" w:type="pct"/>
          </w:tcPr>
          <w:p w14:paraId="65CE12DD" w14:textId="4CA7DB1C" w:rsidR="00126E1F" w:rsidRPr="001A03CC" w:rsidRDefault="00E61960" w:rsidP="005D7022">
            <w:pPr>
              <w:pStyle w:val="tabeltextintabel"/>
              <w:rPr>
                <w:lang w:val="en-GB"/>
              </w:rPr>
            </w:pPr>
            <w:r w:rsidRPr="00E61960">
              <w:rPr>
                <w:lang w:val="en-GB"/>
              </w:rPr>
              <w:t>To explore the awareness and attitudes to public involvement in research on ageing and health among older people in Sweden.</w:t>
            </w:r>
          </w:p>
        </w:tc>
        <w:tc>
          <w:tcPr>
            <w:tcW w:w="1019" w:type="pct"/>
          </w:tcPr>
          <w:p w14:paraId="2DB69B14" w14:textId="5DD41B70" w:rsidR="00126E1F" w:rsidRPr="001A03CC" w:rsidRDefault="00E61960" w:rsidP="005D7022">
            <w:pPr>
              <w:pStyle w:val="tabeltextintabel"/>
              <w:rPr>
                <w:lang w:val="en-GB"/>
              </w:rPr>
            </w:pPr>
            <w:r w:rsidRPr="00E61960">
              <w:rPr>
                <w:lang w:val="en-GB"/>
              </w:rPr>
              <w:t>Based on a Swedish Citizen Science initiative on housing accessibility targeting older adults and people with disabilities, investigate characteristics of participants, and changes in attitudes after participation.</w:t>
            </w:r>
          </w:p>
        </w:tc>
        <w:tc>
          <w:tcPr>
            <w:tcW w:w="1020" w:type="pct"/>
          </w:tcPr>
          <w:p w14:paraId="51680C3B" w14:textId="665C0E49" w:rsidR="00A56492" w:rsidRPr="001A03CC" w:rsidRDefault="00E61960" w:rsidP="005D7022">
            <w:pPr>
              <w:pStyle w:val="tabeltextintabel"/>
              <w:rPr>
                <w:lang w:val="en-GB"/>
              </w:rPr>
            </w:pPr>
            <w:r w:rsidRPr="00E61960">
              <w:rPr>
                <w:lang w:val="en-GB"/>
              </w:rPr>
              <w:t>Through research circles with non-academic representatives and researchers, gain a better understanding of crucial variables for decision-making linked to the provision of accessible housing for the ageing population in Sweden.</w:t>
            </w:r>
          </w:p>
        </w:tc>
      </w:tr>
      <w:tr w:rsidR="00E61960" w:rsidRPr="001A03CC" w14:paraId="27242542" w14:textId="77777777" w:rsidTr="004E2C7D">
        <w:trPr>
          <w:trHeight w:val="529"/>
        </w:trPr>
        <w:tc>
          <w:tcPr>
            <w:tcW w:w="739" w:type="pct"/>
          </w:tcPr>
          <w:p w14:paraId="2E54AC65" w14:textId="77777777" w:rsidR="00E61960" w:rsidRPr="001A03CC" w:rsidRDefault="00E61960" w:rsidP="00E61960">
            <w:pPr>
              <w:pStyle w:val="tabeltextintabel"/>
              <w:rPr>
                <w:b/>
                <w:bCs/>
                <w:noProof w:val="0"/>
                <w:lang w:val="en-GB"/>
              </w:rPr>
            </w:pPr>
            <w:r w:rsidRPr="001A03CC">
              <w:rPr>
                <w:b/>
                <w:bCs/>
                <w:noProof w:val="0"/>
                <w:lang w:val="en-GB"/>
              </w:rPr>
              <w:t>Method</w:t>
            </w:r>
          </w:p>
        </w:tc>
        <w:tc>
          <w:tcPr>
            <w:tcW w:w="1203" w:type="pct"/>
          </w:tcPr>
          <w:p w14:paraId="0166717E" w14:textId="152957E2" w:rsidR="00E61960" w:rsidRPr="001A03CC" w:rsidRDefault="00E61960" w:rsidP="00E61960">
            <w:pPr>
              <w:pStyle w:val="tabeltextintabel"/>
              <w:rPr>
                <w:lang w:val="en-GB"/>
              </w:rPr>
            </w:pPr>
            <w:r>
              <w:rPr>
                <w:lang w:val="en-GB"/>
              </w:rPr>
              <w:t>Interviews, quantitative evaluation</w:t>
            </w:r>
          </w:p>
        </w:tc>
        <w:tc>
          <w:tcPr>
            <w:tcW w:w="1019" w:type="pct"/>
          </w:tcPr>
          <w:p w14:paraId="521C973C" w14:textId="7169A384" w:rsidR="00E61960" w:rsidRPr="001A03CC" w:rsidRDefault="00E61960" w:rsidP="00E61960">
            <w:pPr>
              <w:pStyle w:val="tabeltextintabel"/>
              <w:rPr>
                <w:lang w:val="en-GB"/>
              </w:rPr>
            </w:pPr>
            <w:r>
              <w:rPr>
                <w:lang w:val="en-GB"/>
              </w:rPr>
              <w:t>Statistical analysis</w:t>
            </w:r>
          </w:p>
        </w:tc>
        <w:tc>
          <w:tcPr>
            <w:tcW w:w="1019" w:type="pct"/>
          </w:tcPr>
          <w:p w14:paraId="2DE2B5EF" w14:textId="75FD6B1A" w:rsidR="00E61960" w:rsidRPr="001A03CC" w:rsidRDefault="00E61960" w:rsidP="00E61960">
            <w:pPr>
              <w:pStyle w:val="tabeltextintabel"/>
              <w:rPr>
                <w:lang w:val="en-GB"/>
              </w:rPr>
            </w:pPr>
            <w:r>
              <w:rPr>
                <w:lang w:val="en-GB"/>
              </w:rPr>
              <w:t>Statistical analysis</w:t>
            </w:r>
          </w:p>
        </w:tc>
        <w:tc>
          <w:tcPr>
            <w:tcW w:w="1020" w:type="pct"/>
          </w:tcPr>
          <w:p w14:paraId="6D6A6EA8" w14:textId="631BAFCC" w:rsidR="00E61960" w:rsidRPr="001A03CC" w:rsidRDefault="00E61960" w:rsidP="00E61960">
            <w:pPr>
              <w:pStyle w:val="tabeltextintabel"/>
              <w:rPr>
                <w:lang w:val="en-GB"/>
              </w:rPr>
            </w:pPr>
            <w:r>
              <w:rPr>
                <w:lang w:val="en-GB"/>
              </w:rPr>
              <w:t>C</w:t>
            </w:r>
            <w:r w:rsidRPr="001A03CC">
              <w:rPr>
                <w:lang w:val="en-GB"/>
              </w:rPr>
              <w:t>ontent analysis &amp; research circles</w:t>
            </w:r>
          </w:p>
        </w:tc>
      </w:tr>
      <w:tr w:rsidR="00E61960" w:rsidRPr="00E61960" w14:paraId="28F1A12E" w14:textId="77777777" w:rsidTr="00E61960">
        <w:tc>
          <w:tcPr>
            <w:tcW w:w="739" w:type="pct"/>
          </w:tcPr>
          <w:p w14:paraId="30B62321" w14:textId="77777777" w:rsidR="00E61960" w:rsidRPr="001A03CC" w:rsidRDefault="00E61960" w:rsidP="00E61960">
            <w:pPr>
              <w:pStyle w:val="tabeltextintabel"/>
              <w:rPr>
                <w:b/>
                <w:bCs/>
                <w:noProof w:val="0"/>
                <w:lang w:val="en-GB"/>
              </w:rPr>
            </w:pPr>
            <w:r w:rsidRPr="001A03CC">
              <w:rPr>
                <w:b/>
                <w:bCs/>
                <w:noProof w:val="0"/>
                <w:lang w:val="en-GB"/>
              </w:rPr>
              <w:t>Participants</w:t>
            </w:r>
          </w:p>
        </w:tc>
        <w:tc>
          <w:tcPr>
            <w:tcW w:w="1203" w:type="pct"/>
          </w:tcPr>
          <w:p w14:paraId="566E6DC5" w14:textId="3AAC44DA" w:rsidR="00E61960" w:rsidRPr="001A03CC" w:rsidRDefault="00E61960" w:rsidP="00E61960">
            <w:pPr>
              <w:pStyle w:val="tabeltextintabel"/>
              <w:rPr>
                <w:lang w:val="en-GB"/>
              </w:rPr>
            </w:pPr>
            <w:r w:rsidRPr="001A03CC">
              <w:rPr>
                <w:lang w:val="en-GB"/>
              </w:rPr>
              <w:t>P</w:t>
            </w:r>
            <w:r>
              <w:rPr>
                <w:lang w:val="en-GB"/>
              </w:rPr>
              <w:t>ersons with MCI and their informal carers</w:t>
            </w:r>
            <w:r w:rsidRPr="001A03CC">
              <w:rPr>
                <w:lang w:val="en-GB"/>
              </w:rPr>
              <w:t xml:space="preserve">, </w:t>
            </w:r>
          </w:p>
          <w:p w14:paraId="65761507" w14:textId="361F6532" w:rsidR="00E61960" w:rsidRPr="001A03CC" w:rsidRDefault="00E61960" w:rsidP="00E61960">
            <w:pPr>
              <w:pStyle w:val="tabeltextintabel"/>
              <w:rPr>
                <w:lang w:val="en-GB"/>
              </w:rPr>
            </w:pPr>
            <w:r>
              <w:rPr>
                <w:lang w:val="en-GB"/>
              </w:rPr>
              <w:t>N</w:t>
            </w:r>
            <w:r w:rsidRPr="001A03CC">
              <w:rPr>
                <w:lang w:val="en-GB"/>
              </w:rPr>
              <w:t xml:space="preserve"> = </w:t>
            </w:r>
            <w:r>
              <w:rPr>
                <w:lang w:val="en-GB"/>
              </w:rPr>
              <w:t>38</w:t>
            </w:r>
          </w:p>
        </w:tc>
        <w:tc>
          <w:tcPr>
            <w:tcW w:w="1019" w:type="pct"/>
          </w:tcPr>
          <w:p w14:paraId="0516624B" w14:textId="77777777" w:rsidR="00E61960" w:rsidRPr="001A03CC" w:rsidRDefault="00E61960" w:rsidP="00E61960">
            <w:pPr>
              <w:pStyle w:val="tabeltextintabel"/>
              <w:rPr>
                <w:lang w:val="en-GB"/>
              </w:rPr>
            </w:pPr>
            <w:r>
              <w:rPr>
                <w:lang w:val="en-GB"/>
              </w:rPr>
              <w:t>Persons 60 years or older</w:t>
            </w:r>
            <w:r w:rsidRPr="001A03CC">
              <w:rPr>
                <w:lang w:val="en-GB"/>
              </w:rPr>
              <w:t xml:space="preserve">, </w:t>
            </w:r>
          </w:p>
          <w:p w14:paraId="028360C4" w14:textId="46C58DA5" w:rsidR="00E61960" w:rsidRPr="001A03CC" w:rsidRDefault="00E61960" w:rsidP="00E61960">
            <w:pPr>
              <w:pStyle w:val="tabeltextintabel"/>
              <w:rPr>
                <w:lang w:val="en-GB"/>
              </w:rPr>
            </w:pPr>
            <w:r w:rsidRPr="001A03CC">
              <w:rPr>
                <w:lang w:val="en-GB"/>
              </w:rPr>
              <w:t>N</w:t>
            </w:r>
            <w:r>
              <w:rPr>
                <w:lang w:val="en-GB"/>
              </w:rPr>
              <w:t>=881</w:t>
            </w:r>
          </w:p>
        </w:tc>
        <w:tc>
          <w:tcPr>
            <w:tcW w:w="1019" w:type="pct"/>
          </w:tcPr>
          <w:p w14:paraId="17603310" w14:textId="5AED9F69" w:rsidR="00E61960" w:rsidRPr="001A03CC" w:rsidRDefault="00E61960" w:rsidP="00E61960">
            <w:pPr>
              <w:pStyle w:val="tabeltextintabel"/>
              <w:rPr>
                <w:lang w:val="en-GB"/>
              </w:rPr>
            </w:pPr>
            <w:r>
              <w:rPr>
                <w:lang w:val="en-GB"/>
              </w:rPr>
              <w:t xml:space="preserve">Older adults and people with </w:t>
            </w:r>
            <w:r w:rsidR="004E2C7D">
              <w:rPr>
                <w:lang w:val="en-GB"/>
              </w:rPr>
              <w:t>disabilities</w:t>
            </w:r>
          </w:p>
          <w:p w14:paraId="60939A24" w14:textId="77777777" w:rsidR="00E61960" w:rsidRDefault="00E61960" w:rsidP="00E61960">
            <w:pPr>
              <w:pStyle w:val="tabeltextintabel"/>
              <w:rPr>
                <w:lang w:val="en-GB"/>
              </w:rPr>
            </w:pPr>
            <w:r w:rsidRPr="001A03CC">
              <w:rPr>
                <w:lang w:val="en-GB"/>
              </w:rPr>
              <w:t>n=</w:t>
            </w:r>
            <w:r>
              <w:rPr>
                <w:lang w:val="en-GB"/>
              </w:rPr>
              <w:t>147</w:t>
            </w:r>
          </w:p>
          <w:p w14:paraId="519A326F" w14:textId="29FE3404" w:rsidR="00E61960" w:rsidRPr="001A03CC" w:rsidRDefault="00E61960" w:rsidP="00E61960">
            <w:pPr>
              <w:pStyle w:val="tabeltextintabel"/>
              <w:rPr>
                <w:lang w:val="en-GB"/>
              </w:rPr>
            </w:pPr>
          </w:p>
        </w:tc>
        <w:tc>
          <w:tcPr>
            <w:tcW w:w="1020" w:type="pct"/>
          </w:tcPr>
          <w:p w14:paraId="06101397" w14:textId="77777777" w:rsidR="00E61960" w:rsidRDefault="00E61960" w:rsidP="00E61960">
            <w:pPr>
              <w:pStyle w:val="tabeltextintabel"/>
              <w:rPr>
                <w:lang w:val="en-GB"/>
              </w:rPr>
            </w:pPr>
            <w:r w:rsidRPr="001A03CC">
              <w:rPr>
                <w:lang w:val="en-GB"/>
              </w:rPr>
              <w:t>Researchers</w:t>
            </w:r>
            <w:r>
              <w:rPr>
                <w:lang w:val="en-GB"/>
              </w:rPr>
              <w:t xml:space="preserve">, </w:t>
            </w:r>
            <w:r w:rsidRPr="00AA68EC">
              <w:rPr>
                <w:lang w:val="en-GB"/>
              </w:rPr>
              <w:t>representatives from senior citizen organisation, national public authorities (National Board of Health and Welfare); the municipal building administration and health care administration; private architecture and engineering consultancy and service providers within the assistive device sector</w:t>
            </w:r>
          </w:p>
          <w:p w14:paraId="31CC3DA8" w14:textId="5110B332" w:rsidR="00E61960" w:rsidRPr="001A03CC" w:rsidRDefault="00E61960" w:rsidP="00E61960">
            <w:pPr>
              <w:pStyle w:val="tabeltextintabel"/>
              <w:rPr>
                <w:lang w:val="en-GB"/>
              </w:rPr>
            </w:pPr>
            <w:r w:rsidRPr="001A03CC">
              <w:rPr>
                <w:lang w:val="en-GB"/>
              </w:rPr>
              <w:t xml:space="preserve"> </w:t>
            </w:r>
            <w:r>
              <w:rPr>
                <w:lang w:val="en-GB"/>
              </w:rPr>
              <w:t>N = 15</w:t>
            </w:r>
          </w:p>
          <w:p w14:paraId="0BE9F1E5" w14:textId="03D7960C" w:rsidR="00E61960" w:rsidRPr="001A03CC" w:rsidRDefault="00E61960" w:rsidP="00E61960">
            <w:pPr>
              <w:pStyle w:val="tabeltextintabel"/>
              <w:rPr>
                <w:lang w:val="en-GB"/>
              </w:rPr>
            </w:pPr>
          </w:p>
        </w:tc>
      </w:tr>
      <w:tr w:rsidR="00E61960" w:rsidRPr="001A03CC" w14:paraId="696391EA" w14:textId="77777777" w:rsidTr="00E61960">
        <w:tc>
          <w:tcPr>
            <w:tcW w:w="739" w:type="pct"/>
          </w:tcPr>
          <w:p w14:paraId="58C12405" w14:textId="77777777" w:rsidR="00E61960" w:rsidRPr="001A03CC" w:rsidRDefault="00E61960" w:rsidP="00E61960">
            <w:pPr>
              <w:pStyle w:val="tabeltextintabel"/>
              <w:rPr>
                <w:b/>
                <w:bCs/>
                <w:noProof w:val="0"/>
                <w:lang w:val="en-GB"/>
              </w:rPr>
            </w:pPr>
            <w:r w:rsidRPr="001A03CC">
              <w:rPr>
                <w:b/>
                <w:bCs/>
                <w:noProof w:val="0"/>
                <w:lang w:val="en-GB"/>
              </w:rPr>
              <w:t>Data collection</w:t>
            </w:r>
          </w:p>
        </w:tc>
        <w:tc>
          <w:tcPr>
            <w:tcW w:w="1203" w:type="pct"/>
          </w:tcPr>
          <w:p w14:paraId="048FCA82" w14:textId="54B65858" w:rsidR="00E61960" w:rsidRPr="001A03CC" w:rsidRDefault="00E61960" w:rsidP="00E61960">
            <w:pPr>
              <w:pStyle w:val="tabeltextintabel"/>
              <w:rPr>
                <w:lang w:val="en-GB"/>
              </w:rPr>
            </w:pPr>
            <w:r>
              <w:rPr>
                <w:lang w:val="en-GB"/>
              </w:rPr>
              <w:t xml:space="preserve">Structured </w:t>
            </w:r>
            <w:r w:rsidRPr="001A03CC">
              <w:rPr>
                <w:lang w:val="en-GB"/>
              </w:rPr>
              <w:t>interviews</w:t>
            </w:r>
            <w:r w:rsidR="004E2C7D">
              <w:rPr>
                <w:lang w:val="en-GB"/>
              </w:rPr>
              <w:t>, evaluative usability tests</w:t>
            </w:r>
          </w:p>
        </w:tc>
        <w:tc>
          <w:tcPr>
            <w:tcW w:w="1019" w:type="pct"/>
          </w:tcPr>
          <w:p w14:paraId="1B5885EA" w14:textId="530758D0" w:rsidR="00E61960" w:rsidRPr="001A03CC" w:rsidRDefault="004E2C7D" w:rsidP="00E61960">
            <w:pPr>
              <w:pStyle w:val="tabeltextintabel"/>
              <w:rPr>
                <w:lang w:val="en-GB"/>
              </w:rPr>
            </w:pPr>
            <w:r>
              <w:rPr>
                <w:lang w:val="en-GB"/>
              </w:rPr>
              <w:t>Survey</w:t>
            </w:r>
          </w:p>
        </w:tc>
        <w:tc>
          <w:tcPr>
            <w:tcW w:w="1019" w:type="pct"/>
          </w:tcPr>
          <w:p w14:paraId="2E162DB0" w14:textId="69C9842F" w:rsidR="00E61960" w:rsidRPr="001A03CC" w:rsidRDefault="004E2C7D" w:rsidP="00E61960">
            <w:pPr>
              <w:pStyle w:val="tabeltextintabel"/>
              <w:rPr>
                <w:lang w:val="en-GB"/>
              </w:rPr>
            </w:pPr>
            <w:r>
              <w:rPr>
                <w:lang w:val="en-GB"/>
              </w:rPr>
              <w:t>Survey</w:t>
            </w:r>
          </w:p>
        </w:tc>
        <w:tc>
          <w:tcPr>
            <w:tcW w:w="1020" w:type="pct"/>
          </w:tcPr>
          <w:p w14:paraId="23E37DF3" w14:textId="43C15104" w:rsidR="00E61960" w:rsidRPr="001A03CC" w:rsidRDefault="004E2C7D" w:rsidP="00E61960">
            <w:pPr>
              <w:pStyle w:val="tabeltextintabel"/>
              <w:rPr>
                <w:lang w:val="en-GB"/>
              </w:rPr>
            </w:pPr>
            <w:r>
              <w:rPr>
                <w:lang w:val="en-GB"/>
              </w:rPr>
              <w:t>Research Circle</w:t>
            </w:r>
          </w:p>
        </w:tc>
      </w:tr>
      <w:tr w:rsidR="00E61960" w:rsidRPr="001A03CC" w14:paraId="4560D81B" w14:textId="77777777" w:rsidTr="00E61960">
        <w:tc>
          <w:tcPr>
            <w:tcW w:w="739" w:type="pct"/>
          </w:tcPr>
          <w:p w14:paraId="2BE1B884" w14:textId="77777777" w:rsidR="00E61960" w:rsidRPr="001A03CC" w:rsidRDefault="00E61960" w:rsidP="00E61960">
            <w:pPr>
              <w:pStyle w:val="tabeltextintabel"/>
              <w:rPr>
                <w:b/>
                <w:bCs/>
                <w:noProof w:val="0"/>
                <w:lang w:val="en-GB"/>
              </w:rPr>
            </w:pPr>
            <w:r w:rsidRPr="001A03CC">
              <w:rPr>
                <w:b/>
                <w:bCs/>
                <w:noProof w:val="0"/>
                <w:lang w:val="en-GB"/>
              </w:rPr>
              <w:t>Analysis</w:t>
            </w:r>
          </w:p>
        </w:tc>
        <w:tc>
          <w:tcPr>
            <w:tcW w:w="1203" w:type="pct"/>
          </w:tcPr>
          <w:p w14:paraId="0D70791F" w14:textId="3AD0B2E8" w:rsidR="00E61960" w:rsidRPr="001A03CC" w:rsidRDefault="004E2C7D" w:rsidP="00E61960">
            <w:pPr>
              <w:pStyle w:val="tabeltextintabel"/>
              <w:rPr>
                <w:lang w:val="en-GB"/>
              </w:rPr>
            </w:pPr>
            <w:r>
              <w:rPr>
                <w:lang w:val="en-GB"/>
              </w:rPr>
              <w:t xml:space="preserve">Quantitative </w:t>
            </w:r>
            <w:r w:rsidR="00E61960">
              <w:rPr>
                <w:lang w:val="en-GB"/>
              </w:rPr>
              <w:t>analysis</w:t>
            </w:r>
          </w:p>
        </w:tc>
        <w:tc>
          <w:tcPr>
            <w:tcW w:w="1019" w:type="pct"/>
          </w:tcPr>
          <w:p w14:paraId="2EE35395" w14:textId="6757631D" w:rsidR="00E61960" w:rsidRPr="001A03CC" w:rsidRDefault="004E2C7D" w:rsidP="00E61960">
            <w:pPr>
              <w:pStyle w:val="tabeltextintabel"/>
              <w:rPr>
                <w:lang w:val="en-GB"/>
              </w:rPr>
            </w:pPr>
            <w:r>
              <w:rPr>
                <w:lang w:val="en-GB"/>
              </w:rPr>
              <w:t>Statistical analysis</w:t>
            </w:r>
          </w:p>
        </w:tc>
        <w:tc>
          <w:tcPr>
            <w:tcW w:w="1019" w:type="pct"/>
          </w:tcPr>
          <w:p w14:paraId="620A533E" w14:textId="1270EAC1" w:rsidR="00E61960" w:rsidRPr="001A03CC" w:rsidRDefault="00E61960" w:rsidP="00E61960">
            <w:pPr>
              <w:pStyle w:val="tabeltextintabel"/>
              <w:rPr>
                <w:lang w:val="en-GB"/>
              </w:rPr>
            </w:pPr>
            <w:r>
              <w:rPr>
                <w:lang w:val="en-GB"/>
              </w:rPr>
              <w:t>Statistical analysis</w:t>
            </w:r>
          </w:p>
        </w:tc>
        <w:tc>
          <w:tcPr>
            <w:tcW w:w="1020" w:type="pct"/>
          </w:tcPr>
          <w:p w14:paraId="412862BE" w14:textId="53D8B9DC" w:rsidR="00E61960" w:rsidRPr="001A03CC" w:rsidRDefault="004E2C7D" w:rsidP="00E61960">
            <w:pPr>
              <w:pStyle w:val="tabeltextintabel"/>
              <w:rPr>
                <w:lang w:val="en-GB"/>
              </w:rPr>
            </w:pPr>
            <w:r>
              <w:rPr>
                <w:lang w:val="en-GB"/>
              </w:rPr>
              <w:t>Deductive content analysis</w:t>
            </w:r>
          </w:p>
        </w:tc>
      </w:tr>
    </w:tbl>
    <w:p w14:paraId="6C78C46B" w14:textId="77777777" w:rsidR="00126E1F" w:rsidRPr="001A03CC" w:rsidRDefault="00126E1F" w:rsidP="00F6629E">
      <w:pPr>
        <w:pStyle w:val="bodytext"/>
      </w:pPr>
    </w:p>
    <w:p w14:paraId="18A05DBF" w14:textId="77777777" w:rsidR="004A6077" w:rsidRDefault="004A6077">
      <w:pPr>
        <w:rPr>
          <w:sz w:val="32"/>
          <w:lang w:val="en-GB"/>
        </w:rPr>
      </w:pPr>
      <w:bookmarkStart w:id="188" w:name="_Toc94241093"/>
      <w:r>
        <w:br w:type="page"/>
      </w:r>
    </w:p>
    <w:bookmarkEnd w:id="188"/>
    <w:p w14:paraId="7F626F4F" w14:textId="77777777" w:rsidR="004E2C7D" w:rsidRDefault="004E2C7D" w:rsidP="0004520C">
      <w:pPr>
        <w:rPr>
          <w:sz w:val="32"/>
          <w:lang w:val="en-GB"/>
        </w:rPr>
      </w:pPr>
      <w:r w:rsidRPr="004E2C7D">
        <w:rPr>
          <w:sz w:val="32"/>
          <w:lang w:val="en-GB"/>
        </w:rPr>
        <w:t>Research approach</w:t>
      </w:r>
    </w:p>
    <w:p w14:paraId="631B173F" w14:textId="77777777" w:rsidR="004E2C7D" w:rsidRPr="004E2C7D" w:rsidRDefault="004E2C7D" w:rsidP="006F3BAD">
      <w:pPr>
        <w:pStyle w:val="Heading2"/>
        <w:rPr>
          <w:i/>
          <w:iCs/>
          <w:sz w:val="24"/>
          <w:lang w:val="en-US"/>
        </w:rPr>
      </w:pPr>
      <w:bookmarkStart w:id="189" w:name="_Toc94241094"/>
      <w:r w:rsidRPr="004E2C7D">
        <w:rPr>
          <w:i/>
          <w:iCs/>
          <w:sz w:val="24"/>
          <w:lang w:val="en-US"/>
        </w:rPr>
        <w:t>Here I will give an account of the scientific point of departure and the view of knowledge that constitutes the basic assumption for the methods that I have used.</w:t>
      </w:r>
    </w:p>
    <w:bookmarkEnd w:id="189"/>
    <w:p w14:paraId="17D1CDDD" w14:textId="2B1342D1" w:rsidR="000F1CC0" w:rsidRPr="00CD125F" w:rsidRDefault="004E2C7D" w:rsidP="006F3BAD">
      <w:pPr>
        <w:pStyle w:val="Heading2"/>
      </w:pPr>
      <w:commentRangeStart w:id="190"/>
      <w:r w:rsidRPr="004E2C7D">
        <w:t>Design</w:t>
      </w:r>
      <w:commentRangeEnd w:id="190"/>
      <w:r w:rsidR="002639D1">
        <w:rPr>
          <w:rStyle w:val="CommentReference"/>
          <w:rFonts w:ascii="Arial" w:hAnsi="Arial"/>
          <w:lang w:val="sv-SE" w:eastAsia="en-US"/>
        </w:rPr>
        <w:commentReference w:id="190"/>
      </w:r>
      <w:r w:rsidRPr="004E2C7D">
        <w:t xml:space="preserve"> (Overview of the four studies)</w:t>
      </w:r>
    </w:p>
    <w:p w14:paraId="235EE024" w14:textId="7A9B8049" w:rsidR="000F1CC0" w:rsidRPr="00CD125F" w:rsidRDefault="000F1CC0" w:rsidP="006F3BAD">
      <w:pPr>
        <w:pStyle w:val="Heading3"/>
      </w:pPr>
    </w:p>
    <w:p w14:paraId="093DF0E7" w14:textId="77777777" w:rsidR="00424500" w:rsidRDefault="00424500">
      <w:pPr>
        <w:pStyle w:val="ListParagraph"/>
        <w:numPr>
          <w:ilvl w:val="0"/>
          <w:numId w:val="4"/>
        </w:numPr>
        <w:rPr>
          <w:lang w:val="en-US"/>
        </w:rPr>
      </w:pPr>
      <w:r w:rsidRPr="00424500">
        <w:rPr>
          <w:lang w:val="en-US"/>
        </w:rPr>
        <w:t>The four studies not predetermined when I began my doctoral studies although for Study II-IV there were overarching ideas about their approximate layout at the time of the start of my PhD position at LU.</w:t>
      </w:r>
    </w:p>
    <w:p w14:paraId="202A5F5A" w14:textId="77777777" w:rsidR="00424500" w:rsidRDefault="00424500">
      <w:pPr>
        <w:pStyle w:val="ListParagraph"/>
        <w:numPr>
          <w:ilvl w:val="0"/>
          <w:numId w:val="4"/>
        </w:numPr>
        <w:rPr>
          <w:lang w:val="en-US"/>
        </w:rPr>
      </w:pPr>
      <w:r w:rsidRPr="00424500">
        <w:rPr>
          <w:lang w:val="en-US"/>
        </w:rPr>
        <w:t>For Study I, part of the project SMART4MD, a combination of qualitative and quantitative methods was used when designing the usability study, but where the final assessment was of a qualitative nature, namely…</w:t>
      </w:r>
    </w:p>
    <w:p w14:paraId="150DB329" w14:textId="77777777" w:rsidR="00424500" w:rsidRDefault="00424500">
      <w:pPr>
        <w:pStyle w:val="ListParagraph"/>
        <w:numPr>
          <w:ilvl w:val="0"/>
          <w:numId w:val="4"/>
        </w:numPr>
        <w:rPr>
          <w:lang w:val="en-US"/>
        </w:rPr>
      </w:pPr>
      <w:r w:rsidRPr="00424500">
        <w:rPr>
          <w:lang w:val="en-US"/>
        </w:rPr>
        <w:t>For Study II and III quantitative methods were used in form of…</w:t>
      </w:r>
    </w:p>
    <w:p w14:paraId="43B5AF8A" w14:textId="7B01F47F" w:rsidR="00424500" w:rsidRPr="00424500" w:rsidRDefault="00424500">
      <w:pPr>
        <w:pStyle w:val="ListParagraph"/>
        <w:numPr>
          <w:ilvl w:val="0"/>
          <w:numId w:val="4"/>
        </w:numPr>
        <w:rPr>
          <w:lang w:val="en-US"/>
        </w:rPr>
      </w:pPr>
      <w:r w:rsidRPr="00424500">
        <w:rPr>
          <w:lang w:val="en-US"/>
        </w:rPr>
        <w:t>For Study IV, qualitative methods were used in form of…</w:t>
      </w:r>
    </w:p>
    <w:p w14:paraId="1E89D836" w14:textId="49B5B0C4" w:rsidR="00F6629E" w:rsidRPr="00CD125F" w:rsidRDefault="00F6629E" w:rsidP="006F3BAD">
      <w:pPr>
        <w:pStyle w:val="Heading2"/>
      </w:pPr>
      <w:bookmarkStart w:id="191" w:name="_Toc94241100"/>
      <w:r w:rsidRPr="00CD125F">
        <w:t>Participants</w:t>
      </w:r>
      <w:bookmarkEnd w:id="191"/>
    </w:p>
    <w:p w14:paraId="2CC1535F" w14:textId="23B0F882" w:rsidR="00A13CF7" w:rsidRDefault="003F0FD6" w:rsidP="004A6077">
      <w:pPr>
        <w:pStyle w:val="Heading2"/>
      </w:pPr>
      <w:bookmarkStart w:id="192" w:name="_Toc94241101"/>
      <w:r w:rsidRPr="00CD125F">
        <w:t>Recruitm</w:t>
      </w:r>
      <w:r w:rsidR="00424500">
        <w:t xml:space="preserve">ent/ sampling </w:t>
      </w:r>
      <w:r w:rsidRPr="00CD125F">
        <w:t>procedure</w:t>
      </w:r>
      <w:bookmarkEnd w:id="192"/>
      <w:r w:rsidR="00424500">
        <w:t>s</w:t>
      </w:r>
    </w:p>
    <w:p w14:paraId="4A9F02BF" w14:textId="77777777" w:rsidR="00424500" w:rsidRDefault="00424500" w:rsidP="00424500">
      <w:pPr>
        <w:rPr>
          <w:lang w:val="en-US"/>
        </w:rPr>
      </w:pPr>
    </w:p>
    <w:p w14:paraId="3BEBFA26" w14:textId="3C4C5949" w:rsidR="00424500" w:rsidRDefault="00424500">
      <w:pPr>
        <w:pStyle w:val="ListParagraph"/>
        <w:numPr>
          <w:ilvl w:val="0"/>
          <w:numId w:val="5"/>
        </w:numPr>
        <w:rPr>
          <w:lang w:val="en-US"/>
        </w:rPr>
      </w:pPr>
      <w:r w:rsidRPr="00424500">
        <w:rPr>
          <w:lang w:val="en-US"/>
        </w:rPr>
        <w:t>In Study I, the recruitment of participants w</w:t>
      </w:r>
      <w:ins w:id="193" w:author="Susanne Iwarsson" w:date="2022-09-13T13:14:00Z">
        <w:r w:rsidR="002639D1">
          <w:rPr>
            <w:lang w:val="en-US"/>
          </w:rPr>
          <w:t>as</w:t>
        </w:r>
      </w:ins>
      <w:del w:id="194" w:author="Susanne Iwarsson" w:date="2022-09-13T13:14:00Z">
        <w:r w:rsidRPr="00424500" w:rsidDel="002639D1">
          <w:rPr>
            <w:lang w:val="en-US"/>
          </w:rPr>
          <w:delText>ere</w:delText>
        </w:r>
      </w:del>
      <w:r w:rsidRPr="00424500">
        <w:rPr>
          <w:lang w:val="en-US"/>
        </w:rPr>
        <w:t xml:space="preserve"> made in somewhat different ways in Spain vs. Sweden. In Sweden…. while in Spain…</w:t>
      </w:r>
    </w:p>
    <w:p w14:paraId="568BEFC6" w14:textId="77777777" w:rsidR="00424500" w:rsidRDefault="00424500">
      <w:pPr>
        <w:pStyle w:val="ListParagraph"/>
        <w:numPr>
          <w:ilvl w:val="0"/>
          <w:numId w:val="5"/>
        </w:numPr>
        <w:rPr>
          <w:lang w:val="en-US"/>
        </w:rPr>
      </w:pPr>
      <w:r w:rsidRPr="00424500">
        <w:rPr>
          <w:lang w:val="en-US"/>
        </w:rPr>
        <w:t>When it comes to Study II, the recruitment took place by sending out a questionnaire to 3000… how these were selected was done through…</w:t>
      </w:r>
    </w:p>
    <w:p w14:paraId="76CF08BD" w14:textId="77777777" w:rsidR="00424500" w:rsidRDefault="00424500">
      <w:pPr>
        <w:pStyle w:val="ListParagraph"/>
        <w:numPr>
          <w:ilvl w:val="0"/>
          <w:numId w:val="5"/>
        </w:numPr>
        <w:rPr>
          <w:lang w:val="en-US"/>
        </w:rPr>
      </w:pPr>
      <w:r w:rsidRPr="00424500">
        <w:rPr>
          <w:lang w:val="en-US"/>
        </w:rPr>
        <w:t>In the third study, participants were recruited by first telephone calls to associations, then email requests to members…</w:t>
      </w:r>
    </w:p>
    <w:p w14:paraId="424573C6" w14:textId="115B4E14" w:rsidR="00424500" w:rsidRPr="00424500" w:rsidRDefault="00424500">
      <w:pPr>
        <w:pStyle w:val="ListParagraph"/>
        <w:numPr>
          <w:ilvl w:val="0"/>
          <w:numId w:val="5"/>
        </w:numPr>
        <w:rPr>
          <w:lang w:val="en-US"/>
        </w:rPr>
      </w:pPr>
      <w:r w:rsidRPr="00424500">
        <w:rPr>
          <w:lang w:val="en-US"/>
        </w:rPr>
        <w:t>In the fourth study, the recruitment took place through…</w:t>
      </w:r>
    </w:p>
    <w:p w14:paraId="0E86817E" w14:textId="77777777" w:rsidR="00424500" w:rsidRDefault="00424500" w:rsidP="00424500">
      <w:pPr>
        <w:rPr>
          <w:lang w:val="en-US"/>
        </w:rPr>
      </w:pPr>
    </w:p>
    <w:p w14:paraId="429A0A55" w14:textId="77777777" w:rsidR="00424500" w:rsidRDefault="00424500" w:rsidP="00424500">
      <w:pPr>
        <w:rPr>
          <w:lang w:val="en-US"/>
        </w:rPr>
      </w:pPr>
    </w:p>
    <w:p w14:paraId="6BEFE430" w14:textId="29E0BD3C" w:rsidR="00B4595C" w:rsidRDefault="00F6629E" w:rsidP="00B54D7A">
      <w:pPr>
        <w:pStyle w:val="Heading2"/>
      </w:pPr>
      <w:bookmarkStart w:id="195" w:name="_Toc94241106"/>
      <w:r w:rsidRPr="00CD125F">
        <w:t>Participant characteristics</w:t>
      </w:r>
      <w:bookmarkEnd w:id="195"/>
    </w:p>
    <w:p w14:paraId="6F4BFE2A" w14:textId="77777777" w:rsidR="006B541A" w:rsidRDefault="00424500">
      <w:pPr>
        <w:pStyle w:val="ListParagraph"/>
        <w:numPr>
          <w:ilvl w:val="0"/>
          <w:numId w:val="6"/>
        </w:numPr>
        <w:rPr>
          <w:lang w:val="en-US"/>
        </w:rPr>
      </w:pPr>
      <w:r w:rsidRPr="006B541A">
        <w:rPr>
          <w:lang w:val="en-US"/>
        </w:rPr>
        <w:t>In study I, twenty dyads from Sweden and twenty dyads from Spain participated. They were between X and Y years old and X% were women. Moreover…</w:t>
      </w:r>
    </w:p>
    <w:p w14:paraId="310B9EE1" w14:textId="77777777" w:rsidR="006B541A" w:rsidRDefault="006B541A">
      <w:pPr>
        <w:pStyle w:val="ListParagraph"/>
        <w:numPr>
          <w:ilvl w:val="0"/>
          <w:numId w:val="6"/>
        </w:numPr>
        <w:rPr>
          <w:lang w:val="en-US"/>
        </w:rPr>
      </w:pPr>
      <w:r w:rsidRPr="006B541A">
        <w:rPr>
          <w:lang w:val="en-US"/>
        </w:rPr>
        <w:t xml:space="preserve">In all, 881 </w:t>
      </w:r>
      <w:proofErr w:type="spellStart"/>
      <w:r w:rsidRPr="006B541A">
        <w:rPr>
          <w:lang w:val="en-US"/>
        </w:rPr>
        <w:t>respondended</w:t>
      </w:r>
      <w:proofErr w:type="spellEnd"/>
      <w:r w:rsidRPr="006B541A">
        <w:rPr>
          <w:lang w:val="en-US"/>
        </w:rPr>
        <w:t xml:space="preserve"> to the questionnaire in Study II. What </w:t>
      </w:r>
      <w:proofErr w:type="spellStart"/>
      <w:r w:rsidRPr="006B541A">
        <w:rPr>
          <w:lang w:val="en-US"/>
        </w:rPr>
        <w:t>characterised</w:t>
      </w:r>
      <w:proofErr w:type="spellEnd"/>
      <w:r w:rsidRPr="006B541A">
        <w:rPr>
          <w:lang w:val="en-US"/>
        </w:rPr>
        <w:t xml:space="preserve"> the participants was that…</w:t>
      </w:r>
    </w:p>
    <w:p w14:paraId="6B9EF19B" w14:textId="77777777" w:rsidR="006B541A" w:rsidRDefault="006B541A">
      <w:pPr>
        <w:pStyle w:val="ListParagraph"/>
        <w:numPr>
          <w:ilvl w:val="0"/>
          <w:numId w:val="6"/>
        </w:numPr>
        <w:rPr>
          <w:lang w:val="en-US"/>
        </w:rPr>
      </w:pPr>
      <w:r w:rsidRPr="006B541A">
        <w:rPr>
          <w:lang w:val="en-US"/>
        </w:rPr>
        <w:t>In the third study aimed at older adults and people with disabilities, 100 people participated… describe the difference between full participants and partial participants…</w:t>
      </w:r>
    </w:p>
    <w:p w14:paraId="2A97B08A" w14:textId="29242B54" w:rsidR="006B541A" w:rsidRPr="006B541A" w:rsidRDefault="006B541A">
      <w:pPr>
        <w:pStyle w:val="ListParagraph"/>
        <w:numPr>
          <w:ilvl w:val="0"/>
          <w:numId w:val="6"/>
        </w:numPr>
        <w:rPr>
          <w:lang w:val="en-US"/>
        </w:rPr>
      </w:pPr>
      <w:r w:rsidRPr="006B541A">
        <w:rPr>
          <w:lang w:val="en-US"/>
        </w:rPr>
        <w:t xml:space="preserve">In Study IV, the </w:t>
      </w:r>
      <w:proofErr w:type="spellStart"/>
      <w:r w:rsidRPr="006B541A">
        <w:rPr>
          <w:lang w:val="en-US"/>
        </w:rPr>
        <w:t>paticipants</w:t>
      </w:r>
      <w:proofErr w:type="spellEnd"/>
      <w:r w:rsidRPr="006B541A">
        <w:rPr>
          <w:lang w:val="en-US"/>
        </w:rPr>
        <w:t xml:space="preserve"> consisted of three researchers and 12 non-academic actors…</w:t>
      </w:r>
    </w:p>
    <w:p w14:paraId="298307AE" w14:textId="77777777" w:rsidR="00424500" w:rsidRDefault="00424500" w:rsidP="00CD125F">
      <w:pPr>
        <w:rPr>
          <w:lang w:val="en-US"/>
        </w:rPr>
      </w:pPr>
    </w:p>
    <w:p w14:paraId="66F0FAED" w14:textId="77777777" w:rsidR="0097701E" w:rsidRPr="00227263" w:rsidRDefault="0097701E" w:rsidP="005A0F91">
      <w:pPr>
        <w:rPr>
          <w:i/>
          <w:iCs/>
          <w:lang w:val="en-US"/>
        </w:rPr>
      </w:pPr>
    </w:p>
    <w:p w14:paraId="3EA59160" w14:textId="24B5A862" w:rsidR="00F6629E" w:rsidRPr="005A0F91" w:rsidRDefault="00F6629E" w:rsidP="005A0F91">
      <w:pPr>
        <w:pStyle w:val="Heading2"/>
      </w:pPr>
      <w:bookmarkStart w:id="196" w:name="_Toc94241110"/>
      <w:r w:rsidRPr="005A0F91">
        <w:t>Data collection</w:t>
      </w:r>
      <w:bookmarkEnd w:id="196"/>
      <w:r w:rsidR="006B541A">
        <w:t xml:space="preserve"> and analyses</w:t>
      </w:r>
    </w:p>
    <w:p w14:paraId="7014970F" w14:textId="6DBCBBB7" w:rsidR="006B541A" w:rsidRPr="006B541A" w:rsidRDefault="006B541A" w:rsidP="005A0F91">
      <w:pPr>
        <w:pStyle w:val="Heading3"/>
        <w:rPr>
          <w:b w:val="0"/>
          <w:bCs/>
          <w:i/>
          <w:iCs/>
        </w:rPr>
      </w:pPr>
      <w:bookmarkStart w:id="197" w:name="_Toc94241111"/>
      <w:r w:rsidRPr="006B541A">
        <w:rPr>
          <w:b w:val="0"/>
          <w:bCs/>
          <w:i/>
          <w:iCs/>
        </w:rPr>
        <w:t>Here I will write an introductory, overall paragraph about qualitative and quantitative methods</w:t>
      </w:r>
    </w:p>
    <w:p w14:paraId="5BD52899" w14:textId="77777777" w:rsidR="006B541A" w:rsidRPr="006B541A" w:rsidRDefault="006B541A">
      <w:pPr>
        <w:pStyle w:val="Heading3"/>
        <w:numPr>
          <w:ilvl w:val="0"/>
          <w:numId w:val="7"/>
        </w:numPr>
        <w:rPr>
          <w:b w:val="0"/>
          <w:bCs/>
        </w:rPr>
      </w:pPr>
      <w:r w:rsidRPr="006B541A">
        <w:rPr>
          <w:b w:val="0"/>
          <w:bCs/>
        </w:rPr>
        <w:t xml:space="preserve">In study I, qualitative data was collected through interviews and quantitative data through Standard Usability Scale (SUS) and other usability tests… The data was then </w:t>
      </w:r>
      <w:proofErr w:type="spellStart"/>
      <w:r w:rsidRPr="006B541A">
        <w:rPr>
          <w:b w:val="0"/>
          <w:bCs/>
        </w:rPr>
        <w:t>analyzed</w:t>
      </w:r>
      <w:proofErr w:type="spellEnd"/>
      <w:r w:rsidRPr="006B541A">
        <w:rPr>
          <w:b w:val="0"/>
          <w:bCs/>
        </w:rPr>
        <w:t xml:space="preserve"> both qualitatively and quantitatively…</w:t>
      </w:r>
    </w:p>
    <w:p w14:paraId="69FF8DDB" w14:textId="77777777" w:rsidR="006B541A" w:rsidRPr="006B541A" w:rsidRDefault="006B541A">
      <w:pPr>
        <w:pStyle w:val="Heading3"/>
        <w:numPr>
          <w:ilvl w:val="0"/>
          <w:numId w:val="7"/>
        </w:numPr>
        <w:rPr>
          <w:b w:val="0"/>
          <w:bCs/>
        </w:rPr>
      </w:pPr>
      <w:r w:rsidRPr="006B541A">
        <w:rPr>
          <w:b w:val="0"/>
          <w:bCs/>
        </w:rPr>
        <w:t xml:space="preserve">In study II and III, data was collected through </w:t>
      </w:r>
      <w:proofErr w:type="spellStart"/>
      <w:r w:rsidRPr="006B541A">
        <w:rPr>
          <w:b w:val="0"/>
          <w:bCs/>
        </w:rPr>
        <w:t>questionnioaires</w:t>
      </w:r>
      <w:proofErr w:type="spellEnd"/>
      <w:r w:rsidRPr="006B541A">
        <w:rPr>
          <w:b w:val="0"/>
          <w:bCs/>
        </w:rPr>
        <w:t xml:space="preserve"> …statistical analyses</w:t>
      </w:r>
    </w:p>
    <w:p w14:paraId="2E12573B" w14:textId="4F3CC933" w:rsidR="006B541A" w:rsidRPr="006B541A" w:rsidRDefault="006B541A">
      <w:pPr>
        <w:pStyle w:val="Heading3"/>
        <w:numPr>
          <w:ilvl w:val="0"/>
          <w:numId w:val="7"/>
        </w:numPr>
        <w:rPr>
          <w:b w:val="0"/>
          <w:bCs/>
        </w:rPr>
      </w:pPr>
      <w:r w:rsidRPr="006B541A">
        <w:rPr>
          <w:b w:val="0"/>
          <w:bCs/>
        </w:rPr>
        <w:t xml:space="preserve">In study IV qualitative data </w:t>
      </w:r>
      <w:proofErr w:type="gramStart"/>
      <w:r w:rsidRPr="006B541A">
        <w:rPr>
          <w:b w:val="0"/>
          <w:bCs/>
        </w:rPr>
        <w:t>….through</w:t>
      </w:r>
      <w:proofErr w:type="gramEnd"/>
      <w:r w:rsidRPr="006B541A">
        <w:rPr>
          <w:b w:val="0"/>
          <w:bCs/>
        </w:rPr>
        <w:t xml:space="preserve"> recorded research circle sessions… transcribed and deductively analysed….</w:t>
      </w:r>
    </w:p>
    <w:bookmarkEnd w:id="197"/>
    <w:p w14:paraId="27A91740" w14:textId="706AE740" w:rsidR="00536A07" w:rsidRDefault="00800EC1" w:rsidP="005A0F91">
      <w:pPr>
        <w:pStyle w:val="Heading3"/>
      </w:pPr>
      <w:r>
        <w:t>Usability tests</w:t>
      </w:r>
    </w:p>
    <w:p w14:paraId="6EA31A61" w14:textId="6BA1095F" w:rsidR="006B541A" w:rsidRDefault="00800EC1" w:rsidP="006B541A">
      <w:pPr>
        <w:pStyle w:val="bodytext"/>
      </w:pPr>
      <w:r w:rsidRPr="00800EC1">
        <w:t>Here I will explain what research circles are and how we went about it in Study IV.</w:t>
      </w:r>
    </w:p>
    <w:p w14:paraId="1CA59D6C" w14:textId="10EF5992" w:rsidR="00800EC1" w:rsidRDefault="00800EC1" w:rsidP="00800EC1">
      <w:pPr>
        <w:pStyle w:val="Heading3"/>
      </w:pPr>
      <w:r>
        <w:t>Research circles</w:t>
      </w:r>
    </w:p>
    <w:p w14:paraId="02B0015E" w14:textId="4F2C10C4" w:rsidR="00800EC1" w:rsidRDefault="00800EC1" w:rsidP="006B541A">
      <w:pPr>
        <w:pStyle w:val="bodytext"/>
      </w:pPr>
      <w:r w:rsidRPr="00800EC1">
        <w:t>Here I will explain what research circles are and how we went about it in Study IV.</w:t>
      </w:r>
    </w:p>
    <w:p w14:paraId="6DC5556A" w14:textId="328101D0" w:rsidR="00800EC1" w:rsidRDefault="00800EC1" w:rsidP="00800EC1">
      <w:pPr>
        <w:pStyle w:val="Heading3"/>
      </w:pPr>
      <w:r>
        <w:t xml:space="preserve">Statistical analyses </w:t>
      </w:r>
    </w:p>
    <w:p w14:paraId="2C8BBDBC" w14:textId="5A696388" w:rsidR="00800EC1" w:rsidRDefault="00800EC1" w:rsidP="006B541A">
      <w:pPr>
        <w:pStyle w:val="bodytext"/>
        <w:rPr>
          <w:lang w:val="en-US"/>
        </w:rPr>
      </w:pPr>
      <w:r w:rsidRPr="00800EC1">
        <w:rPr>
          <w:lang w:val="en-US"/>
        </w:rPr>
        <w:t>Here I will introduce and go through which statistical methods/analyses were used/done in studies II and III.</w:t>
      </w:r>
    </w:p>
    <w:p w14:paraId="4FAEFA2A" w14:textId="630C291F" w:rsidR="00800EC1" w:rsidRDefault="00800EC1" w:rsidP="00800EC1">
      <w:pPr>
        <w:pStyle w:val="Heading3"/>
      </w:pPr>
      <w:r>
        <w:t>Deductive content analyses</w:t>
      </w:r>
    </w:p>
    <w:p w14:paraId="6B7D1EB3" w14:textId="78EEA164" w:rsidR="00800EC1" w:rsidRPr="00800EC1" w:rsidRDefault="00800EC1" w:rsidP="006B541A">
      <w:pPr>
        <w:pStyle w:val="bodytext"/>
        <w:rPr>
          <w:lang w:val="en-US"/>
        </w:rPr>
      </w:pPr>
      <w:r w:rsidRPr="00800EC1">
        <w:rPr>
          <w:lang w:val="en-US"/>
        </w:rPr>
        <w:t>Here I will report on the analysis that was done in study IV.</w:t>
      </w:r>
    </w:p>
    <w:p w14:paraId="75B26EAA" w14:textId="77777777" w:rsidR="00800EC1" w:rsidRPr="00800EC1" w:rsidRDefault="00800EC1" w:rsidP="006B541A">
      <w:pPr>
        <w:pStyle w:val="bodytext"/>
        <w:rPr>
          <w:b/>
          <w:bCs/>
          <w:lang w:val="en-US"/>
        </w:rPr>
      </w:pPr>
    </w:p>
    <w:p w14:paraId="75704B57" w14:textId="04466E4E" w:rsidR="00307FD4" w:rsidRPr="00307FD4" w:rsidRDefault="00307FD4" w:rsidP="00800EC1">
      <w:pPr>
        <w:pStyle w:val="Heading2"/>
      </w:pPr>
      <w:bookmarkStart w:id="198" w:name="_Toc94241118"/>
      <w:r w:rsidRPr="0019100A">
        <w:t>Ethical considerations</w:t>
      </w:r>
      <w:bookmarkEnd w:id="198"/>
    </w:p>
    <w:p w14:paraId="3CE838A2" w14:textId="77777777" w:rsidR="00800EC1" w:rsidRPr="00800EC1" w:rsidRDefault="00800EC1" w:rsidP="0019100A">
      <w:pPr>
        <w:rPr>
          <w:i/>
          <w:iCs/>
          <w:lang w:val="en-US"/>
        </w:rPr>
      </w:pPr>
      <w:r w:rsidRPr="00800EC1">
        <w:rPr>
          <w:i/>
          <w:iCs/>
          <w:lang w:val="en-US"/>
        </w:rPr>
        <w:t xml:space="preserve">Here I will briefly describe what “ethical considerations” are and on an overall level report which studies received ethics </w:t>
      </w:r>
      <w:proofErr w:type="gramStart"/>
      <w:r w:rsidRPr="00800EC1">
        <w:rPr>
          <w:i/>
          <w:iCs/>
          <w:lang w:val="en-US"/>
        </w:rPr>
        <w:t>permission</w:t>
      </w:r>
      <w:proofErr w:type="gramEnd"/>
      <w:r w:rsidRPr="00800EC1">
        <w:rPr>
          <w:i/>
          <w:iCs/>
          <w:lang w:val="en-US"/>
        </w:rPr>
        <w:t xml:space="preserve"> and which were not deemed to need it and why. I will emphasize that the ethics were considered </w:t>
      </w:r>
      <w:proofErr w:type="gramStart"/>
      <w:r w:rsidRPr="00800EC1">
        <w:rPr>
          <w:i/>
          <w:iCs/>
          <w:lang w:val="en-US"/>
        </w:rPr>
        <w:t>on the basis of</w:t>
      </w:r>
      <w:proofErr w:type="gramEnd"/>
      <w:r w:rsidRPr="00800EC1">
        <w:rPr>
          <w:i/>
          <w:iCs/>
          <w:lang w:val="en-US"/>
        </w:rPr>
        <w:t xml:space="preserve"> utility vs. risks, on the basis of promoting the autonomy of the participants and on the basis that it is ethically motivated with user involvement in the research process.</w:t>
      </w:r>
    </w:p>
    <w:p w14:paraId="47C0B8F9" w14:textId="77777777" w:rsidR="00800EC1" w:rsidRDefault="00800EC1" w:rsidP="0019100A">
      <w:pPr>
        <w:rPr>
          <w:lang w:val="en-US"/>
        </w:rPr>
      </w:pPr>
    </w:p>
    <w:p w14:paraId="75320736" w14:textId="39C35B4A" w:rsidR="00800EC1" w:rsidRDefault="00800EC1" w:rsidP="00800EC1">
      <w:pPr>
        <w:pStyle w:val="Heading3"/>
      </w:pPr>
      <w:r>
        <w:t>Benefits and risks</w:t>
      </w:r>
    </w:p>
    <w:p w14:paraId="31F5F116" w14:textId="77777777" w:rsidR="00D5499E" w:rsidRPr="00D5499E" w:rsidRDefault="00D5499E" w:rsidP="00D5499E">
      <w:pPr>
        <w:rPr>
          <w:i/>
          <w:iCs/>
          <w:lang w:val="en-US"/>
        </w:rPr>
      </w:pPr>
      <w:r w:rsidRPr="00D5499E">
        <w:rPr>
          <w:i/>
          <w:iCs/>
          <w:lang w:val="en-US"/>
        </w:rPr>
        <w:t>Here I will briefly describe the Declaration of Helsinki and benefits vs. risks and then describe how I reasoned about this in relation to my four studies.</w:t>
      </w:r>
    </w:p>
    <w:p w14:paraId="7006D7AB" w14:textId="263DEE5A" w:rsidR="00D5499E" w:rsidRPr="00D5499E" w:rsidRDefault="00D5499E" w:rsidP="00D5499E">
      <w:pPr>
        <w:rPr>
          <w:i/>
          <w:iCs/>
          <w:lang w:val="en-US"/>
        </w:rPr>
      </w:pPr>
      <w:r w:rsidRPr="00D5499E">
        <w:rPr>
          <w:i/>
          <w:iCs/>
          <w:lang w:val="en-US"/>
        </w:rPr>
        <w:t>In a separate paragraph I will describe how data has been handled in the various studies and mention GDPR and LU Servers and so on.</w:t>
      </w:r>
    </w:p>
    <w:p w14:paraId="04793CE7" w14:textId="77777777" w:rsidR="00D5499E" w:rsidRPr="00D5499E" w:rsidRDefault="00D5499E" w:rsidP="00D5499E">
      <w:pPr>
        <w:rPr>
          <w:i/>
          <w:iCs/>
          <w:lang w:val="en-US"/>
        </w:rPr>
      </w:pPr>
    </w:p>
    <w:p w14:paraId="19C515E1" w14:textId="5F504598" w:rsidR="00307FD4" w:rsidRPr="00307FD4" w:rsidRDefault="00D5499E" w:rsidP="00DC3E3D">
      <w:pPr>
        <w:pStyle w:val="Heading3"/>
      </w:pPr>
      <w:r>
        <w:t>Autonomy</w:t>
      </w:r>
    </w:p>
    <w:p w14:paraId="2704E59D" w14:textId="77777777" w:rsidR="00D5499E" w:rsidRDefault="00D5499E" w:rsidP="00DC3E3D">
      <w:pPr>
        <w:rPr>
          <w:lang w:val="en-US"/>
        </w:rPr>
      </w:pPr>
      <w:r w:rsidRPr="00D5499E">
        <w:rPr>
          <w:lang w:val="en-US"/>
        </w:rPr>
        <w:t>Here I will take up a reference from, for example, the Swedish Research Council that it is important to respect people’s autonomy and that they make well-informed decisions.</w:t>
      </w:r>
    </w:p>
    <w:p w14:paraId="009BC9D3" w14:textId="4FC0390F" w:rsidR="00307FD4" w:rsidRPr="00EA0002" w:rsidRDefault="00D5499E" w:rsidP="00DC3E3D">
      <w:pPr>
        <w:pStyle w:val="Heading3"/>
      </w:pPr>
      <w:r w:rsidRPr="00D5499E">
        <w:t>Involvement in the research process</w:t>
      </w:r>
    </w:p>
    <w:p w14:paraId="1BA5A4F7" w14:textId="77777777" w:rsidR="00D5499E" w:rsidRDefault="00D5499E" w:rsidP="00DC3E3D">
      <w:pPr>
        <w:rPr>
          <w:lang w:val="en-US"/>
        </w:rPr>
      </w:pPr>
      <w:r w:rsidRPr="00D5499E">
        <w:rPr>
          <w:lang w:val="en-US"/>
        </w:rPr>
        <w:t xml:space="preserve">Here I will describe how an ethical recommendation is made that people outside of the individual researchers are involved in the research process because it is a strength for relevance and transparency. </w:t>
      </w:r>
    </w:p>
    <w:p w14:paraId="6C09C865" w14:textId="77777777" w:rsidR="00D5499E" w:rsidRDefault="00D5499E" w:rsidP="00DC3E3D">
      <w:pPr>
        <w:rPr>
          <w:lang w:val="en-US"/>
        </w:rPr>
      </w:pPr>
    </w:p>
    <w:p w14:paraId="0D627F7C" w14:textId="50DC7F7D" w:rsidR="00982746" w:rsidRDefault="00982746" w:rsidP="00B54D7A">
      <w:pPr>
        <w:pStyle w:val="Heading1"/>
      </w:pPr>
      <w:bookmarkStart w:id="199" w:name="_Toc94241123"/>
      <w:r>
        <w:t>Results</w:t>
      </w:r>
      <w:del w:id="200" w:author="Susanne Iwarsson" w:date="2022-09-13T13:15:00Z">
        <w:r w:rsidDel="002639D1">
          <w:delText>/Findin</w:delText>
        </w:r>
        <w:bookmarkEnd w:id="199"/>
        <w:r w:rsidR="00D5499E" w:rsidDel="002639D1">
          <w:delText>gs</w:delText>
        </w:r>
      </w:del>
    </w:p>
    <w:p w14:paraId="3E95062B" w14:textId="19BAFB6B" w:rsidR="00982746" w:rsidRDefault="00D5499E" w:rsidP="00DC3E3D">
      <w:pPr>
        <w:pStyle w:val="Heading3"/>
        <w:rPr>
          <w:b w:val="0"/>
          <w:bCs/>
          <w:i/>
          <w:iCs/>
        </w:rPr>
      </w:pPr>
      <w:commentRangeStart w:id="201"/>
      <w:r w:rsidRPr="00D5499E">
        <w:rPr>
          <w:b w:val="0"/>
          <w:bCs/>
          <w:i/>
          <w:iCs/>
        </w:rPr>
        <w:t xml:space="preserve">The four studies that make up this thesis contributed to the overarching aim which was to extend and deepen the current knowledge of user involvement in research on ageing and health, where users refer to representatives of older adults as well as other societal groups and actors with a direct or indirect interest in the research being conducted. The main result emerging from the four studies is that user involvement has a clear potential to broaden researchers’ understanding of the complexity of a societal problem, but that a lack of certain central actors or groups risks creating an incomplete or downright distorted picture of the reality that researchers strive to understand, </w:t>
      </w:r>
      <w:proofErr w:type="gramStart"/>
      <w:r w:rsidRPr="00D5499E">
        <w:rPr>
          <w:b w:val="0"/>
          <w:bCs/>
          <w:i/>
          <w:iCs/>
        </w:rPr>
        <w:t>explain</w:t>
      </w:r>
      <w:proofErr w:type="gramEnd"/>
      <w:r w:rsidRPr="00D5499E">
        <w:rPr>
          <w:b w:val="0"/>
          <w:bCs/>
          <w:i/>
          <w:iCs/>
        </w:rPr>
        <w:t xml:space="preserve"> and improve.</w:t>
      </w:r>
      <w:commentRangeEnd w:id="201"/>
      <w:r w:rsidR="007E6672">
        <w:rPr>
          <w:rStyle w:val="CommentReference"/>
          <w:rFonts w:ascii="Arial" w:hAnsi="Arial"/>
          <w:b w:val="0"/>
          <w:lang w:val="sv-SE" w:eastAsia="en-US"/>
        </w:rPr>
        <w:commentReference w:id="201"/>
      </w:r>
    </w:p>
    <w:p w14:paraId="6A93A4EB" w14:textId="61993BD3" w:rsidR="00D5499E" w:rsidRDefault="00D5499E" w:rsidP="00D5499E">
      <w:pPr>
        <w:pStyle w:val="bodytext"/>
      </w:pPr>
    </w:p>
    <w:p w14:paraId="4E98EEE9" w14:textId="5613692E" w:rsidR="00D5499E" w:rsidRDefault="00D5499E" w:rsidP="00D5499E">
      <w:pPr>
        <w:pStyle w:val="bodytext"/>
      </w:pPr>
      <w:r w:rsidRPr="00D5499E">
        <w:t>Here I might have a figure to illustrate the result</w:t>
      </w:r>
    </w:p>
    <w:p w14:paraId="41B6DB88" w14:textId="287D4C35" w:rsidR="00D5499E" w:rsidRDefault="00D5499E" w:rsidP="00D5499E">
      <w:pPr>
        <w:pStyle w:val="bodytext"/>
      </w:pPr>
    </w:p>
    <w:p w14:paraId="0080C71D" w14:textId="7A5B5961" w:rsidR="00D5499E" w:rsidRDefault="00D5499E" w:rsidP="00D5499E">
      <w:pPr>
        <w:pStyle w:val="Heading3"/>
      </w:pPr>
      <w:commentRangeStart w:id="202"/>
      <w:r>
        <w:t>Study I</w:t>
      </w:r>
      <w:commentRangeEnd w:id="202"/>
      <w:r w:rsidR="0058274E">
        <w:rPr>
          <w:rStyle w:val="CommentReference"/>
          <w:rFonts w:ascii="Arial" w:hAnsi="Arial"/>
          <w:b w:val="0"/>
          <w:lang w:val="sv-SE" w:eastAsia="en-US"/>
        </w:rPr>
        <w:commentReference w:id="202"/>
      </w:r>
    </w:p>
    <w:p w14:paraId="62A53FE5" w14:textId="177E58AC" w:rsidR="00B66188" w:rsidRPr="00B66188" w:rsidRDefault="00B66188" w:rsidP="00B66188">
      <w:pPr>
        <w:pStyle w:val="Heading3"/>
        <w:rPr>
          <w:b w:val="0"/>
          <w:bCs/>
          <w:i/>
          <w:iCs/>
        </w:rPr>
      </w:pPr>
      <w:r w:rsidRPr="00B66188">
        <w:rPr>
          <w:b w:val="0"/>
          <w:bCs/>
          <w:i/>
          <w:iCs/>
        </w:rPr>
        <w:t>The results from Study I will be summarized in one paragraph.</w:t>
      </w:r>
    </w:p>
    <w:p w14:paraId="0CFD49DE" w14:textId="77777777" w:rsidR="00B66188" w:rsidRPr="00B66188" w:rsidRDefault="00B66188">
      <w:pPr>
        <w:pStyle w:val="Heading3"/>
        <w:numPr>
          <w:ilvl w:val="0"/>
          <w:numId w:val="8"/>
        </w:numPr>
        <w:rPr>
          <w:b w:val="0"/>
          <w:bCs/>
        </w:rPr>
      </w:pPr>
      <w:r w:rsidRPr="00B66188">
        <w:rPr>
          <w:b w:val="0"/>
          <w:bCs/>
        </w:rPr>
        <w:t>Overall positive attitude towards the app that was developed based on the evaluation that was made.</w:t>
      </w:r>
    </w:p>
    <w:p w14:paraId="3FD1FC02" w14:textId="77777777" w:rsidR="00B66188" w:rsidRPr="00B66188" w:rsidRDefault="00B66188">
      <w:pPr>
        <w:pStyle w:val="Heading3"/>
        <w:numPr>
          <w:ilvl w:val="0"/>
          <w:numId w:val="8"/>
        </w:numPr>
        <w:rPr>
          <w:b w:val="0"/>
          <w:bCs/>
        </w:rPr>
      </w:pPr>
      <w:r w:rsidRPr="00B66188">
        <w:rPr>
          <w:b w:val="0"/>
          <w:bCs/>
        </w:rPr>
        <w:t xml:space="preserve">Standard measures of usability (SUS) not reliable to use on a target </w:t>
      </w:r>
      <w:proofErr w:type="spellStart"/>
      <w:r w:rsidRPr="00B66188">
        <w:rPr>
          <w:b w:val="0"/>
          <w:bCs/>
        </w:rPr>
        <w:t>goup</w:t>
      </w:r>
      <w:proofErr w:type="spellEnd"/>
      <w:r w:rsidRPr="00B66188">
        <w:rPr>
          <w:b w:val="0"/>
          <w:bCs/>
        </w:rPr>
        <w:t xml:space="preserve"> with cognitive decline - confusing.</w:t>
      </w:r>
    </w:p>
    <w:p w14:paraId="60270046" w14:textId="77777777" w:rsidR="00B66188" w:rsidRPr="00B66188" w:rsidRDefault="00B66188">
      <w:pPr>
        <w:pStyle w:val="Heading3"/>
        <w:numPr>
          <w:ilvl w:val="0"/>
          <w:numId w:val="8"/>
        </w:numPr>
        <w:rPr>
          <w:b w:val="0"/>
          <w:bCs/>
        </w:rPr>
      </w:pPr>
      <w:r w:rsidRPr="00B66188">
        <w:rPr>
          <w:b w:val="0"/>
          <w:bCs/>
        </w:rPr>
        <w:t xml:space="preserve">That older people form a heterogeneous group with varied knowledge about and familiarity with mobile digital technology. Thus while a few individuals with less cognitive impairment and a greater awareness and knowledge of what is possible to achieve with technology today, might find the app very limited and not useful. While on the other hand individuals 90+ might find the technology challenging due to their overall bodily function such as swollen fingers, and thus really need to see a clear purpose with this technology </w:t>
      </w:r>
      <w:proofErr w:type="gramStart"/>
      <w:r w:rsidRPr="00B66188">
        <w:rPr>
          <w:b w:val="0"/>
          <w:bCs/>
        </w:rPr>
        <w:t>in order to</w:t>
      </w:r>
      <w:proofErr w:type="gramEnd"/>
      <w:r w:rsidRPr="00B66188">
        <w:rPr>
          <w:b w:val="0"/>
          <w:bCs/>
        </w:rPr>
        <w:t xml:space="preserve"> find it worthy to spend valuable time exploring and learning it.</w:t>
      </w:r>
    </w:p>
    <w:p w14:paraId="7015EC9B" w14:textId="77777777" w:rsidR="00B66188" w:rsidRPr="00B66188" w:rsidRDefault="00B66188">
      <w:pPr>
        <w:pStyle w:val="Heading3"/>
        <w:numPr>
          <w:ilvl w:val="0"/>
          <w:numId w:val="8"/>
        </w:numPr>
        <w:rPr>
          <w:b w:val="0"/>
          <w:bCs/>
        </w:rPr>
      </w:pPr>
      <w:r w:rsidRPr="00B66188">
        <w:rPr>
          <w:b w:val="0"/>
          <w:bCs/>
        </w:rPr>
        <w:t xml:space="preserve">Moreover, that less exposure to similar technology will likely </w:t>
      </w:r>
      <w:proofErr w:type="gramStart"/>
      <w:r w:rsidRPr="00B66188">
        <w:rPr>
          <w:b w:val="0"/>
          <w:bCs/>
        </w:rPr>
        <w:t>effect</w:t>
      </w:r>
      <w:proofErr w:type="gramEnd"/>
      <w:r w:rsidRPr="00B66188">
        <w:rPr>
          <w:b w:val="0"/>
          <w:bCs/>
        </w:rPr>
        <w:t xml:space="preserve"> both ability and self-esteem and thus need to be taken into consideration when introducing an app.</w:t>
      </w:r>
    </w:p>
    <w:p w14:paraId="793A9510" w14:textId="77777777" w:rsidR="00B66188" w:rsidRPr="00B66188" w:rsidRDefault="00B66188">
      <w:pPr>
        <w:pStyle w:val="Heading3"/>
        <w:numPr>
          <w:ilvl w:val="0"/>
          <w:numId w:val="8"/>
        </w:numPr>
        <w:rPr>
          <w:b w:val="0"/>
          <w:bCs/>
        </w:rPr>
      </w:pPr>
      <w:r w:rsidRPr="00B66188">
        <w:rPr>
          <w:b w:val="0"/>
          <w:bCs/>
        </w:rPr>
        <w:t>That it can be parts that make up entertainment (cognitive games) that can prove to be the most appreciated of all the parts in a content, even if these do not constitute what, based on the plan, is intended as the central content.</w:t>
      </w:r>
    </w:p>
    <w:p w14:paraId="55415C7E" w14:textId="66056D2F" w:rsidR="00B66188" w:rsidRPr="00B66188" w:rsidRDefault="00B66188">
      <w:pPr>
        <w:pStyle w:val="Heading3"/>
        <w:numPr>
          <w:ilvl w:val="0"/>
          <w:numId w:val="8"/>
        </w:numPr>
        <w:rPr>
          <w:b w:val="0"/>
          <w:bCs/>
        </w:rPr>
      </w:pPr>
      <w:r w:rsidRPr="00B66188">
        <w:rPr>
          <w:b w:val="0"/>
          <w:bCs/>
        </w:rPr>
        <w:t>As to the app development that more “common ground” between developers of technology and end users would make the process easier and would require less iterations.</w:t>
      </w:r>
    </w:p>
    <w:p w14:paraId="32623615" w14:textId="7B966F86" w:rsidR="00D5499E" w:rsidRDefault="00D5499E" w:rsidP="00D5499E">
      <w:pPr>
        <w:pStyle w:val="Heading3"/>
      </w:pPr>
      <w:r>
        <w:t>Study II</w:t>
      </w:r>
    </w:p>
    <w:p w14:paraId="032F7120" w14:textId="28250F55" w:rsidR="00B66188" w:rsidRPr="00B66188" w:rsidRDefault="00B66188" w:rsidP="00B66188">
      <w:pPr>
        <w:pStyle w:val="Heading3"/>
        <w:rPr>
          <w:b w:val="0"/>
          <w:bCs/>
          <w:i/>
          <w:iCs/>
        </w:rPr>
      </w:pPr>
      <w:r w:rsidRPr="00B66188">
        <w:rPr>
          <w:b w:val="0"/>
          <w:bCs/>
          <w:i/>
          <w:iCs/>
        </w:rPr>
        <w:t>The results from Study I</w:t>
      </w:r>
      <w:r>
        <w:rPr>
          <w:b w:val="0"/>
          <w:bCs/>
          <w:i/>
          <w:iCs/>
        </w:rPr>
        <w:t>I</w:t>
      </w:r>
      <w:r w:rsidRPr="00B66188">
        <w:rPr>
          <w:b w:val="0"/>
          <w:bCs/>
          <w:i/>
          <w:iCs/>
        </w:rPr>
        <w:t xml:space="preserve"> will be summarized in one paragraph.</w:t>
      </w:r>
    </w:p>
    <w:p w14:paraId="1AA96EB3" w14:textId="77777777" w:rsidR="00B66188" w:rsidRPr="00B66188" w:rsidRDefault="00B66188">
      <w:pPr>
        <w:pStyle w:val="Heading3"/>
        <w:numPr>
          <w:ilvl w:val="0"/>
          <w:numId w:val="9"/>
        </w:numPr>
        <w:rPr>
          <w:b w:val="0"/>
          <w:bCs/>
        </w:rPr>
      </w:pPr>
      <w:r w:rsidRPr="00B66188">
        <w:rPr>
          <w:b w:val="0"/>
          <w:bCs/>
        </w:rPr>
        <w:t>Engaging older people in Sweden in research targeting active involvement in research presents a challenge.</w:t>
      </w:r>
    </w:p>
    <w:p w14:paraId="02107B9B" w14:textId="77777777" w:rsidR="00B66188" w:rsidRPr="00B66188" w:rsidRDefault="00B66188">
      <w:pPr>
        <w:pStyle w:val="Heading3"/>
        <w:numPr>
          <w:ilvl w:val="0"/>
          <w:numId w:val="9"/>
        </w:numPr>
        <w:rPr>
          <w:b w:val="0"/>
          <w:bCs/>
        </w:rPr>
      </w:pPr>
      <w:r w:rsidRPr="00B66188">
        <w:rPr>
          <w:b w:val="0"/>
          <w:bCs/>
        </w:rPr>
        <w:t>The study shows an over-representation of people with higher education, who tend to be more aware, have previous experience, and are more willing to be involved in research with public involvement.</w:t>
      </w:r>
    </w:p>
    <w:p w14:paraId="246A2A1C" w14:textId="77777777" w:rsidR="00B66188" w:rsidRDefault="00B66188">
      <w:pPr>
        <w:pStyle w:val="Heading3"/>
        <w:numPr>
          <w:ilvl w:val="0"/>
          <w:numId w:val="9"/>
        </w:numPr>
        <w:rPr>
          <w:b w:val="0"/>
          <w:bCs/>
        </w:rPr>
      </w:pPr>
      <w:r w:rsidRPr="00B66188">
        <w:rPr>
          <w:b w:val="0"/>
          <w:bCs/>
        </w:rPr>
        <w:t>This implies a risk that groups with lower education are not represented, and that knowledge co-produced with mostly highly educated groups will lead to a biased picture. Further studies are needed to understand how an increased awareness of research and willingness to participate can be achieved.</w:t>
      </w:r>
    </w:p>
    <w:p w14:paraId="2D5464AA" w14:textId="64E67FB4" w:rsidR="00D5499E" w:rsidRDefault="00D5499E" w:rsidP="00D5499E">
      <w:pPr>
        <w:pStyle w:val="Heading3"/>
      </w:pPr>
      <w:r>
        <w:t>Study III</w:t>
      </w:r>
    </w:p>
    <w:p w14:paraId="3E0BA406" w14:textId="2DEBBF4A" w:rsidR="00B66188" w:rsidRPr="00B967E0" w:rsidRDefault="00B66188" w:rsidP="00B967E0">
      <w:pPr>
        <w:pStyle w:val="Heading3"/>
        <w:rPr>
          <w:b w:val="0"/>
          <w:bCs/>
          <w:i/>
          <w:iCs/>
        </w:rPr>
      </w:pPr>
      <w:r w:rsidRPr="00B66188">
        <w:rPr>
          <w:b w:val="0"/>
          <w:bCs/>
          <w:i/>
          <w:iCs/>
        </w:rPr>
        <w:t>The results from Study I</w:t>
      </w:r>
      <w:r>
        <w:rPr>
          <w:b w:val="0"/>
          <w:bCs/>
          <w:i/>
          <w:iCs/>
        </w:rPr>
        <w:t>II</w:t>
      </w:r>
      <w:r w:rsidRPr="00B66188">
        <w:rPr>
          <w:b w:val="0"/>
          <w:bCs/>
          <w:i/>
          <w:iCs/>
        </w:rPr>
        <w:t xml:space="preserve"> will be summarized in one paragraph.</w:t>
      </w:r>
    </w:p>
    <w:p w14:paraId="0521E5A3" w14:textId="77777777" w:rsidR="00B66188" w:rsidRPr="00B66188" w:rsidRDefault="00B66188">
      <w:pPr>
        <w:pStyle w:val="Heading3"/>
        <w:numPr>
          <w:ilvl w:val="0"/>
          <w:numId w:val="9"/>
        </w:numPr>
        <w:rPr>
          <w:b w:val="0"/>
          <w:bCs/>
        </w:rPr>
      </w:pPr>
      <w:r w:rsidRPr="00B66188">
        <w:rPr>
          <w:b w:val="0"/>
          <w:bCs/>
        </w:rPr>
        <w:t>In response to the lack of systematic analyses of CS initiatives from the participants’ perspective, this study contributes with knowledge about participant characteristics and attitudinal changes in a Swedish CS initiative on housing accessibility with older adults and people with disabilities as the main target group.</w:t>
      </w:r>
    </w:p>
    <w:p w14:paraId="007362B4" w14:textId="77777777" w:rsidR="00B66188" w:rsidRPr="00B66188" w:rsidRDefault="00B66188">
      <w:pPr>
        <w:pStyle w:val="Heading3"/>
        <w:numPr>
          <w:ilvl w:val="0"/>
          <w:numId w:val="9"/>
        </w:numPr>
        <w:rPr>
          <w:b w:val="0"/>
          <w:bCs/>
        </w:rPr>
      </w:pPr>
      <w:r w:rsidRPr="00B66188">
        <w:rPr>
          <w:b w:val="0"/>
          <w:bCs/>
        </w:rPr>
        <w:t>The low response and completion rates reinforce the picture from earlier studies that it is challenging to get older adults in Sweden to participate in research about research. This is especially true for people with a lower level of education.</w:t>
      </w:r>
    </w:p>
    <w:p w14:paraId="659E479D" w14:textId="77777777" w:rsidR="00B66188" w:rsidRPr="00B66188" w:rsidRDefault="00B66188">
      <w:pPr>
        <w:pStyle w:val="Heading3"/>
        <w:numPr>
          <w:ilvl w:val="0"/>
          <w:numId w:val="9"/>
        </w:numPr>
        <w:rPr>
          <w:b w:val="0"/>
          <w:bCs/>
        </w:rPr>
      </w:pPr>
      <w:r w:rsidRPr="00B66188">
        <w:rPr>
          <w:b w:val="0"/>
          <w:bCs/>
        </w:rPr>
        <w:t>The fact that mobile digital literacy and functional ability were factors characterizing the full participants in the study strengthens the image from previous studies that limitations in these areas affect the interest in or ability to get involved in research.</w:t>
      </w:r>
    </w:p>
    <w:p w14:paraId="042E4308" w14:textId="77777777" w:rsidR="00B66188" w:rsidRPr="00B66188" w:rsidRDefault="00B66188">
      <w:pPr>
        <w:pStyle w:val="Heading3"/>
        <w:numPr>
          <w:ilvl w:val="0"/>
          <w:numId w:val="9"/>
        </w:numPr>
        <w:rPr>
          <w:b w:val="0"/>
          <w:bCs/>
        </w:rPr>
      </w:pPr>
      <w:r w:rsidRPr="00B66188">
        <w:rPr>
          <w:b w:val="0"/>
          <w:bCs/>
        </w:rPr>
        <w:t>The only attitudinal change shown, in the reversed direction of what could be anticipated regarding housing accessibility, should be seen in the light of the predominantly positive attitudes prior to the HX.</w:t>
      </w:r>
    </w:p>
    <w:p w14:paraId="6D060E46" w14:textId="77777777" w:rsidR="00B967E0" w:rsidRDefault="00B66188">
      <w:pPr>
        <w:pStyle w:val="Heading3"/>
        <w:numPr>
          <w:ilvl w:val="0"/>
          <w:numId w:val="9"/>
        </w:numPr>
        <w:rPr>
          <w:b w:val="0"/>
          <w:bCs/>
        </w:rPr>
      </w:pPr>
      <w:r w:rsidRPr="00B66188">
        <w:rPr>
          <w:b w:val="0"/>
          <w:bCs/>
        </w:rPr>
        <w:t xml:space="preserve">Further research is warranted to investigate how CS initiatives targeting older adults and people with disabilities could be designed, </w:t>
      </w:r>
      <w:proofErr w:type="gramStart"/>
      <w:r w:rsidRPr="00B66188">
        <w:rPr>
          <w:b w:val="0"/>
          <w:bCs/>
        </w:rPr>
        <w:t>prepared</w:t>
      </w:r>
      <w:proofErr w:type="gramEnd"/>
      <w:r w:rsidRPr="00B66188">
        <w:rPr>
          <w:b w:val="0"/>
          <w:bCs/>
        </w:rPr>
        <w:t xml:space="preserve"> and executed to elicit more commitment and interest in research and the research topic at stake.</w:t>
      </w:r>
    </w:p>
    <w:p w14:paraId="17527A79" w14:textId="671F3DD3" w:rsidR="00D5499E" w:rsidRDefault="00D5499E" w:rsidP="00D5499E">
      <w:pPr>
        <w:pStyle w:val="Heading3"/>
      </w:pPr>
      <w:r>
        <w:t>Study IV</w:t>
      </w:r>
    </w:p>
    <w:p w14:paraId="1D80E2CA" w14:textId="168A5FCD" w:rsidR="00D5499E" w:rsidRPr="00B967E0" w:rsidRDefault="00B66188" w:rsidP="00B967E0">
      <w:pPr>
        <w:pStyle w:val="Heading3"/>
        <w:rPr>
          <w:b w:val="0"/>
          <w:bCs/>
          <w:i/>
          <w:iCs/>
        </w:rPr>
      </w:pPr>
      <w:r w:rsidRPr="00B66188">
        <w:rPr>
          <w:b w:val="0"/>
          <w:bCs/>
          <w:i/>
          <w:iCs/>
        </w:rPr>
        <w:t>The results from Study I</w:t>
      </w:r>
      <w:r>
        <w:rPr>
          <w:b w:val="0"/>
          <w:bCs/>
          <w:i/>
          <w:iCs/>
        </w:rPr>
        <w:t>V</w:t>
      </w:r>
      <w:r w:rsidRPr="00B66188">
        <w:rPr>
          <w:b w:val="0"/>
          <w:bCs/>
          <w:i/>
          <w:iCs/>
        </w:rPr>
        <w:t xml:space="preserve"> will be summarized in one paragraph.</w:t>
      </w:r>
    </w:p>
    <w:p w14:paraId="78B7DD57" w14:textId="77777777" w:rsidR="00B967E0" w:rsidRPr="00B967E0" w:rsidRDefault="00B967E0">
      <w:pPr>
        <w:pStyle w:val="Heading3"/>
        <w:numPr>
          <w:ilvl w:val="0"/>
          <w:numId w:val="9"/>
        </w:numPr>
        <w:rPr>
          <w:b w:val="0"/>
          <w:bCs/>
        </w:rPr>
      </w:pPr>
      <w:r w:rsidRPr="00B967E0">
        <w:rPr>
          <w:b w:val="0"/>
          <w:bCs/>
        </w:rPr>
        <w:t>While discussions regarding the provision of accessible housing for the ageing population among researchers and representatives of housing sector and public institutions are dominated by socioeconomic matters, the multiple dimensions of this wicked problem are intertwined in a complex manner.</w:t>
      </w:r>
    </w:p>
    <w:p w14:paraId="40B35A00" w14:textId="77777777" w:rsidR="00B967E0" w:rsidRPr="00B967E0" w:rsidRDefault="00B967E0">
      <w:pPr>
        <w:pStyle w:val="Heading3"/>
        <w:numPr>
          <w:ilvl w:val="0"/>
          <w:numId w:val="9"/>
        </w:numPr>
        <w:rPr>
          <w:b w:val="0"/>
          <w:bCs/>
        </w:rPr>
      </w:pPr>
      <w:r w:rsidRPr="00B967E0">
        <w:rPr>
          <w:b w:val="0"/>
          <w:bCs/>
        </w:rPr>
        <w:t>This is critical for decision-making, which, to a large extent, takes place in parallel organizations and processes with insufficient communication among the actors involved, which speaks to the need for boundary work.</w:t>
      </w:r>
    </w:p>
    <w:p w14:paraId="3B909488" w14:textId="77777777" w:rsidR="00B967E0" w:rsidRPr="00B967E0" w:rsidRDefault="00B967E0">
      <w:pPr>
        <w:pStyle w:val="Heading3"/>
        <w:numPr>
          <w:ilvl w:val="0"/>
          <w:numId w:val="9"/>
        </w:numPr>
        <w:rPr>
          <w:b w:val="0"/>
          <w:bCs/>
        </w:rPr>
      </w:pPr>
      <w:r w:rsidRPr="00B967E0">
        <w:rPr>
          <w:b w:val="0"/>
          <w:bCs/>
        </w:rPr>
        <w:t>Decision-making linked to housing accessibility should not be approached solely considering biophysical or financial variables. Rather, issues related to ethics, aesthetics, and empathy variables that are interrelated should not be ignored.</w:t>
      </w:r>
    </w:p>
    <w:p w14:paraId="349EF9C7" w14:textId="77777777" w:rsidR="00B967E0" w:rsidRPr="00B967E0" w:rsidRDefault="00B967E0">
      <w:pPr>
        <w:pStyle w:val="Heading3"/>
        <w:numPr>
          <w:ilvl w:val="0"/>
          <w:numId w:val="9"/>
        </w:numPr>
        <w:rPr>
          <w:b w:val="0"/>
          <w:bCs/>
        </w:rPr>
      </w:pPr>
      <w:r w:rsidRPr="00B967E0">
        <w:rPr>
          <w:b w:val="0"/>
          <w:bCs/>
        </w:rPr>
        <w:t>The framework used in this study can serve as a cognitive tool for decision-makers, and the findings could increase the awareness of the diversity of individual thinking involved when addressing this wicked problem.</w:t>
      </w:r>
    </w:p>
    <w:p w14:paraId="0EA355CB" w14:textId="77777777" w:rsidR="00B967E0" w:rsidRDefault="00B967E0">
      <w:pPr>
        <w:pStyle w:val="Heading3"/>
        <w:numPr>
          <w:ilvl w:val="0"/>
          <w:numId w:val="9"/>
        </w:numPr>
        <w:rPr>
          <w:b w:val="0"/>
          <w:bCs/>
        </w:rPr>
      </w:pPr>
      <w:r w:rsidRPr="00B967E0">
        <w:rPr>
          <w:b w:val="0"/>
          <w:bCs/>
        </w:rPr>
        <w:t>Acting upon the critical variables identified in this study could contribute to progressive decision-making and more efficient ways to develop and provide accessible housing for the ageing population.</w:t>
      </w:r>
    </w:p>
    <w:p w14:paraId="18567F99" w14:textId="77777777" w:rsidR="00B967E0" w:rsidRPr="00B967E0" w:rsidRDefault="00B967E0" w:rsidP="00B967E0">
      <w:pPr>
        <w:pStyle w:val="bodytext"/>
      </w:pPr>
    </w:p>
    <w:p w14:paraId="6D5BBF13" w14:textId="6E604D88" w:rsidR="00B967E0" w:rsidRPr="00B967E0" w:rsidRDefault="00B967E0" w:rsidP="00B967E0">
      <w:pPr>
        <w:pStyle w:val="Heading3"/>
        <w:rPr>
          <w:b w:val="0"/>
          <w:bCs/>
          <w:i/>
          <w:iCs/>
        </w:rPr>
      </w:pPr>
      <w:commentRangeStart w:id="203"/>
      <w:r>
        <w:rPr>
          <w:b w:val="0"/>
          <w:bCs/>
          <w:i/>
          <w:iCs/>
        </w:rPr>
        <w:t>Limitations</w:t>
      </w:r>
      <w:commentRangeEnd w:id="203"/>
      <w:r w:rsidR="00BB0890">
        <w:rPr>
          <w:rStyle w:val="CommentReference"/>
          <w:rFonts w:ascii="Arial" w:hAnsi="Arial"/>
          <w:b w:val="0"/>
          <w:lang w:val="sv-SE" w:eastAsia="en-US"/>
        </w:rPr>
        <w:commentReference w:id="203"/>
      </w:r>
    </w:p>
    <w:p w14:paraId="1827BEB5" w14:textId="77777777" w:rsidR="00B967E0" w:rsidRPr="00B967E0" w:rsidRDefault="00B967E0">
      <w:pPr>
        <w:pStyle w:val="Heading3"/>
        <w:numPr>
          <w:ilvl w:val="0"/>
          <w:numId w:val="9"/>
        </w:numPr>
        <w:rPr>
          <w:b w:val="0"/>
          <w:bCs/>
        </w:rPr>
      </w:pPr>
      <w:r w:rsidRPr="00B967E0">
        <w:rPr>
          <w:b w:val="0"/>
          <w:bCs/>
        </w:rPr>
        <w:t>Since the key actors were highly selected, a limitation could be that they may not represent those that potentially could benefit from new knowledge produced.</w:t>
      </w:r>
    </w:p>
    <w:p w14:paraId="47CBE764" w14:textId="1D8DA455" w:rsidR="00B967E0" w:rsidRDefault="00B967E0">
      <w:pPr>
        <w:pStyle w:val="Heading3"/>
        <w:numPr>
          <w:ilvl w:val="0"/>
          <w:numId w:val="9"/>
        </w:numPr>
        <w:rPr>
          <w:b w:val="0"/>
          <w:bCs/>
        </w:rPr>
      </w:pPr>
      <w:r w:rsidRPr="00B967E0">
        <w:rPr>
          <w:b w:val="0"/>
          <w:bCs/>
        </w:rPr>
        <w:t>In addition to the fact that the number of participants was low, a noteworthy shortcoming is that we failed to include key actors from the private housing sector, as those invited were not able or willing to participate. Their absence was raised as an issue by key actors from public housing companies with the argument that they are both players in the same market.</w:t>
      </w:r>
    </w:p>
    <w:p w14:paraId="5DE61EE1" w14:textId="68D6CE81" w:rsidR="00B967E0" w:rsidRDefault="00B967E0" w:rsidP="00B967E0">
      <w:pPr>
        <w:pStyle w:val="bodytext"/>
      </w:pPr>
    </w:p>
    <w:p w14:paraId="13BD0C93" w14:textId="6014F35D" w:rsidR="00B967E0" w:rsidRDefault="00B967E0">
      <w:pPr>
        <w:rPr>
          <w:sz w:val="22"/>
          <w:lang w:val="en-GB"/>
        </w:rPr>
      </w:pPr>
      <w:r w:rsidRPr="00227263">
        <w:rPr>
          <w:lang w:val="en-US"/>
        </w:rPr>
        <w:br w:type="page"/>
      </w:r>
    </w:p>
    <w:p w14:paraId="39FA61EC" w14:textId="0E127E08" w:rsidR="00B967E0" w:rsidRPr="00227263" w:rsidRDefault="00B967E0" w:rsidP="00B967E0">
      <w:pPr>
        <w:pStyle w:val="Heading1"/>
        <w:rPr>
          <w:lang w:val="sv-SE"/>
        </w:rPr>
      </w:pPr>
      <w:proofErr w:type="spellStart"/>
      <w:r w:rsidRPr="00227263">
        <w:rPr>
          <w:lang w:val="sv-SE"/>
        </w:rPr>
        <w:t>Discussion</w:t>
      </w:r>
      <w:proofErr w:type="spellEnd"/>
    </w:p>
    <w:p w14:paraId="7679AE8D" w14:textId="1457B21F" w:rsidR="00B967E0" w:rsidRPr="00B967E0" w:rsidRDefault="00B967E0" w:rsidP="00B967E0">
      <w:pPr>
        <w:pStyle w:val="bodytext"/>
        <w:rPr>
          <w:i/>
          <w:iCs/>
          <w:sz w:val="24"/>
          <w:lang w:val="sv-SE"/>
        </w:rPr>
      </w:pPr>
      <w:r w:rsidRPr="00B967E0">
        <w:rPr>
          <w:i/>
          <w:iCs/>
          <w:sz w:val="24"/>
          <w:lang w:val="sv-SE"/>
        </w:rPr>
        <w:t>Här kommer jag att inleda med ett kort, sammanfattande stycke om resultatet, samt eventuellt även att motivera varför och när det är användbart att beakta.</w:t>
      </w:r>
    </w:p>
    <w:p w14:paraId="1EC90DB4" w14:textId="06F14884" w:rsidR="00B967E0" w:rsidRDefault="00B967E0" w:rsidP="00B967E0">
      <w:pPr>
        <w:pStyle w:val="bodytext"/>
        <w:rPr>
          <w:lang w:val="sv-SE"/>
        </w:rPr>
      </w:pPr>
    </w:p>
    <w:p w14:paraId="09A7CD42" w14:textId="33CA1BA1" w:rsidR="006C7AAB" w:rsidRDefault="006C7AAB" w:rsidP="006C7AAB">
      <w:pPr>
        <w:pStyle w:val="Heading2"/>
      </w:pPr>
      <w:r>
        <w:t>Methodological considerations</w:t>
      </w:r>
    </w:p>
    <w:p w14:paraId="047CE68C" w14:textId="46D2B752" w:rsidR="006C7AAB" w:rsidRPr="00F34778" w:rsidRDefault="006C7AAB" w:rsidP="006C7AAB">
      <w:pPr>
        <w:pStyle w:val="Heading2"/>
      </w:pPr>
      <w:r>
        <w:t>Strengths and limitations</w:t>
      </w:r>
    </w:p>
    <w:p w14:paraId="6B92C86D" w14:textId="77777777" w:rsidR="006C7AAB" w:rsidRPr="006C7AAB" w:rsidRDefault="006C7AAB" w:rsidP="006C7AAB">
      <w:pPr>
        <w:pStyle w:val="bodytext"/>
      </w:pPr>
    </w:p>
    <w:p w14:paraId="4C8A9F23" w14:textId="77777777" w:rsidR="006C7AAB" w:rsidRPr="00F34778" w:rsidRDefault="006C7AAB" w:rsidP="006C7AAB">
      <w:pPr>
        <w:pStyle w:val="Heading2"/>
      </w:pPr>
      <w:r w:rsidRPr="00F34778">
        <w:t>Conclusions</w:t>
      </w:r>
    </w:p>
    <w:p w14:paraId="6F4494FB" w14:textId="5FE69B55" w:rsidR="00B967E0" w:rsidRDefault="00B967E0" w:rsidP="00B967E0">
      <w:pPr>
        <w:pStyle w:val="bodytext"/>
      </w:pPr>
    </w:p>
    <w:p w14:paraId="14507704" w14:textId="77777777" w:rsidR="00B967E0" w:rsidRPr="00B967E0" w:rsidRDefault="00B967E0">
      <w:pPr>
        <w:pStyle w:val="ListParagraph"/>
        <w:numPr>
          <w:ilvl w:val="0"/>
          <w:numId w:val="10"/>
        </w:numPr>
        <w:spacing w:line="480" w:lineRule="auto"/>
        <w:rPr>
          <w:rFonts w:eastAsiaTheme="minorEastAsia"/>
          <w:color w:val="111111"/>
        </w:rPr>
      </w:pPr>
      <w:commentRangeStart w:id="204"/>
      <w:r w:rsidRPr="00B967E0">
        <w:rPr>
          <w:color w:val="111111"/>
        </w:rPr>
        <w:t>Äldre människor en heterogen grupp med varierade kunskaper och förmågor</w:t>
      </w:r>
      <w:commentRangeEnd w:id="204"/>
      <w:r w:rsidR="00BB0890">
        <w:rPr>
          <w:rStyle w:val="CommentReference"/>
          <w:rFonts w:ascii="Arial" w:hAnsi="Arial"/>
          <w:lang w:eastAsia="en-US"/>
        </w:rPr>
        <w:commentReference w:id="204"/>
      </w:r>
      <w:r w:rsidRPr="00B967E0">
        <w:rPr>
          <w:color w:val="111111"/>
        </w:rPr>
        <w:t xml:space="preserve">, </w:t>
      </w:r>
      <w:proofErr w:type="spellStart"/>
      <w:proofErr w:type="gramStart"/>
      <w:r w:rsidRPr="00B967E0">
        <w:rPr>
          <w:color w:val="111111"/>
        </w:rPr>
        <w:t>t.ex</w:t>
      </w:r>
      <w:proofErr w:type="spellEnd"/>
      <w:proofErr w:type="gramEnd"/>
      <w:r w:rsidRPr="00B967E0">
        <w:rPr>
          <w:color w:val="111111"/>
        </w:rPr>
        <w:t xml:space="preserve"> i förhållande till mobil digital teknik. Med andra ord med skiftande behov och perspektiv som utifrån en demokratisk aspekt är viktiga att ta i beaktning när syftet som forskare är att förklara, förstå och förbättra världen</w:t>
      </w:r>
    </w:p>
    <w:p w14:paraId="32CA4154" w14:textId="77777777" w:rsidR="00B967E0" w:rsidRPr="00B967E0" w:rsidRDefault="00B967E0">
      <w:pPr>
        <w:pStyle w:val="ListParagraph"/>
        <w:numPr>
          <w:ilvl w:val="0"/>
          <w:numId w:val="10"/>
        </w:numPr>
        <w:spacing w:line="480" w:lineRule="auto"/>
        <w:rPr>
          <w:rFonts w:eastAsiaTheme="minorEastAsia"/>
          <w:color w:val="111111"/>
        </w:rPr>
      </w:pPr>
      <w:commentRangeStart w:id="205"/>
      <w:r w:rsidRPr="00B967E0">
        <w:rPr>
          <w:color w:val="111111"/>
        </w:rPr>
        <w:t xml:space="preserve">Samhälleliga problem såsom the provision of </w:t>
      </w:r>
      <w:proofErr w:type="spellStart"/>
      <w:r w:rsidRPr="00B967E0">
        <w:rPr>
          <w:color w:val="111111"/>
        </w:rPr>
        <w:t>housing</w:t>
      </w:r>
      <w:proofErr w:type="spellEnd"/>
      <w:r w:rsidRPr="00B967E0">
        <w:rPr>
          <w:color w:val="111111"/>
        </w:rPr>
        <w:t xml:space="preserve"> </w:t>
      </w:r>
      <w:proofErr w:type="spellStart"/>
      <w:r w:rsidRPr="00B967E0">
        <w:rPr>
          <w:color w:val="111111"/>
        </w:rPr>
        <w:t>accessibility</w:t>
      </w:r>
      <w:proofErr w:type="spellEnd"/>
      <w:r w:rsidRPr="00B967E0">
        <w:rPr>
          <w:color w:val="111111"/>
        </w:rPr>
        <w:t xml:space="preserve"> är </w:t>
      </w:r>
      <w:proofErr w:type="spellStart"/>
      <w:r w:rsidRPr="00B967E0">
        <w:rPr>
          <w:rStyle w:val="Emphasis"/>
          <w:color w:val="111111"/>
        </w:rPr>
        <w:t>wicked</w:t>
      </w:r>
      <w:proofErr w:type="spellEnd"/>
      <w:r w:rsidRPr="00B967E0">
        <w:rPr>
          <w:color w:val="111111"/>
        </w:rPr>
        <w:t xml:space="preserve"> som är svåra att ringa in </w:t>
      </w:r>
      <w:commentRangeEnd w:id="205"/>
      <w:r w:rsidR="00BB0890">
        <w:rPr>
          <w:rStyle w:val="CommentReference"/>
          <w:rFonts w:ascii="Arial" w:hAnsi="Arial"/>
          <w:lang w:eastAsia="en-US"/>
        </w:rPr>
        <w:commentReference w:id="205"/>
      </w:r>
      <w:r w:rsidRPr="00B967E0">
        <w:rPr>
          <w:color w:val="111111"/>
        </w:rPr>
        <w:t>och hitta en lösning på som alla eller en majoritet av samhällets aktörer och representanter är nöjda med.</w:t>
      </w:r>
    </w:p>
    <w:p w14:paraId="4FCCF09C" w14:textId="77777777" w:rsidR="00B967E0" w:rsidRPr="00B967E0" w:rsidRDefault="00B967E0">
      <w:pPr>
        <w:pStyle w:val="ListParagraph"/>
        <w:numPr>
          <w:ilvl w:val="0"/>
          <w:numId w:val="10"/>
        </w:numPr>
        <w:spacing w:line="480" w:lineRule="auto"/>
        <w:rPr>
          <w:rFonts w:eastAsiaTheme="minorEastAsia"/>
          <w:color w:val="111111"/>
        </w:rPr>
      </w:pPr>
      <w:r w:rsidRPr="00B967E0">
        <w:rPr>
          <w:color w:val="111111"/>
        </w:rPr>
        <w:t xml:space="preserve">MEN </w:t>
      </w:r>
      <w:proofErr w:type="spellStart"/>
      <w:r w:rsidRPr="00B967E0">
        <w:rPr>
          <w:color w:val="111111"/>
        </w:rPr>
        <w:t>user</w:t>
      </w:r>
      <w:proofErr w:type="spellEnd"/>
      <w:r w:rsidRPr="00B967E0">
        <w:rPr>
          <w:color w:val="111111"/>
        </w:rPr>
        <w:t xml:space="preserve"> </w:t>
      </w:r>
      <w:proofErr w:type="spellStart"/>
      <w:r w:rsidRPr="00B967E0">
        <w:rPr>
          <w:color w:val="111111"/>
        </w:rPr>
        <w:t>involvement</w:t>
      </w:r>
      <w:proofErr w:type="spellEnd"/>
      <w:r w:rsidRPr="00B967E0">
        <w:rPr>
          <w:color w:val="111111"/>
        </w:rPr>
        <w:t xml:space="preserve"> in research on </w:t>
      </w:r>
      <w:proofErr w:type="spellStart"/>
      <w:r w:rsidRPr="00B967E0">
        <w:rPr>
          <w:color w:val="111111"/>
        </w:rPr>
        <w:t>ageing</w:t>
      </w:r>
      <w:proofErr w:type="spellEnd"/>
      <w:r w:rsidRPr="00B967E0">
        <w:rPr>
          <w:color w:val="111111"/>
        </w:rPr>
        <w:t xml:space="preserve"> and </w:t>
      </w:r>
      <w:proofErr w:type="spellStart"/>
      <w:r w:rsidRPr="00B967E0">
        <w:rPr>
          <w:color w:val="111111"/>
        </w:rPr>
        <w:t>health</w:t>
      </w:r>
      <w:proofErr w:type="spellEnd"/>
      <w:r w:rsidRPr="00B967E0">
        <w:rPr>
          <w:color w:val="111111"/>
        </w:rPr>
        <w:t xml:space="preserve"> kan utgöra just ett sätt att göra komplexiteten begriplig och att fånga in flera dimensioner av problemet.</w:t>
      </w:r>
    </w:p>
    <w:p w14:paraId="21EDE462" w14:textId="77777777" w:rsidR="00B967E0" w:rsidRPr="00B967E0" w:rsidRDefault="00B967E0">
      <w:pPr>
        <w:pStyle w:val="ListParagraph"/>
        <w:numPr>
          <w:ilvl w:val="0"/>
          <w:numId w:val="10"/>
        </w:numPr>
        <w:spacing w:line="480" w:lineRule="auto"/>
        <w:rPr>
          <w:rFonts w:eastAsiaTheme="minorEastAsia"/>
          <w:color w:val="111111"/>
        </w:rPr>
      </w:pPr>
      <w:r w:rsidRPr="00B967E0">
        <w:rPr>
          <w:color w:val="111111"/>
        </w:rPr>
        <w:t xml:space="preserve">Dock utgör det en begränsning om vissa </w:t>
      </w:r>
      <w:proofErr w:type="spellStart"/>
      <w:r w:rsidRPr="00B967E0">
        <w:rPr>
          <w:color w:val="111111"/>
        </w:rPr>
        <w:t>key</w:t>
      </w:r>
      <w:proofErr w:type="spellEnd"/>
      <w:r w:rsidRPr="00B967E0">
        <w:rPr>
          <w:color w:val="111111"/>
        </w:rPr>
        <w:t xml:space="preserve"> </w:t>
      </w:r>
      <w:proofErr w:type="spellStart"/>
      <w:r w:rsidRPr="00B967E0">
        <w:rPr>
          <w:color w:val="111111"/>
        </w:rPr>
        <w:t>actors</w:t>
      </w:r>
      <w:proofErr w:type="spellEnd"/>
      <w:r w:rsidRPr="00B967E0">
        <w:rPr>
          <w:color w:val="111111"/>
        </w:rPr>
        <w:t xml:space="preserve"> </w:t>
      </w:r>
      <w:proofErr w:type="spellStart"/>
      <w:r w:rsidRPr="00B967E0">
        <w:rPr>
          <w:color w:val="111111"/>
        </w:rPr>
        <w:t>are</w:t>
      </w:r>
      <w:proofErr w:type="spellEnd"/>
      <w:r w:rsidRPr="00B967E0">
        <w:rPr>
          <w:color w:val="111111"/>
        </w:rPr>
        <w:t xml:space="preserve"> </w:t>
      </w:r>
      <w:proofErr w:type="gramStart"/>
      <w:r w:rsidRPr="00B967E0">
        <w:rPr>
          <w:color w:val="111111"/>
        </w:rPr>
        <w:t xml:space="preserve">not </w:t>
      </w:r>
      <w:proofErr w:type="spellStart"/>
      <w:r w:rsidRPr="00B967E0">
        <w:rPr>
          <w:color w:val="111111"/>
        </w:rPr>
        <w:t>able</w:t>
      </w:r>
      <w:proofErr w:type="spellEnd"/>
      <w:proofErr w:type="gramEnd"/>
      <w:r w:rsidRPr="00B967E0">
        <w:rPr>
          <w:color w:val="111111"/>
        </w:rPr>
        <w:t xml:space="preserve"> or </w:t>
      </w:r>
      <w:proofErr w:type="spellStart"/>
      <w:r w:rsidRPr="00B967E0">
        <w:rPr>
          <w:color w:val="111111"/>
        </w:rPr>
        <w:t>willing</w:t>
      </w:r>
      <w:proofErr w:type="spellEnd"/>
      <w:r w:rsidRPr="00B967E0">
        <w:rPr>
          <w:color w:val="111111"/>
        </w:rPr>
        <w:t xml:space="preserve"> to </w:t>
      </w:r>
      <w:proofErr w:type="spellStart"/>
      <w:r w:rsidRPr="00B967E0">
        <w:rPr>
          <w:color w:val="111111"/>
        </w:rPr>
        <w:t>participate</w:t>
      </w:r>
      <w:proofErr w:type="spellEnd"/>
      <w:r w:rsidRPr="00B967E0">
        <w:rPr>
          <w:color w:val="111111"/>
        </w:rPr>
        <w:t xml:space="preserve">, vilket i </w:t>
      </w:r>
      <w:proofErr w:type="spellStart"/>
      <w:r w:rsidRPr="00B967E0">
        <w:rPr>
          <w:color w:val="111111"/>
        </w:rPr>
        <w:t>wicked</w:t>
      </w:r>
      <w:proofErr w:type="spellEnd"/>
      <w:r w:rsidRPr="00B967E0">
        <w:rPr>
          <w:color w:val="111111"/>
        </w:rPr>
        <w:t>-problem fallet var fallet med privata aktörer. Det riskerar att ett potentiellt centralt perspektiv i en komplex fråga faller bort.</w:t>
      </w:r>
    </w:p>
    <w:p w14:paraId="543B99DF" w14:textId="715D435B" w:rsidR="00B967E0" w:rsidRPr="00B967E0" w:rsidRDefault="00B967E0">
      <w:pPr>
        <w:pStyle w:val="ListParagraph"/>
        <w:numPr>
          <w:ilvl w:val="0"/>
          <w:numId w:val="10"/>
        </w:numPr>
        <w:spacing w:line="480" w:lineRule="auto"/>
        <w:rPr>
          <w:rFonts w:eastAsiaTheme="minorEastAsia"/>
          <w:color w:val="111111"/>
        </w:rPr>
      </w:pPr>
      <w:r w:rsidRPr="00B967E0">
        <w:rPr>
          <w:color w:val="111111"/>
        </w:rPr>
        <w:t xml:space="preserve">Eftersom forskning om åldrande och hälsa utgör just äldre personer en </w:t>
      </w:r>
      <w:proofErr w:type="spellStart"/>
      <w:r w:rsidRPr="00B967E0">
        <w:rPr>
          <w:color w:val="111111"/>
        </w:rPr>
        <w:t>expertgrup</w:t>
      </w:r>
      <w:proofErr w:type="spellEnd"/>
      <w:r w:rsidRPr="00B967E0">
        <w:rPr>
          <w:color w:val="111111"/>
        </w:rPr>
        <w:t xml:space="preserve"> (de är expert på sitt eget åldrande) och äldre är en heterogen grupp är denna </w:t>
      </w:r>
      <w:proofErr w:type="gramStart"/>
      <w:r w:rsidRPr="00B967E0">
        <w:rPr>
          <w:color w:val="111111"/>
        </w:rPr>
        <w:t>grupp central</w:t>
      </w:r>
      <w:proofErr w:type="gramEnd"/>
      <w:r w:rsidRPr="00B967E0">
        <w:rPr>
          <w:color w:val="111111"/>
        </w:rPr>
        <w:t xml:space="preserve"> när det kommer till </w:t>
      </w:r>
      <w:proofErr w:type="spellStart"/>
      <w:r w:rsidRPr="00B967E0">
        <w:rPr>
          <w:color w:val="111111"/>
        </w:rPr>
        <w:t>user</w:t>
      </w:r>
      <w:proofErr w:type="spellEnd"/>
      <w:r w:rsidRPr="00B967E0">
        <w:rPr>
          <w:color w:val="111111"/>
        </w:rPr>
        <w:t xml:space="preserve"> </w:t>
      </w:r>
      <w:proofErr w:type="spellStart"/>
      <w:r w:rsidRPr="00B967E0">
        <w:rPr>
          <w:color w:val="111111"/>
        </w:rPr>
        <w:t>involvement</w:t>
      </w:r>
      <w:proofErr w:type="spellEnd"/>
      <w:r w:rsidRPr="00B967E0">
        <w:rPr>
          <w:color w:val="111111"/>
        </w:rPr>
        <w:t xml:space="preserve"> in research on </w:t>
      </w:r>
      <w:proofErr w:type="spellStart"/>
      <w:r w:rsidRPr="00B967E0">
        <w:rPr>
          <w:color w:val="111111"/>
        </w:rPr>
        <w:t>ageing</w:t>
      </w:r>
      <w:proofErr w:type="spellEnd"/>
      <w:r w:rsidRPr="00B967E0">
        <w:rPr>
          <w:color w:val="111111"/>
        </w:rPr>
        <w:t xml:space="preserve"> and </w:t>
      </w:r>
      <w:proofErr w:type="spellStart"/>
      <w:r w:rsidRPr="00B967E0">
        <w:rPr>
          <w:color w:val="111111"/>
        </w:rPr>
        <w:t>health</w:t>
      </w:r>
      <w:proofErr w:type="spellEnd"/>
      <w:r w:rsidRPr="00B967E0">
        <w:rPr>
          <w:color w:val="111111"/>
        </w:rPr>
        <w:t xml:space="preserve">. Men flera av studierna i denna avhandling indikerar att vissa kategorier/subgrupper av äldre personer </w:t>
      </w:r>
      <w:proofErr w:type="spellStart"/>
      <w:r w:rsidRPr="00B967E0">
        <w:rPr>
          <w:color w:val="111111"/>
        </w:rPr>
        <w:t>are</w:t>
      </w:r>
      <w:proofErr w:type="spellEnd"/>
      <w:r w:rsidRPr="00B967E0">
        <w:rPr>
          <w:color w:val="111111"/>
        </w:rPr>
        <w:t xml:space="preserve"> less </w:t>
      </w:r>
      <w:proofErr w:type="spellStart"/>
      <w:r w:rsidRPr="00B967E0">
        <w:rPr>
          <w:color w:val="111111"/>
        </w:rPr>
        <w:t>willing</w:t>
      </w:r>
      <w:proofErr w:type="spellEnd"/>
      <w:r w:rsidRPr="00B967E0">
        <w:rPr>
          <w:color w:val="111111"/>
        </w:rPr>
        <w:t xml:space="preserve"> or </w:t>
      </w:r>
      <w:proofErr w:type="spellStart"/>
      <w:r w:rsidRPr="00B967E0">
        <w:rPr>
          <w:color w:val="111111"/>
        </w:rPr>
        <w:t>able</w:t>
      </w:r>
      <w:proofErr w:type="spellEnd"/>
      <w:r w:rsidRPr="00B967E0">
        <w:rPr>
          <w:color w:val="111111"/>
        </w:rPr>
        <w:t xml:space="preserve"> to get </w:t>
      </w:r>
      <w:proofErr w:type="spellStart"/>
      <w:r w:rsidRPr="00B967E0">
        <w:rPr>
          <w:color w:val="111111"/>
        </w:rPr>
        <w:t>actively</w:t>
      </w:r>
      <w:proofErr w:type="spellEnd"/>
      <w:r w:rsidRPr="00B967E0">
        <w:rPr>
          <w:color w:val="111111"/>
        </w:rPr>
        <w:t xml:space="preserve"> </w:t>
      </w:r>
      <w:proofErr w:type="spellStart"/>
      <w:r w:rsidRPr="00B967E0">
        <w:rPr>
          <w:color w:val="111111"/>
        </w:rPr>
        <w:t>involved</w:t>
      </w:r>
      <w:proofErr w:type="spellEnd"/>
      <w:r w:rsidRPr="00B967E0">
        <w:rPr>
          <w:color w:val="111111"/>
        </w:rPr>
        <w:t xml:space="preserve">. </w:t>
      </w:r>
      <w:proofErr w:type="spellStart"/>
      <w:r w:rsidRPr="00B967E0">
        <w:rPr>
          <w:color w:val="111111"/>
        </w:rPr>
        <w:t>One</w:t>
      </w:r>
      <w:proofErr w:type="spellEnd"/>
      <w:r w:rsidRPr="00B967E0">
        <w:rPr>
          <w:color w:val="111111"/>
        </w:rPr>
        <w:t xml:space="preserve"> limitation is </w:t>
      </w:r>
      <w:proofErr w:type="spellStart"/>
      <w:r w:rsidRPr="00B967E0">
        <w:rPr>
          <w:color w:val="111111"/>
        </w:rPr>
        <w:t>thus</w:t>
      </w:r>
      <w:proofErr w:type="spellEnd"/>
      <w:r w:rsidRPr="00B967E0">
        <w:rPr>
          <w:color w:val="111111"/>
        </w:rPr>
        <w:t xml:space="preserve"> </w:t>
      </w:r>
      <w:proofErr w:type="spellStart"/>
      <w:r w:rsidRPr="00B967E0">
        <w:rPr>
          <w:color w:val="111111"/>
        </w:rPr>
        <w:t>that</w:t>
      </w:r>
      <w:proofErr w:type="spellEnd"/>
      <w:r w:rsidRPr="00B967E0">
        <w:rPr>
          <w:color w:val="111111"/>
        </w:rPr>
        <w:t xml:space="preserve"> det som framkommer inte utgör en representativ bild av den verklighet i form av de problem och utmaningar som den äldre befolkningen i </w:t>
      </w:r>
      <w:proofErr w:type="spellStart"/>
      <w:r w:rsidRPr="00B967E0">
        <w:rPr>
          <w:color w:val="111111"/>
        </w:rPr>
        <w:t>Sveige</w:t>
      </w:r>
      <w:proofErr w:type="spellEnd"/>
      <w:r w:rsidRPr="00B967E0">
        <w:rPr>
          <w:color w:val="111111"/>
        </w:rPr>
        <w:t xml:space="preserve"> möter.</w:t>
      </w:r>
    </w:p>
    <w:p w14:paraId="57AE5863" w14:textId="77777777" w:rsidR="006C7AAB" w:rsidRDefault="00B967E0" w:rsidP="006C7AAB">
      <w:pPr>
        <w:spacing w:line="480" w:lineRule="auto"/>
        <w:ind w:firstLine="720"/>
        <w:rPr>
          <w:color w:val="111111"/>
        </w:rPr>
      </w:pPr>
      <w:r>
        <w:rPr>
          <w:color w:val="111111"/>
        </w:rPr>
        <w:t xml:space="preserve">Denna skevhet eller begränsade representativitet har visserligen indikerats i andra studier </w:t>
      </w:r>
      <w:commentRangeStart w:id="206"/>
      <w:r>
        <w:rPr>
          <w:color w:val="111111"/>
        </w:rPr>
        <w:t xml:space="preserve">men inte på samma systematiska sätt </w:t>
      </w:r>
      <w:commentRangeEnd w:id="206"/>
      <w:r w:rsidR="00BB0890">
        <w:rPr>
          <w:rStyle w:val="CommentReference"/>
          <w:rFonts w:ascii="Arial" w:hAnsi="Arial"/>
          <w:lang w:eastAsia="en-US"/>
        </w:rPr>
        <w:commentReference w:id="206"/>
      </w:r>
      <w:r>
        <w:rPr>
          <w:color w:val="111111"/>
        </w:rPr>
        <w:t>som här (tänker på panelstudien).</w:t>
      </w:r>
    </w:p>
    <w:p w14:paraId="67BB8C39" w14:textId="77777777" w:rsidR="006C7AAB" w:rsidRDefault="006C7AAB" w:rsidP="006C7AAB">
      <w:pPr>
        <w:spacing w:line="480" w:lineRule="auto"/>
        <w:rPr>
          <w:color w:val="111111"/>
        </w:rPr>
      </w:pPr>
    </w:p>
    <w:p w14:paraId="351F675C" w14:textId="77777777" w:rsidR="006C7AAB" w:rsidRDefault="00B967E0" w:rsidP="006C7AAB">
      <w:pPr>
        <w:spacing w:line="480" w:lineRule="auto"/>
        <w:rPr>
          <w:color w:val="111111"/>
        </w:rPr>
      </w:pPr>
      <w:commentRangeStart w:id="207"/>
      <w:r>
        <w:rPr>
          <w:color w:val="111111"/>
        </w:rPr>
        <w:t xml:space="preserve">Strategier framåt </w:t>
      </w:r>
      <w:commentRangeEnd w:id="207"/>
      <w:r w:rsidR="00BB0890">
        <w:rPr>
          <w:rStyle w:val="CommentReference"/>
          <w:rFonts w:ascii="Arial" w:hAnsi="Arial"/>
          <w:lang w:eastAsia="en-US"/>
        </w:rPr>
        <w:commentReference w:id="207"/>
      </w:r>
      <w:r>
        <w:rPr>
          <w:color w:val="111111"/>
        </w:rPr>
        <w:t>(= rekommendationer för framtida forskare inom fältet) kan utgöras av att:</w:t>
      </w:r>
    </w:p>
    <w:p w14:paraId="4B47CA49" w14:textId="77777777" w:rsidR="006C7AAB" w:rsidRDefault="006C7AAB" w:rsidP="006C7AAB">
      <w:pPr>
        <w:spacing w:line="480" w:lineRule="auto"/>
        <w:rPr>
          <w:color w:val="111111"/>
        </w:rPr>
      </w:pPr>
    </w:p>
    <w:p w14:paraId="4F5044F0" w14:textId="77777777" w:rsidR="006C7AAB" w:rsidRDefault="00B967E0">
      <w:pPr>
        <w:pStyle w:val="ListParagraph"/>
        <w:numPr>
          <w:ilvl w:val="0"/>
          <w:numId w:val="11"/>
        </w:numPr>
        <w:spacing w:line="480" w:lineRule="auto"/>
        <w:rPr>
          <w:color w:val="111111"/>
        </w:rPr>
      </w:pPr>
      <w:r w:rsidRPr="006C7AAB">
        <w:rPr>
          <w:color w:val="111111"/>
        </w:rPr>
        <w:t xml:space="preserve">Använda dimensionsmodellen (i </w:t>
      </w:r>
      <w:proofErr w:type="spellStart"/>
      <w:r w:rsidRPr="006C7AAB">
        <w:rPr>
          <w:color w:val="111111"/>
        </w:rPr>
        <w:t>wicked</w:t>
      </w:r>
      <w:proofErr w:type="spellEnd"/>
      <w:r w:rsidRPr="006C7AAB">
        <w:rPr>
          <w:color w:val="111111"/>
        </w:rPr>
        <w:t xml:space="preserve"> problemartikeln) som en utgångspunkt för att säkerställa att ett komplext problem inte lyfts fram alltför ensidigt utan att flera perspektiv kommer fram</w:t>
      </w:r>
    </w:p>
    <w:p w14:paraId="20D1D1B1" w14:textId="644F3FD2" w:rsidR="00B967E0" w:rsidRPr="006C7AAB" w:rsidRDefault="00B967E0">
      <w:pPr>
        <w:pStyle w:val="ListParagraph"/>
        <w:numPr>
          <w:ilvl w:val="0"/>
          <w:numId w:val="11"/>
        </w:numPr>
        <w:spacing w:line="480" w:lineRule="auto"/>
        <w:rPr>
          <w:color w:val="111111"/>
        </w:rPr>
      </w:pPr>
      <w:commentRangeStart w:id="208"/>
      <w:r w:rsidRPr="006C7AAB">
        <w:rPr>
          <w:color w:val="111111"/>
        </w:rPr>
        <w:t>Vi</w:t>
      </w:r>
      <w:commentRangeEnd w:id="208"/>
      <w:r w:rsidR="00BB0890">
        <w:rPr>
          <w:rStyle w:val="CommentReference"/>
          <w:rFonts w:ascii="Arial" w:hAnsi="Arial"/>
          <w:lang w:eastAsia="en-US"/>
        </w:rPr>
        <w:commentReference w:id="208"/>
      </w:r>
      <w:r w:rsidRPr="006C7AAB">
        <w:rPr>
          <w:color w:val="111111"/>
        </w:rPr>
        <w:t xml:space="preserve">d användandet av digital teknik i anslutning till </w:t>
      </w:r>
      <w:proofErr w:type="spellStart"/>
      <w:r w:rsidRPr="006C7AAB">
        <w:rPr>
          <w:color w:val="111111"/>
        </w:rPr>
        <w:t>user</w:t>
      </w:r>
      <w:proofErr w:type="spellEnd"/>
      <w:r w:rsidRPr="006C7AAB">
        <w:rPr>
          <w:color w:val="111111"/>
        </w:rPr>
        <w:t xml:space="preserve"> </w:t>
      </w:r>
      <w:proofErr w:type="spellStart"/>
      <w:r w:rsidRPr="006C7AAB">
        <w:rPr>
          <w:color w:val="111111"/>
        </w:rPr>
        <w:t>involvement</w:t>
      </w:r>
      <w:proofErr w:type="spellEnd"/>
      <w:r w:rsidRPr="006C7AAB">
        <w:rPr>
          <w:color w:val="111111"/>
        </w:rPr>
        <w:t xml:space="preserve"> beakta äldres heterogenitet och försök att hitta strategier för att den avsedda målgruppen kan ta den i bruk, och om deltagarna inte är representativa för den äldre gruppen i stort så var tydlig med att lyfta fram det som en begränsning i studien.</w:t>
      </w:r>
    </w:p>
    <w:p w14:paraId="2CE1F874" w14:textId="77777777" w:rsidR="00B967E0" w:rsidRPr="00B967E0" w:rsidRDefault="00B967E0" w:rsidP="00B967E0">
      <w:pPr>
        <w:pStyle w:val="bodytext"/>
        <w:rPr>
          <w:lang w:val="sv-SE"/>
        </w:rPr>
      </w:pPr>
    </w:p>
    <w:p w14:paraId="59BF2AD1" w14:textId="77777777" w:rsidR="006C7AAB" w:rsidRPr="006C7AAB" w:rsidRDefault="006C7AAB" w:rsidP="006C7AAB">
      <w:pPr>
        <w:pStyle w:val="Heading3"/>
        <w:rPr>
          <w:color w:val="111111"/>
          <w:lang w:val="sv-SE"/>
        </w:rPr>
      </w:pPr>
      <w:proofErr w:type="spellStart"/>
      <w:r w:rsidRPr="006C7AAB">
        <w:rPr>
          <w:lang w:val="sv-SE"/>
        </w:rPr>
        <w:t>Further</w:t>
      </w:r>
      <w:proofErr w:type="spellEnd"/>
      <w:r w:rsidRPr="006C7AAB">
        <w:rPr>
          <w:lang w:val="sv-SE"/>
        </w:rPr>
        <w:t xml:space="preserve"> </w:t>
      </w:r>
      <w:proofErr w:type="gramStart"/>
      <w:r w:rsidRPr="006C7AAB">
        <w:rPr>
          <w:lang w:val="sv-SE"/>
        </w:rPr>
        <w:t>research and</w:t>
      </w:r>
      <w:proofErr w:type="gramEnd"/>
      <w:r w:rsidRPr="006C7AAB">
        <w:rPr>
          <w:lang w:val="sv-SE"/>
        </w:rPr>
        <w:t xml:space="preserve"> </w:t>
      </w:r>
      <w:proofErr w:type="spellStart"/>
      <w:r w:rsidRPr="006C7AAB">
        <w:rPr>
          <w:lang w:val="sv-SE"/>
        </w:rPr>
        <w:t>development</w:t>
      </w:r>
      <w:proofErr w:type="spellEnd"/>
    </w:p>
    <w:p w14:paraId="15DA81C6" w14:textId="77777777" w:rsidR="006C7AAB" w:rsidRDefault="006C7AAB" w:rsidP="006C7AAB">
      <w:pPr>
        <w:spacing w:line="480" w:lineRule="auto"/>
        <w:ind w:firstLine="720"/>
        <w:rPr>
          <w:rFonts w:eastAsiaTheme="minorEastAsia"/>
          <w:color w:val="111111"/>
        </w:rPr>
      </w:pPr>
      <w:r>
        <w:rPr>
          <w:color w:val="111111"/>
        </w:rPr>
        <w:t xml:space="preserve">Behövs ytterligare forskning för att undersöka hur dessa föreslagna strategier kan vara behjälpliga i att i högre </w:t>
      </w:r>
      <w:proofErr w:type="spellStart"/>
      <w:r>
        <w:rPr>
          <w:color w:val="111111"/>
        </w:rPr>
        <w:t>utstäckning</w:t>
      </w:r>
      <w:proofErr w:type="spellEnd"/>
      <w:r>
        <w:rPr>
          <w:color w:val="111111"/>
        </w:rPr>
        <w:t xml:space="preserve"> skapa förutsättningar för att även grupper som idag inte vill eller anser sig ha förmågan att delta i forskning om åldrande och hälsa.</w:t>
      </w:r>
    </w:p>
    <w:p w14:paraId="134B22D2" w14:textId="1D4DDE26" w:rsidR="00F34778" w:rsidRPr="00F34778" w:rsidRDefault="00F34778" w:rsidP="00DC3E3D">
      <w:pPr>
        <w:pStyle w:val="Heading2"/>
      </w:pPr>
      <w:bookmarkStart w:id="209" w:name="_Toc94241135"/>
      <w:r w:rsidRPr="00F34778">
        <w:t>Acknowledgements</w:t>
      </w:r>
      <w:bookmarkEnd w:id="209"/>
    </w:p>
    <w:p w14:paraId="44837C53" w14:textId="77777777" w:rsidR="00F34778" w:rsidRPr="00F34778" w:rsidRDefault="00F34778" w:rsidP="00DC3E3D">
      <w:pPr>
        <w:pStyle w:val="Heading2"/>
      </w:pPr>
    </w:p>
    <w:p w14:paraId="7F6D404E" w14:textId="6FFB803E" w:rsidR="00F34778" w:rsidRPr="00F34778" w:rsidRDefault="00F34778" w:rsidP="00B54D7A">
      <w:pPr>
        <w:pStyle w:val="Heading1"/>
      </w:pPr>
      <w:bookmarkStart w:id="210" w:name="_Toc94241136"/>
      <w:r w:rsidRPr="00F34778">
        <w:t>References</w:t>
      </w:r>
      <w:bookmarkEnd w:id="210"/>
    </w:p>
    <w:bookmarkEnd w:id="114"/>
    <w:bookmarkEnd w:id="115"/>
    <w:bookmarkEnd w:id="116"/>
    <w:bookmarkEnd w:id="117"/>
    <w:bookmarkEnd w:id="118"/>
    <w:bookmarkEnd w:id="119"/>
    <w:p w14:paraId="3A0D9F87" w14:textId="37ADD3C3" w:rsidR="00A456F2" w:rsidRDefault="00A456F2" w:rsidP="00A456F2">
      <w:pPr>
        <w:pStyle w:val="bodytext"/>
        <w:rPr>
          <w:lang w:val="en-US"/>
        </w:rPr>
      </w:pPr>
    </w:p>
    <w:sectPr w:rsidR="00A456F2" w:rsidSect="006B467F">
      <w:pgSz w:w="9582" w:h="13551" w:code="164"/>
      <w:pgMar w:top="1134" w:right="1134" w:bottom="1418"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usanne Iwarsson" w:date="2022-09-13T12:54:00Z" w:initials="SI">
    <w:p w14:paraId="14DC5A55" w14:textId="77777777" w:rsidR="00F231EF" w:rsidRDefault="00F231EF" w:rsidP="004873B8">
      <w:pPr>
        <w:pStyle w:val="CommentText"/>
      </w:pPr>
      <w:r>
        <w:rPr>
          <w:rStyle w:val="CommentReference"/>
        </w:rPr>
        <w:annotationRef/>
      </w:r>
      <w:r>
        <w:t>Det gör rätt stor skillnad om du lägger till detta lilla ord</w:t>
      </w:r>
    </w:p>
  </w:comment>
  <w:comment w:id="3" w:author="Susanne Iwarsson" w:date="2022-09-13T12:05:00Z" w:initials="SI">
    <w:p w14:paraId="5D2AE35B" w14:textId="4054928F" w:rsidR="00227263" w:rsidRDefault="00227263" w:rsidP="00116EB7">
      <w:pPr>
        <w:pStyle w:val="CommentText"/>
      </w:pPr>
      <w:r>
        <w:rPr>
          <w:rStyle w:val="CommentReference"/>
        </w:rPr>
        <w:annotationRef/>
      </w:r>
      <w:r>
        <w:t>2022-09-14</w:t>
      </w:r>
    </w:p>
  </w:comment>
  <w:comment w:id="4" w:author="Susanne Iwarsson" w:date="2022-09-13T12:53:00Z" w:initials="SI">
    <w:p w14:paraId="341A6C3F" w14:textId="77777777" w:rsidR="00F231EF" w:rsidRDefault="00F231EF" w:rsidP="000F34AB">
      <w:pPr>
        <w:pStyle w:val="CommentText"/>
      </w:pPr>
      <w:r>
        <w:rPr>
          <w:rStyle w:val="CommentReference"/>
        </w:rPr>
        <w:annotationRef/>
      </w:r>
      <w:r>
        <w:t>Kan fyllas i nu</w:t>
      </w:r>
    </w:p>
  </w:comment>
  <w:comment w:id="5" w:author="Susanne Iwarsson" w:date="2022-09-13T12:55:00Z" w:initials="SI">
    <w:p w14:paraId="3BC810F0" w14:textId="77777777" w:rsidR="00F231EF" w:rsidRDefault="00F231EF" w:rsidP="00202A34">
      <w:pPr>
        <w:pStyle w:val="CommentText"/>
      </w:pPr>
      <w:r>
        <w:rPr>
          <w:rStyle w:val="CommentReference"/>
        </w:rPr>
        <w:annotationRef/>
      </w:r>
      <w:r>
        <w:t>Skriv detta redan nu - bra att tidigt sammanfatta hela avhandlingen, underlättar skrivandet av kappan. Kan såklart ändå revideras senare.</w:t>
      </w:r>
    </w:p>
  </w:comment>
  <w:comment w:id="128" w:author="Susanne Iwarsson" w:date="2022-09-13T13:02:00Z" w:initials="SI">
    <w:p w14:paraId="44311ED5" w14:textId="77777777" w:rsidR="00EC3A56" w:rsidRDefault="00EC3A56" w:rsidP="001E1D02">
      <w:pPr>
        <w:pStyle w:val="CommentText"/>
      </w:pPr>
      <w:r>
        <w:rPr>
          <w:rStyle w:val="CommentReference"/>
        </w:rPr>
        <w:annotationRef/>
      </w:r>
      <w:r>
        <w:t>OBS referenssystemet - vilken princip följer du? Ska du ha inledande versaler i alla ord - eller inte? Måste vara konsekvent utfört.</w:t>
      </w:r>
    </w:p>
  </w:comment>
  <w:comment w:id="130" w:author="Susanne Iwarsson" w:date="2022-09-13T13:02:00Z" w:initials="SI">
    <w:p w14:paraId="3B58A4CE" w14:textId="18801BC7" w:rsidR="00EC3A56" w:rsidRDefault="00EC3A56" w:rsidP="00A804E1">
      <w:pPr>
        <w:pStyle w:val="CommentText"/>
      </w:pPr>
      <w:r>
        <w:rPr>
          <w:rStyle w:val="CommentReference"/>
        </w:rPr>
        <w:annotationRef/>
      </w:r>
      <w:r>
        <w:t>Formatet - hur skriver tidskriften namnet med versaler och gemena bokstäver?</w:t>
      </w:r>
    </w:p>
  </w:comment>
  <w:comment w:id="137" w:author="Susanne Iwarsson" w:date="2022-09-13T13:04:00Z" w:initials="SI">
    <w:p w14:paraId="62886684" w14:textId="77777777" w:rsidR="002E0874" w:rsidRDefault="002E0874">
      <w:pPr>
        <w:pStyle w:val="CommentText"/>
      </w:pPr>
      <w:r>
        <w:rPr>
          <w:rStyle w:val="CommentReference"/>
        </w:rPr>
        <w:annotationRef/>
      </w:r>
      <w:r>
        <w:t>Ytterligare förslag:</w:t>
      </w:r>
    </w:p>
    <w:p w14:paraId="65C50A6E" w14:textId="77777777" w:rsidR="002E0874" w:rsidRDefault="002E0874" w:rsidP="00FE737C">
      <w:pPr>
        <w:pStyle w:val="CommentText"/>
      </w:pPr>
      <w:r>
        <w:t>Senior citizens</w:t>
      </w:r>
    </w:p>
  </w:comment>
  <w:comment w:id="138" w:author="Susanne Iwarsson" w:date="2022-09-13T13:05:00Z" w:initials="SI">
    <w:p w14:paraId="2C53B1C8" w14:textId="77777777" w:rsidR="002E0874" w:rsidRDefault="002E0874" w:rsidP="007F5D02">
      <w:pPr>
        <w:pStyle w:val="CommentText"/>
      </w:pPr>
      <w:r>
        <w:rPr>
          <w:rStyle w:val="CommentReference"/>
        </w:rPr>
        <w:annotationRef/>
      </w:r>
      <w:r>
        <w:t>Funkar det att hantera detta som ett begrepp att definiera?</w:t>
      </w:r>
    </w:p>
  </w:comment>
  <w:comment w:id="139" w:author="Susanne Iwarsson" w:date="2022-09-13T13:05:00Z" w:initials="SI">
    <w:p w14:paraId="1A6B9C15" w14:textId="77777777" w:rsidR="002E0874" w:rsidRDefault="002E0874" w:rsidP="00C73B2A">
      <w:pPr>
        <w:pStyle w:val="CommentText"/>
      </w:pPr>
      <w:r>
        <w:rPr>
          <w:rStyle w:val="CommentReference"/>
        </w:rPr>
        <w:annotationRef/>
      </w:r>
      <w:r>
        <w:t>Funkar detta som en term att definiera?</w:t>
      </w:r>
    </w:p>
  </w:comment>
  <w:comment w:id="140" w:author="Susanne Iwarsson" w:date="2022-09-13T13:03:00Z" w:initials="SI">
    <w:p w14:paraId="3A44BB5D" w14:textId="2F4BAB37" w:rsidR="002E0874" w:rsidRDefault="002E0874" w:rsidP="00065AB3">
      <w:pPr>
        <w:pStyle w:val="CommentText"/>
      </w:pPr>
      <w:r>
        <w:rPr>
          <w:rStyle w:val="CommentReference"/>
        </w:rPr>
        <w:annotationRef/>
      </w:r>
      <w:r>
        <w:t>Behövs bägge som separata ord att definiera? Kan kanske föras till ett avsnitt?</w:t>
      </w:r>
    </w:p>
  </w:comment>
  <w:comment w:id="144" w:author="Susanne Iwarsson" w:date="2022-09-13T13:06:00Z" w:initials="SI">
    <w:p w14:paraId="7E200E42" w14:textId="77777777" w:rsidR="002E0874" w:rsidRDefault="002E0874" w:rsidP="006423F1">
      <w:pPr>
        <w:pStyle w:val="CommentText"/>
      </w:pPr>
      <w:r>
        <w:rPr>
          <w:rStyle w:val="CommentReference"/>
        </w:rPr>
        <w:annotationRef/>
      </w:r>
      <w:r>
        <w:t>vagt</w:t>
      </w:r>
    </w:p>
  </w:comment>
  <w:comment w:id="150" w:author="Susanne Iwarsson" w:date="2022-09-13T13:08:00Z" w:initials="SI">
    <w:p w14:paraId="5F49125C" w14:textId="77777777" w:rsidR="002E0874" w:rsidRDefault="002E0874" w:rsidP="002C2EAC">
      <w:pPr>
        <w:pStyle w:val="CommentText"/>
      </w:pPr>
      <w:r>
        <w:rPr>
          <w:rStyle w:val="CommentReference"/>
        </w:rPr>
        <w:annotationRef/>
      </w:r>
      <w:r>
        <w:t>Kan uttryckas såhär för att få med både Isak och Roar</w:t>
      </w:r>
    </w:p>
  </w:comment>
  <w:comment w:id="161" w:author="Susanne Iwarsson" w:date="2022-09-13T13:09:00Z" w:initials="SI">
    <w:p w14:paraId="7D9D58DE" w14:textId="77777777" w:rsidR="000127D0" w:rsidRDefault="000127D0" w:rsidP="004436A2">
      <w:pPr>
        <w:pStyle w:val="CommentText"/>
      </w:pPr>
      <w:r>
        <w:rPr>
          <w:rStyle w:val="CommentReference"/>
        </w:rPr>
        <w:annotationRef/>
      </w:r>
      <w:r>
        <w:t>Part of the larger Sustain@Home project</w:t>
      </w:r>
    </w:p>
  </w:comment>
  <w:comment w:id="164" w:author="Susanne Iwarsson" w:date="2022-09-14T09:54:00Z" w:initials="SI">
    <w:p w14:paraId="0820FC51" w14:textId="77777777" w:rsidR="001D5632" w:rsidRDefault="001D5632">
      <w:pPr>
        <w:pStyle w:val="CommentText"/>
      </w:pPr>
      <w:r>
        <w:rPr>
          <w:rStyle w:val="CommentReference"/>
        </w:rPr>
        <w:annotationRef/>
      </w:r>
      <w:r>
        <w:t>Bra början - men kan expanderas, utvecklas, fördjupas….</w:t>
      </w:r>
    </w:p>
    <w:p w14:paraId="747C5197" w14:textId="77777777" w:rsidR="001D5632" w:rsidRDefault="001D5632">
      <w:pPr>
        <w:pStyle w:val="CommentText"/>
      </w:pPr>
    </w:p>
    <w:p w14:paraId="2771ACDD" w14:textId="77777777" w:rsidR="001D5632" w:rsidRDefault="001D5632" w:rsidP="004659C9">
      <w:pPr>
        <w:pStyle w:val="CommentText"/>
      </w:pPr>
      <w:r>
        <w:t>Kan du använda Greenhagls PPI-framework med olika typer av studier och placera in dina fyra studier där? I så fall kanske redan i Introduction, och som hjälp för hela kappans struktur?</w:t>
      </w:r>
    </w:p>
  </w:comment>
  <w:comment w:id="176" w:author="Susanne Iwarsson" w:date="2022-09-14T10:03:00Z" w:initials="SI">
    <w:p w14:paraId="1A3556DA" w14:textId="77777777" w:rsidR="009F5BBC" w:rsidRDefault="009F5BBC" w:rsidP="007669E7">
      <w:pPr>
        <w:pStyle w:val="CommentText"/>
      </w:pPr>
      <w:r>
        <w:rPr>
          <w:rStyle w:val="CommentReference"/>
        </w:rPr>
        <w:annotationRef/>
      </w:r>
      <w:r>
        <w:t>Det jag tagit bort kanske snarare kan användas  för att utveckla stycket ovan, särskilt om strategier. Detta kan vara "Another aim was…."</w:t>
      </w:r>
    </w:p>
  </w:comment>
  <w:comment w:id="187" w:author="Susanne Iwarsson" w:date="2022-09-13T13:14:00Z" w:initials="SI">
    <w:p w14:paraId="667F0DB0" w14:textId="64D13107" w:rsidR="002639D1" w:rsidRDefault="002639D1" w:rsidP="009F3654">
      <w:pPr>
        <w:pStyle w:val="CommentText"/>
      </w:pPr>
      <w:r>
        <w:rPr>
          <w:rStyle w:val="CommentReference"/>
        </w:rPr>
        <w:annotationRef/>
      </w:r>
      <w:r>
        <w:t>Behövs detta här, har framgått av study context?</w:t>
      </w:r>
    </w:p>
  </w:comment>
  <w:comment w:id="190" w:author="Susanne Iwarsson" w:date="2022-09-13T13:14:00Z" w:initials="SI">
    <w:p w14:paraId="46FDC704" w14:textId="77777777" w:rsidR="002639D1" w:rsidRDefault="002639D1" w:rsidP="00E24DCF">
      <w:pPr>
        <w:pStyle w:val="CommentText"/>
      </w:pPr>
      <w:r>
        <w:rPr>
          <w:rStyle w:val="CommentReference"/>
        </w:rPr>
        <w:annotationRef/>
      </w:r>
      <w:r>
        <w:t>Tabellen ovan flyttas hit?</w:t>
      </w:r>
    </w:p>
  </w:comment>
  <w:comment w:id="201" w:author="Susanne Iwarsson" w:date="2022-09-13T13:15:00Z" w:initials="SI">
    <w:p w14:paraId="78504BA0" w14:textId="77777777" w:rsidR="007E6672" w:rsidRDefault="007E6672" w:rsidP="00C35435">
      <w:pPr>
        <w:pStyle w:val="CommentText"/>
      </w:pPr>
      <w:r>
        <w:rPr>
          <w:rStyle w:val="CommentReference"/>
        </w:rPr>
        <w:annotationRef/>
      </w:r>
      <w:r>
        <w:t>Flyttas, är snarare inledningen till Discussion</w:t>
      </w:r>
    </w:p>
  </w:comment>
  <w:comment w:id="202" w:author="Susanne Iwarsson" w:date="2022-09-13T13:17:00Z" w:initials="SI">
    <w:p w14:paraId="1F515D35" w14:textId="77777777" w:rsidR="0058274E" w:rsidRDefault="0058274E">
      <w:pPr>
        <w:pStyle w:val="CommentText"/>
      </w:pPr>
      <w:r>
        <w:rPr>
          <w:rStyle w:val="CommentReference"/>
        </w:rPr>
        <w:annotationRef/>
      </w:r>
      <w:r>
        <w:t>Det mesta (dock inte allt) under dessa rubriker är snarare Discussion än Results. Här ska du "helt enkelt" "klippa och klistra" från artikelmanusen, ta med ett urval av tabeller och figurer.</w:t>
      </w:r>
    </w:p>
    <w:p w14:paraId="62FF6697" w14:textId="77777777" w:rsidR="0058274E" w:rsidRDefault="0058274E" w:rsidP="006E66F3">
      <w:pPr>
        <w:pStyle w:val="CommentText"/>
      </w:pPr>
    </w:p>
  </w:comment>
  <w:comment w:id="203" w:author="Susanne Iwarsson" w:date="2022-09-13T15:42:00Z" w:initials="SI">
    <w:p w14:paraId="7EBD9843" w14:textId="77777777" w:rsidR="00BB0890" w:rsidRDefault="00BB0890" w:rsidP="003A2AF6">
      <w:pPr>
        <w:pStyle w:val="CommentText"/>
      </w:pPr>
      <w:r>
        <w:rPr>
          <w:rStyle w:val="CommentReference"/>
        </w:rPr>
        <w:annotationRef/>
      </w:r>
      <w:r>
        <w:t>Tillhör definitivt Discussion. Även om det finns mer frihet i kappan är grundstrukturen densamma som i en vetenskaplig artikel.</w:t>
      </w:r>
    </w:p>
  </w:comment>
  <w:comment w:id="204" w:author="Susanne Iwarsson" w:date="2022-09-13T15:43:00Z" w:initials="SI">
    <w:p w14:paraId="4F4313C3" w14:textId="77777777" w:rsidR="00BB0890" w:rsidRDefault="00BB0890" w:rsidP="00DF223A">
      <w:pPr>
        <w:pStyle w:val="CommentText"/>
      </w:pPr>
      <w:r>
        <w:rPr>
          <w:rStyle w:val="CommentReference"/>
        </w:rPr>
        <w:annotationRef/>
      </w:r>
      <w:r>
        <w:t>Slutsatserna ska vara om DEN NYA kunskap som din avhandling levererar - inte sådant som är känt sedan länge.</w:t>
      </w:r>
    </w:p>
  </w:comment>
  <w:comment w:id="205" w:author="Susanne Iwarsson" w:date="2022-09-13T15:44:00Z" w:initials="SI">
    <w:p w14:paraId="08FACD04" w14:textId="77777777" w:rsidR="00BB0890" w:rsidRDefault="00BB0890" w:rsidP="00020F26">
      <w:pPr>
        <w:pStyle w:val="CommentText"/>
      </w:pPr>
      <w:r>
        <w:rPr>
          <w:rStyle w:val="CommentReference"/>
        </w:rPr>
        <w:annotationRef/>
      </w:r>
      <w:r>
        <w:t>Inte skarpt nog - detta är ju essensen i "wicked problem" och inte baserat på resultaten och den nya kunskapen avhandlingen levererar.</w:t>
      </w:r>
    </w:p>
  </w:comment>
  <w:comment w:id="206" w:author="Susanne Iwarsson" w:date="2022-09-13T15:45:00Z" w:initials="SI">
    <w:p w14:paraId="0A30D6C1" w14:textId="77777777" w:rsidR="00BB0890" w:rsidRDefault="00BB0890" w:rsidP="00004D55">
      <w:pPr>
        <w:pStyle w:val="CommentText"/>
      </w:pPr>
      <w:r>
        <w:rPr>
          <w:rStyle w:val="CommentReference"/>
        </w:rPr>
        <w:annotationRef/>
      </w:r>
      <w:r>
        <w:t xml:space="preserve">Åjo, Arianna Polis studier är också systematiska. Vad tillför dina i form av ny kunskap? </w:t>
      </w:r>
    </w:p>
  </w:comment>
  <w:comment w:id="207" w:author="Susanne Iwarsson" w:date="2022-09-13T15:47:00Z" w:initials="SI">
    <w:p w14:paraId="42DA49CC" w14:textId="77777777" w:rsidR="00BB0890" w:rsidRDefault="00BB0890" w:rsidP="00BD3BD3">
      <w:pPr>
        <w:pStyle w:val="CommentText"/>
      </w:pPr>
      <w:r>
        <w:rPr>
          <w:rStyle w:val="CommentReference"/>
        </w:rPr>
        <w:annotationRef/>
      </w:r>
      <w:r>
        <w:t>Magert - det finns mer att föreslå baserat på FYRA studier.</w:t>
      </w:r>
    </w:p>
  </w:comment>
  <w:comment w:id="208" w:author="Susanne Iwarsson" w:date="2022-09-13T15:47:00Z" w:initials="SI">
    <w:p w14:paraId="1D298D7D" w14:textId="5857ADC8" w:rsidR="00BB0890" w:rsidRDefault="00BB0890" w:rsidP="003E5E32">
      <w:pPr>
        <w:pStyle w:val="CommentText"/>
      </w:pPr>
      <w:r>
        <w:rPr>
          <w:rStyle w:val="CommentReference"/>
        </w:rPr>
        <w:annotationRef/>
      </w:r>
      <w:r>
        <w:t>Bra början - men behöver vässas. Vi vet att "digital literacy" är hög i Sverige, även bland äldre i internationell jämförelse. MEN när man försöker att engagera "gemena man" blir det ändå utmanande, t ex att hantera nerladdning av appar, etc. i ett CS projekt med specifika krav och förutsättningar.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DC5A55" w15:done="0"/>
  <w15:commentEx w15:paraId="5D2AE35B" w15:done="0"/>
  <w15:commentEx w15:paraId="341A6C3F" w15:done="0"/>
  <w15:commentEx w15:paraId="3BC810F0" w15:done="0"/>
  <w15:commentEx w15:paraId="44311ED5" w15:done="0"/>
  <w15:commentEx w15:paraId="3B58A4CE" w15:done="0"/>
  <w15:commentEx w15:paraId="65C50A6E" w15:done="0"/>
  <w15:commentEx w15:paraId="2C53B1C8" w15:done="0"/>
  <w15:commentEx w15:paraId="1A6B9C15" w15:done="0"/>
  <w15:commentEx w15:paraId="3A44BB5D" w15:done="0"/>
  <w15:commentEx w15:paraId="7E200E42" w15:done="0"/>
  <w15:commentEx w15:paraId="5F49125C" w15:done="0"/>
  <w15:commentEx w15:paraId="7D9D58DE" w15:done="0"/>
  <w15:commentEx w15:paraId="2771ACDD" w15:done="0"/>
  <w15:commentEx w15:paraId="1A3556DA" w15:done="0"/>
  <w15:commentEx w15:paraId="667F0DB0" w15:done="0"/>
  <w15:commentEx w15:paraId="46FDC704" w15:done="0"/>
  <w15:commentEx w15:paraId="78504BA0" w15:done="0"/>
  <w15:commentEx w15:paraId="62FF6697" w15:done="0"/>
  <w15:commentEx w15:paraId="7EBD9843" w15:done="0"/>
  <w15:commentEx w15:paraId="4F4313C3" w15:done="0"/>
  <w15:commentEx w15:paraId="08FACD04" w15:done="0"/>
  <w15:commentEx w15:paraId="0A30D6C1" w15:done="0"/>
  <w15:commentEx w15:paraId="42DA49CC" w15:done="0"/>
  <w15:commentEx w15:paraId="1D298D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AFC03" w16cex:dateUtc="2022-09-13T10:54:00Z"/>
  <w16cex:commentExtensible w16cex:durableId="26CAF095" w16cex:dateUtc="2022-09-13T10:05:00Z"/>
  <w16cex:commentExtensible w16cex:durableId="26CAFBD7" w16cex:dateUtc="2022-09-13T10:53:00Z"/>
  <w16cex:commentExtensible w16cex:durableId="26CAFC2D" w16cex:dateUtc="2022-09-13T10:55:00Z"/>
  <w16cex:commentExtensible w16cex:durableId="26CAFE01" w16cex:dateUtc="2022-09-13T11:02:00Z"/>
  <w16cex:commentExtensible w16cex:durableId="26CAFDD4" w16cex:dateUtc="2022-09-13T11:02:00Z"/>
  <w16cex:commentExtensible w16cex:durableId="26CAFE7A" w16cex:dateUtc="2022-09-13T11:04:00Z"/>
  <w16cex:commentExtensible w16cex:durableId="26CAFE8F" w16cex:dateUtc="2022-09-13T11:05:00Z"/>
  <w16cex:commentExtensible w16cex:durableId="26CAFEA5" w16cex:dateUtc="2022-09-13T11:05:00Z"/>
  <w16cex:commentExtensible w16cex:durableId="26CAFE3C" w16cex:dateUtc="2022-09-13T11:03:00Z"/>
  <w16cex:commentExtensible w16cex:durableId="26CAFEE6" w16cex:dateUtc="2022-09-13T11:06:00Z"/>
  <w16cex:commentExtensible w16cex:durableId="26CAFF4E" w16cex:dateUtc="2022-09-13T11:08:00Z"/>
  <w16cex:commentExtensible w16cex:durableId="26CAFF96" w16cex:dateUtc="2022-09-13T11:09:00Z"/>
  <w16cex:commentExtensible w16cex:durableId="26CC2344" w16cex:dateUtc="2022-09-14T07:54:00Z"/>
  <w16cex:commentExtensible w16cex:durableId="26CC2566" w16cex:dateUtc="2022-09-14T08:03:00Z"/>
  <w16cex:commentExtensible w16cex:durableId="26CB009B" w16cex:dateUtc="2022-09-13T11:14:00Z"/>
  <w16cex:commentExtensible w16cex:durableId="26CB00BC" w16cex:dateUtc="2022-09-13T11:14:00Z"/>
  <w16cex:commentExtensible w16cex:durableId="26CB00F6" w16cex:dateUtc="2022-09-13T11:15:00Z"/>
  <w16cex:commentExtensible w16cex:durableId="26CB015D" w16cex:dateUtc="2022-09-13T11:17:00Z"/>
  <w16cex:commentExtensible w16cex:durableId="26CB2363" w16cex:dateUtc="2022-09-13T13:42:00Z"/>
  <w16cex:commentExtensible w16cex:durableId="26CB2395" w16cex:dateUtc="2022-09-13T13:43:00Z"/>
  <w16cex:commentExtensible w16cex:durableId="26CB23C4" w16cex:dateUtc="2022-09-13T13:44:00Z"/>
  <w16cex:commentExtensible w16cex:durableId="26CB240F" w16cex:dateUtc="2022-09-13T13:45:00Z"/>
  <w16cex:commentExtensible w16cex:durableId="26CB249D" w16cex:dateUtc="2022-09-13T13:47:00Z"/>
  <w16cex:commentExtensible w16cex:durableId="26CB2481" w16cex:dateUtc="2022-09-13T13: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DC5A55" w16cid:durableId="26CAFC03"/>
  <w16cid:commentId w16cid:paraId="5D2AE35B" w16cid:durableId="26CAF095"/>
  <w16cid:commentId w16cid:paraId="341A6C3F" w16cid:durableId="26CAFBD7"/>
  <w16cid:commentId w16cid:paraId="3BC810F0" w16cid:durableId="26CAFC2D"/>
  <w16cid:commentId w16cid:paraId="44311ED5" w16cid:durableId="26CAFE01"/>
  <w16cid:commentId w16cid:paraId="3B58A4CE" w16cid:durableId="26CAFDD4"/>
  <w16cid:commentId w16cid:paraId="65C50A6E" w16cid:durableId="26CAFE7A"/>
  <w16cid:commentId w16cid:paraId="2C53B1C8" w16cid:durableId="26CAFE8F"/>
  <w16cid:commentId w16cid:paraId="1A6B9C15" w16cid:durableId="26CAFEA5"/>
  <w16cid:commentId w16cid:paraId="3A44BB5D" w16cid:durableId="26CAFE3C"/>
  <w16cid:commentId w16cid:paraId="7E200E42" w16cid:durableId="26CAFEE6"/>
  <w16cid:commentId w16cid:paraId="5F49125C" w16cid:durableId="26CAFF4E"/>
  <w16cid:commentId w16cid:paraId="7D9D58DE" w16cid:durableId="26CAFF96"/>
  <w16cid:commentId w16cid:paraId="2771ACDD" w16cid:durableId="26CC2344"/>
  <w16cid:commentId w16cid:paraId="1A3556DA" w16cid:durableId="26CC2566"/>
  <w16cid:commentId w16cid:paraId="667F0DB0" w16cid:durableId="26CB009B"/>
  <w16cid:commentId w16cid:paraId="46FDC704" w16cid:durableId="26CB00BC"/>
  <w16cid:commentId w16cid:paraId="78504BA0" w16cid:durableId="26CB00F6"/>
  <w16cid:commentId w16cid:paraId="62FF6697" w16cid:durableId="26CB015D"/>
  <w16cid:commentId w16cid:paraId="7EBD9843" w16cid:durableId="26CB2363"/>
  <w16cid:commentId w16cid:paraId="4F4313C3" w16cid:durableId="26CB2395"/>
  <w16cid:commentId w16cid:paraId="08FACD04" w16cid:durableId="26CB23C4"/>
  <w16cid:commentId w16cid:paraId="0A30D6C1" w16cid:durableId="26CB240F"/>
  <w16cid:commentId w16cid:paraId="42DA49CC" w16cid:durableId="26CB249D"/>
  <w16cid:commentId w16cid:paraId="1D298D7D" w16cid:durableId="26CB24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96DF4" w14:textId="77777777" w:rsidR="00B27E01" w:rsidRDefault="00B27E01" w:rsidP="007E64FC">
      <w:r>
        <w:separator/>
      </w:r>
    </w:p>
  </w:endnote>
  <w:endnote w:type="continuationSeparator" w:id="0">
    <w:p w14:paraId="42819466" w14:textId="77777777" w:rsidR="00B27E01" w:rsidRDefault="00B27E01" w:rsidP="007E6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LT Std 45 Light">
    <w:panose1 w:val="020B0402020204020204"/>
    <w:charset w:val="00"/>
    <w:family w:val="swiss"/>
    <w:notTrueType/>
    <w:pitch w:val="variable"/>
    <w:sig w:usb0="800000AF" w:usb1="4000204A"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0306E" w14:textId="77777777" w:rsidR="00B27E01" w:rsidRDefault="00B27E01" w:rsidP="007E64FC">
      <w:r>
        <w:separator/>
      </w:r>
    </w:p>
  </w:footnote>
  <w:footnote w:type="continuationSeparator" w:id="0">
    <w:p w14:paraId="535EA70B" w14:textId="77777777" w:rsidR="00B27E01" w:rsidRDefault="00B27E01" w:rsidP="007E64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57AD"/>
    <w:multiLevelType w:val="hybridMultilevel"/>
    <w:tmpl w:val="8BBC2A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74E5904"/>
    <w:multiLevelType w:val="hybridMultilevel"/>
    <w:tmpl w:val="6426A0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0C9155F"/>
    <w:multiLevelType w:val="hybridMultilevel"/>
    <w:tmpl w:val="0F021D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53E3A5C"/>
    <w:multiLevelType w:val="hybridMultilevel"/>
    <w:tmpl w:val="9FE48614"/>
    <w:lvl w:ilvl="0" w:tplc="28E6785C">
      <w:start w:val="1"/>
      <w:numFmt w:val="upperRoman"/>
      <w:lvlText w:val="%1."/>
      <w:lvlJc w:val="right"/>
      <w:pPr>
        <w:ind w:left="1080" w:hanging="360"/>
      </w:pPr>
      <w:rPr>
        <w:b/>
        <w:bCs/>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15:restartNumberingAfterBreak="0">
    <w:nsid w:val="3A896214"/>
    <w:multiLevelType w:val="hybridMultilevel"/>
    <w:tmpl w:val="C65094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C20624A"/>
    <w:multiLevelType w:val="hybridMultilevel"/>
    <w:tmpl w:val="1F3C9F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D7D5713"/>
    <w:multiLevelType w:val="hybridMultilevel"/>
    <w:tmpl w:val="8800CC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42F3236"/>
    <w:multiLevelType w:val="hybridMultilevel"/>
    <w:tmpl w:val="09E27C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5BF7C88"/>
    <w:multiLevelType w:val="hybridMultilevel"/>
    <w:tmpl w:val="85FCA07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76612608"/>
    <w:multiLevelType w:val="hybridMultilevel"/>
    <w:tmpl w:val="6CEADE5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7CB21DF3"/>
    <w:multiLevelType w:val="hybridMultilevel"/>
    <w:tmpl w:val="9894CDF4"/>
    <w:lvl w:ilvl="0" w:tplc="994A2E1E">
      <w:start w:val="2"/>
      <w:numFmt w:val="bullet"/>
      <w:pStyle w:val="Bokensundertitel"/>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966540286">
    <w:abstractNumId w:val="3"/>
  </w:num>
  <w:num w:numId="2" w16cid:durableId="1755584669">
    <w:abstractNumId w:val="10"/>
  </w:num>
  <w:num w:numId="3" w16cid:durableId="1487938801">
    <w:abstractNumId w:val="6"/>
  </w:num>
  <w:num w:numId="4" w16cid:durableId="544489537">
    <w:abstractNumId w:val="4"/>
  </w:num>
  <w:num w:numId="5" w16cid:durableId="314795534">
    <w:abstractNumId w:val="0"/>
  </w:num>
  <w:num w:numId="6" w16cid:durableId="1995523780">
    <w:abstractNumId w:val="1"/>
  </w:num>
  <w:num w:numId="7" w16cid:durableId="1825193663">
    <w:abstractNumId w:val="8"/>
  </w:num>
  <w:num w:numId="8" w16cid:durableId="391390890">
    <w:abstractNumId w:val="2"/>
  </w:num>
  <w:num w:numId="9" w16cid:durableId="662003816">
    <w:abstractNumId w:val="5"/>
  </w:num>
  <w:num w:numId="10" w16cid:durableId="1168522169">
    <w:abstractNumId w:val="7"/>
  </w:num>
  <w:num w:numId="11" w16cid:durableId="104740580">
    <w:abstractNumId w:val="9"/>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sanne Iwarsson">
    <w15:presenceInfo w15:providerId="AD" w15:userId="S::arb-siw@lu.se::be7639be-6f45-4022-aff5-3c76481f82e4"/>
  </w15:person>
  <w15:person w15:author="Joakim Frögren">
    <w15:presenceInfo w15:providerId="AD" w15:userId="S::jo1115fr@lu.se::bcc85907-0059-401d-895f-16fe387dd1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mirrorMargins/>
  <w:proofState w:spelling="clean" w:grammar="clean"/>
  <w:trackRevisions/>
  <w:defaultTabStop w:val="1304"/>
  <w:hyphenationZone w:val="425"/>
  <w:evenAndOddHeaders/>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xtvepw0ftfawqevpxn5x0fpzaxdf9ar5v9s&quot;&gt;My EndNote Library Copy-Converted&lt;record-ids&gt;&lt;item&gt;6&lt;/item&gt;&lt;item&gt;7&lt;/item&gt;&lt;item&gt;16&lt;/item&gt;&lt;item&gt;37&lt;/item&gt;&lt;item&gt;41&lt;/item&gt;&lt;item&gt;44&lt;/item&gt;&lt;item&gt;46&lt;/item&gt;&lt;item&gt;53&lt;/item&gt;&lt;item&gt;68&lt;/item&gt;&lt;item&gt;73&lt;/item&gt;&lt;item&gt;108&lt;/item&gt;&lt;item&gt;228&lt;/item&gt;&lt;item&gt;229&lt;/item&gt;&lt;item&gt;266&lt;/item&gt;&lt;item&gt;303&lt;/item&gt;&lt;item&gt;307&lt;/item&gt;&lt;item&gt;309&lt;/item&gt;&lt;item&gt;311&lt;/item&gt;&lt;item&gt;324&lt;/item&gt;&lt;item&gt;346&lt;/item&gt;&lt;item&gt;359&lt;/item&gt;&lt;item&gt;366&lt;/item&gt;&lt;item&gt;368&lt;/item&gt;&lt;item&gt;371&lt;/item&gt;&lt;item&gt;372&lt;/item&gt;&lt;item&gt;375&lt;/item&gt;&lt;item&gt;379&lt;/item&gt;&lt;item&gt;380&lt;/item&gt;&lt;item&gt;382&lt;/item&gt;&lt;item&gt;384&lt;/item&gt;&lt;item&gt;388&lt;/item&gt;&lt;item&gt;389&lt;/item&gt;&lt;item&gt;390&lt;/item&gt;&lt;item&gt;392&lt;/item&gt;&lt;item&gt;393&lt;/item&gt;&lt;item&gt;426&lt;/item&gt;&lt;item&gt;449&lt;/item&gt;&lt;item&gt;450&lt;/item&gt;&lt;item&gt;459&lt;/item&gt;&lt;item&gt;460&lt;/item&gt;&lt;item&gt;632&lt;/item&gt;&lt;item&gt;638&lt;/item&gt;&lt;item&gt;642&lt;/item&gt;&lt;item&gt;643&lt;/item&gt;&lt;item&gt;647&lt;/item&gt;&lt;item&gt;648&lt;/item&gt;&lt;item&gt;650&lt;/item&gt;&lt;item&gt;651&lt;/item&gt;&lt;item&gt;652&lt;/item&gt;&lt;item&gt;653&lt;/item&gt;&lt;item&gt;659&lt;/item&gt;&lt;item&gt;660&lt;/item&gt;&lt;item&gt;662&lt;/item&gt;&lt;item&gt;663&lt;/item&gt;&lt;item&gt;664&lt;/item&gt;&lt;item&gt;667&lt;/item&gt;&lt;item&gt;668&lt;/item&gt;&lt;item&gt;670&lt;/item&gt;&lt;item&gt;676&lt;/item&gt;&lt;item&gt;684&lt;/item&gt;&lt;item&gt;685&lt;/item&gt;&lt;item&gt;686&lt;/item&gt;&lt;item&gt;729&lt;/item&gt;&lt;item&gt;730&lt;/item&gt;&lt;item&gt;733&lt;/item&gt;&lt;item&gt;734&lt;/item&gt;&lt;item&gt;735&lt;/item&gt;&lt;item&gt;738&lt;/item&gt;&lt;item&gt;751&lt;/item&gt;&lt;item&gt;752&lt;/item&gt;&lt;item&gt;753&lt;/item&gt;&lt;item&gt;756&lt;/item&gt;&lt;item&gt;762&lt;/item&gt;&lt;item&gt;763&lt;/item&gt;&lt;item&gt;764&lt;/item&gt;&lt;item&gt;777&lt;/item&gt;&lt;item&gt;779&lt;/item&gt;&lt;item&gt;781&lt;/item&gt;&lt;item&gt;782&lt;/item&gt;&lt;item&gt;787&lt;/item&gt;&lt;item&gt;788&lt;/item&gt;&lt;item&gt;793&lt;/item&gt;&lt;item&gt;800&lt;/item&gt;&lt;item&gt;805&lt;/item&gt;&lt;item&gt;813&lt;/item&gt;&lt;item&gt;819&lt;/item&gt;&lt;item&gt;822&lt;/item&gt;&lt;item&gt;828&lt;/item&gt;&lt;item&gt;836&lt;/item&gt;&lt;item&gt;840&lt;/item&gt;&lt;item&gt;841&lt;/item&gt;&lt;item&gt;849&lt;/item&gt;&lt;item&gt;852&lt;/item&gt;&lt;item&gt;854&lt;/item&gt;&lt;item&gt;855&lt;/item&gt;&lt;item&gt;860&lt;/item&gt;&lt;item&gt;870&lt;/item&gt;&lt;item&gt;876&lt;/item&gt;&lt;item&gt;877&lt;/item&gt;&lt;item&gt;880&lt;/item&gt;&lt;item&gt;882&lt;/item&gt;&lt;item&gt;883&lt;/item&gt;&lt;item&gt;884&lt;/item&gt;&lt;item&gt;891&lt;/item&gt;&lt;item&gt;896&lt;/item&gt;&lt;item&gt;897&lt;/item&gt;&lt;item&gt;898&lt;/item&gt;&lt;item&gt;900&lt;/item&gt;&lt;item&gt;902&lt;/item&gt;&lt;item&gt;903&lt;/item&gt;&lt;item&gt;911&lt;/item&gt;&lt;item&gt;912&lt;/item&gt;&lt;item&gt;915&lt;/item&gt;&lt;item&gt;919&lt;/item&gt;&lt;item&gt;924&lt;/item&gt;&lt;item&gt;926&lt;/item&gt;&lt;item&gt;927&lt;/item&gt;&lt;item&gt;928&lt;/item&gt;&lt;item&gt;929&lt;/item&gt;&lt;item&gt;932&lt;/item&gt;&lt;item&gt;934&lt;/item&gt;&lt;item&gt;935&lt;/item&gt;&lt;item&gt;936&lt;/item&gt;&lt;item&gt;937&lt;/item&gt;&lt;item&gt;938&lt;/item&gt;&lt;item&gt;949&lt;/item&gt;&lt;item&gt;953&lt;/item&gt;&lt;item&gt;958&lt;/item&gt;&lt;item&gt;959&lt;/item&gt;&lt;item&gt;960&lt;/item&gt;&lt;item&gt;961&lt;/item&gt;&lt;item&gt;962&lt;/item&gt;&lt;item&gt;964&lt;/item&gt;&lt;item&gt;966&lt;/item&gt;&lt;item&gt;967&lt;/item&gt;&lt;item&gt;969&lt;/item&gt;&lt;item&gt;970&lt;/item&gt;&lt;item&gt;974&lt;/item&gt;&lt;item&gt;976&lt;/item&gt;&lt;item&gt;979&lt;/item&gt;&lt;item&gt;981&lt;/item&gt;&lt;item&gt;982&lt;/item&gt;&lt;item&gt;984&lt;/item&gt;&lt;item&gt;985&lt;/item&gt;&lt;item&gt;987&lt;/item&gt;&lt;item&gt;988&lt;/item&gt;&lt;item&gt;991&lt;/item&gt;&lt;item&gt;994&lt;/item&gt;&lt;item&gt;995&lt;/item&gt;&lt;item&gt;998&lt;/item&gt;&lt;item&gt;999&lt;/item&gt;&lt;item&gt;1001&lt;/item&gt;&lt;/record-ids&gt;&lt;/item&gt;&lt;/Libraries&gt;"/>
  </w:docVars>
  <w:rsids>
    <w:rsidRoot w:val="00017DE4"/>
    <w:rsid w:val="00000399"/>
    <w:rsid w:val="0000045F"/>
    <w:rsid w:val="00000FA5"/>
    <w:rsid w:val="00001396"/>
    <w:rsid w:val="00001521"/>
    <w:rsid w:val="00001AF6"/>
    <w:rsid w:val="000022C2"/>
    <w:rsid w:val="00002DA9"/>
    <w:rsid w:val="00003040"/>
    <w:rsid w:val="000030C5"/>
    <w:rsid w:val="0000324B"/>
    <w:rsid w:val="00003BC5"/>
    <w:rsid w:val="00003D83"/>
    <w:rsid w:val="00003E89"/>
    <w:rsid w:val="000041FA"/>
    <w:rsid w:val="000045B5"/>
    <w:rsid w:val="00004C0D"/>
    <w:rsid w:val="00004ED9"/>
    <w:rsid w:val="0000569D"/>
    <w:rsid w:val="00005A7C"/>
    <w:rsid w:val="00005ECB"/>
    <w:rsid w:val="000064C9"/>
    <w:rsid w:val="00006C6F"/>
    <w:rsid w:val="00006D07"/>
    <w:rsid w:val="00007ADF"/>
    <w:rsid w:val="00007F32"/>
    <w:rsid w:val="000101B3"/>
    <w:rsid w:val="0001047F"/>
    <w:rsid w:val="00010928"/>
    <w:rsid w:val="00010E33"/>
    <w:rsid w:val="00011045"/>
    <w:rsid w:val="000114AA"/>
    <w:rsid w:val="000119AA"/>
    <w:rsid w:val="00012407"/>
    <w:rsid w:val="000127D0"/>
    <w:rsid w:val="000129FC"/>
    <w:rsid w:val="00012BA5"/>
    <w:rsid w:val="00012FD6"/>
    <w:rsid w:val="0001317A"/>
    <w:rsid w:val="00013363"/>
    <w:rsid w:val="00013459"/>
    <w:rsid w:val="00014361"/>
    <w:rsid w:val="000145BC"/>
    <w:rsid w:val="000147A4"/>
    <w:rsid w:val="000151DC"/>
    <w:rsid w:val="0001524C"/>
    <w:rsid w:val="000154D9"/>
    <w:rsid w:val="00015667"/>
    <w:rsid w:val="000157E5"/>
    <w:rsid w:val="0001685E"/>
    <w:rsid w:val="00017D8D"/>
    <w:rsid w:val="00017DE4"/>
    <w:rsid w:val="00020BED"/>
    <w:rsid w:val="00020EC1"/>
    <w:rsid w:val="00021AD4"/>
    <w:rsid w:val="00021FEC"/>
    <w:rsid w:val="0002292E"/>
    <w:rsid w:val="000233B8"/>
    <w:rsid w:val="00023567"/>
    <w:rsid w:val="00023A4C"/>
    <w:rsid w:val="00024000"/>
    <w:rsid w:val="000242D2"/>
    <w:rsid w:val="00024774"/>
    <w:rsid w:val="0002488C"/>
    <w:rsid w:val="00024B55"/>
    <w:rsid w:val="00025093"/>
    <w:rsid w:val="000251EC"/>
    <w:rsid w:val="000252DE"/>
    <w:rsid w:val="00025E72"/>
    <w:rsid w:val="00026622"/>
    <w:rsid w:val="000269F1"/>
    <w:rsid w:val="00026A68"/>
    <w:rsid w:val="00026C69"/>
    <w:rsid w:val="00026D87"/>
    <w:rsid w:val="00027234"/>
    <w:rsid w:val="000278EE"/>
    <w:rsid w:val="0002791F"/>
    <w:rsid w:val="00027A2C"/>
    <w:rsid w:val="0003000C"/>
    <w:rsid w:val="0003096C"/>
    <w:rsid w:val="00030A29"/>
    <w:rsid w:val="0003136D"/>
    <w:rsid w:val="00031B7A"/>
    <w:rsid w:val="00031CE5"/>
    <w:rsid w:val="00031E18"/>
    <w:rsid w:val="00032DFE"/>
    <w:rsid w:val="000334BD"/>
    <w:rsid w:val="00033843"/>
    <w:rsid w:val="000339A2"/>
    <w:rsid w:val="00033F67"/>
    <w:rsid w:val="00034B64"/>
    <w:rsid w:val="00034BF0"/>
    <w:rsid w:val="00034E97"/>
    <w:rsid w:val="00035057"/>
    <w:rsid w:val="000350D4"/>
    <w:rsid w:val="00035B4A"/>
    <w:rsid w:val="00035DE7"/>
    <w:rsid w:val="00036648"/>
    <w:rsid w:val="000372DE"/>
    <w:rsid w:val="00037B7D"/>
    <w:rsid w:val="00040988"/>
    <w:rsid w:val="0004102D"/>
    <w:rsid w:val="000417AD"/>
    <w:rsid w:val="00041A3A"/>
    <w:rsid w:val="000422AF"/>
    <w:rsid w:val="00042C46"/>
    <w:rsid w:val="00042E77"/>
    <w:rsid w:val="0004300A"/>
    <w:rsid w:val="000443B2"/>
    <w:rsid w:val="000450C4"/>
    <w:rsid w:val="0004520C"/>
    <w:rsid w:val="000459B3"/>
    <w:rsid w:val="00045CFA"/>
    <w:rsid w:val="00045D29"/>
    <w:rsid w:val="000461CA"/>
    <w:rsid w:val="00046434"/>
    <w:rsid w:val="000464F4"/>
    <w:rsid w:val="00046C45"/>
    <w:rsid w:val="00046CB1"/>
    <w:rsid w:val="00047429"/>
    <w:rsid w:val="000478DE"/>
    <w:rsid w:val="00047B46"/>
    <w:rsid w:val="000502BA"/>
    <w:rsid w:val="00050376"/>
    <w:rsid w:val="0005042E"/>
    <w:rsid w:val="00050431"/>
    <w:rsid w:val="00050CBD"/>
    <w:rsid w:val="00050DE8"/>
    <w:rsid w:val="0005128E"/>
    <w:rsid w:val="000512E8"/>
    <w:rsid w:val="00051AFE"/>
    <w:rsid w:val="00053013"/>
    <w:rsid w:val="00054621"/>
    <w:rsid w:val="0005511B"/>
    <w:rsid w:val="00055148"/>
    <w:rsid w:val="00055215"/>
    <w:rsid w:val="00055D2A"/>
    <w:rsid w:val="0005605B"/>
    <w:rsid w:val="00056475"/>
    <w:rsid w:val="000567D8"/>
    <w:rsid w:val="000568E0"/>
    <w:rsid w:val="00056975"/>
    <w:rsid w:val="000570FB"/>
    <w:rsid w:val="00057BE9"/>
    <w:rsid w:val="00057F5B"/>
    <w:rsid w:val="00062BBF"/>
    <w:rsid w:val="00062CEB"/>
    <w:rsid w:val="00062E4F"/>
    <w:rsid w:val="00062E8E"/>
    <w:rsid w:val="00063370"/>
    <w:rsid w:val="00064490"/>
    <w:rsid w:val="000649C8"/>
    <w:rsid w:val="00064B7B"/>
    <w:rsid w:val="00064D21"/>
    <w:rsid w:val="00065509"/>
    <w:rsid w:val="0006576B"/>
    <w:rsid w:val="00065AFC"/>
    <w:rsid w:val="00066052"/>
    <w:rsid w:val="000666F1"/>
    <w:rsid w:val="00066EAC"/>
    <w:rsid w:val="00067291"/>
    <w:rsid w:val="000675B7"/>
    <w:rsid w:val="00070A0C"/>
    <w:rsid w:val="00070E95"/>
    <w:rsid w:val="00071116"/>
    <w:rsid w:val="00071D80"/>
    <w:rsid w:val="00072534"/>
    <w:rsid w:val="00073528"/>
    <w:rsid w:val="00073AD5"/>
    <w:rsid w:val="0007446E"/>
    <w:rsid w:val="000746DA"/>
    <w:rsid w:val="00074BB4"/>
    <w:rsid w:val="000762BE"/>
    <w:rsid w:val="000766DF"/>
    <w:rsid w:val="000768F6"/>
    <w:rsid w:val="0007759A"/>
    <w:rsid w:val="00077DB5"/>
    <w:rsid w:val="00077EC5"/>
    <w:rsid w:val="00080318"/>
    <w:rsid w:val="00080494"/>
    <w:rsid w:val="000808B8"/>
    <w:rsid w:val="000813A2"/>
    <w:rsid w:val="000816E3"/>
    <w:rsid w:val="00081710"/>
    <w:rsid w:val="000818A7"/>
    <w:rsid w:val="00081E55"/>
    <w:rsid w:val="00081EC3"/>
    <w:rsid w:val="00081F46"/>
    <w:rsid w:val="0008298D"/>
    <w:rsid w:val="00082AC2"/>
    <w:rsid w:val="00082BFD"/>
    <w:rsid w:val="00082E63"/>
    <w:rsid w:val="0008324E"/>
    <w:rsid w:val="000833E5"/>
    <w:rsid w:val="0008346D"/>
    <w:rsid w:val="00083EE3"/>
    <w:rsid w:val="0008505E"/>
    <w:rsid w:val="000855F0"/>
    <w:rsid w:val="00085907"/>
    <w:rsid w:val="00085AEA"/>
    <w:rsid w:val="00086072"/>
    <w:rsid w:val="000861E3"/>
    <w:rsid w:val="00086202"/>
    <w:rsid w:val="00086E2F"/>
    <w:rsid w:val="00087181"/>
    <w:rsid w:val="00087390"/>
    <w:rsid w:val="0008746B"/>
    <w:rsid w:val="000878CF"/>
    <w:rsid w:val="00090420"/>
    <w:rsid w:val="0009137A"/>
    <w:rsid w:val="000913F6"/>
    <w:rsid w:val="00091514"/>
    <w:rsid w:val="00091868"/>
    <w:rsid w:val="00091E16"/>
    <w:rsid w:val="00091E74"/>
    <w:rsid w:val="000920BA"/>
    <w:rsid w:val="00092115"/>
    <w:rsid w:val="00092232"/>
    <w:rsid w:val="00092623"/>
    <w:rsid w:val="00092841"/>
    <w:rsid w:val="00092A42"/>
    <w:rsid w:val="00092BCC"/>
    <w:rsid w:val="00092F1C"/>
    <w:rsid w:val="00093346"/>
    <w:rsid w:val="000933FD"/>
    <w:rsid w:val="0009372A"/>
    <w:rsid w:val="0009408F"/>
    <w:rsid w:val="00094569"/>
    <w:rsid w:val="00094DCF"/>
    <w:rsid w:val="00095175"/>
    <w:rsid w:val="000956C4"/>
    <w:rsid w:val="000958E4"/>
    <w:rsid w:val="00095B23"/>
    <w:rsid w:val="000966F9"/>
    <w:rsid w:val="0009699A"/>
    <w:rsid w:val="00096C8B"/>
    <w:rsid w:val="00097491"/>
    <w:rsid w:val="00097DA0"/>
    <w:rsid w:val="000A0532"/>
    <w:rsid w:val="000A0A50"/>
    <w:rsid w:val="000A0CEE"/>
    <w:rsid w:val="000A10B9"/>
    <w:rsid w:val="000A143C"/>
    <w:rsid w:val="000A1B2F"/>
    <w:rsid w:val="000A222B"/>
    <w:rsid w:val="000A2896"/>
    <w:rsid w:val="000A2995"/>
    <w:rsid w:val="000A301E"/>
    <w:rsid w:val="000A331C"/>
    <w:rsid w:val="000A3612"/>
    <w:rsid w:val="000A3C3B"/>
    <w:rsid w:val="000A44E2"/>
    <w:rsid w:val="000A4549"/>
    <w:rsid w:val="000A50E1"/>
    <w:rsid w:val="000A579E"/>
    <w:rsid w:val="000A592C"/>
    <w:rsid w:val="000A62E0"/>
    <w:rsid w:val="000A6633"/>
    <w:rsid w:val="000A6E95"/>
    <w:rsid w:val="000B067F"/>
    <w:rsid w:val="000B07AA"/>
    <w:rsid w:val="000B103D"/>
    <w:rsid w:val="000B1B27"/>
    <w:rsid w:val="000B1B75"/>
    <w:rsid w:val="000B1D44"/>
    <w:rsid w:val="000B26D2"/>
    <w:rsid w:val="000B29CF"/>
    <w:rsid w:val="000B2A79"/>
    <w:rsid w:val="000B38F1"/>
    <w:rsid w:val="000B3EC3"/>
    <w:rsid w:val="000B401C"/>
    <w:rsid w:val="000B4026"/>
    <w:rsid w:val="000B4438"/>
    <w:rsid w:val="000B47D8"/>
    <w:rsid w:val="000B4DE9"/>
    <w:rsid w:val="000B525A"/>
    <w:rsid w:val="000B620C"/>
    <w:rsid w:val="000B63EB"/>
    <w:rsid w:val="000B63FB"/>
    <w:rsid w:val="000B6A1C"/>
    <w:rsid w:val="000B6D85"/>
    <w:rsid w:val="000B71E3"/>
    <w:rsid w:val="000B7D95"/>
    <w:rsid w:val="000C0171"/>
    <w:rsid w:val="000C05E7"/>
    <w:rsid w:val="000C0695"/>
    <w:rsid w:val="000C077B"/>
    <w:rsid w:val="000C08E4"/>
    <w:rsid w:val="000C0D15"/>
    <w:rsid w:val="000C1093"/>
    <w:rsid w:val="000C1C97"/>
    <w:rsid w:val="000C2109"/>
    <w:rsid w:val="000C22EB"/>
    <w:rsid w:val="000C2A4F"/>
    <w:rsid w:val="000C2DFE"/>
    <w:rsid w:val="000C397B"/>
    <w:rsid w:val="000C3D99"/>
    <w:rsid w:val="000C412C"/>
    <w:rsid w:val="000C607E"/>
    <w:rsid w:val="000C65A5"/>
    <w:rsid w:val="000C7441"/>
    <w:rsid w:val="000C775F"/>
    <w:rsid w:val="000C7C36"/>
    <w:rsid w:val="000C7D62"/>
    <w:rsid w:val="000D0101"/>
    <w:rsid w:val="000D04EA"/>
    <w:rsid w:val="000D0EC3"/>
    <w:rsid w:val="000D13EB"/>
    <w:rsid w:val="000D14B1"/>
    <w:rsid w:val="000D1B8D"/>
    <w:rsid w:val="000D2795"/>
    <w:rsid w:val="000D386F"/>
    <w:rsid w:val="000D3CE2"/>
    <w:rsid w:val="000D4BBB"/>
    <w:rsid w:val="000D5A8A"/>
    <w:rsid w:val="000D5BDD"/>
    <w:rsid w:val="000D5F51"/>
    <w:rsid w:val="000D6B08"/>
    <w:rsid w:val="000D6E09"/>
    <w:rsid w:val="000D75BE"/>
    <w:rsid w:val="000D767B"/>
    <w:rsid w:val="000D78EE"/>
    <w:rsid w:val="000D7B2F"/>
    <w:rsid w:val="000D7B39"/>
    <w:rsid w:val="000E0016"/>
    <w:rsid w:val="000E0FC0"/>
    <w:rsid w:val="000E11A5"/>
    <w:rsid w:val="000E1AB9"/>
    <w:rsid w:val="000E2328"/>
    <w:rsid w:val="000E2C09"/>
    <w:rsid w:val="000E310A"/>
    <w:rsid w:val="000E3A46"/>
    <w:rsid w:val="000E3AE7"/>
    <w:rsid w:val="000E3C5D"/>
    <w:rsid w:val="000E4113"/>
    <w:rsid w:val="000E41B7"/>
    <w:rsid w:val="000E4595"/>
    <w:rsid w:val="000E4F00"/>
    <w:rsid w:val="000E531D"/>
    <w:rsid w:val="000E53C0"/>
    <w:rsid w:val="000E5B80"/>
    <w:rsid w:val="000E5F3D"/>
    <w:rsid w:val="000E759B"/>
    <w:rsid w:val="000E7707"/>
    <w:rsid w:val="000E7840"/>
    <w:rsid w:val="000E7C80"/>
    <w:rsid w:val="000E7EA6"/>
    <w:rsid w:val="000F0D81"/>
    <w:rsid w:val="000F0F9C"/>
    <w:rsid w:val="000F10F5"/>
    <w:rsid w:val="000F1CA5"/>
    <w:rsid w:val="000F1CC0"/>
    <w:rsid w:val="000F1D8C"/>
    <w:rsid w:val="000F2043"/>
    <w:rsid w:val="000F2124"/>
    <w:rsid w:val="000F245B"/>
    <w:rsid w:val="000F2622"/>
    <w:rsid w:val="000F2BF8"/>
    <w:rsid w:val="000F31A8"/>
    <w:rsid w:val="000F3A8F"/>
    <w:rsid w:val="000F3B78"/>
    <w:rsid w:val="000F3DD9"/>
    <w:rsid w:val="000F4405"/>
    <w:rsid w:val="000F479D"/>
    <w:rsid w:val="000F4863"/>
    <w:rsid w:val="000F4E43"/>
    <w:rsid w:val="000F4E85"/>
    <w:rsid w:val="000F5992"/>
    <w:rsid w:val="000F5A13"/>
    <w:rsid w:val="000F6787"/>
    <w:rsid w:val="000F7003"/>
    <w:rsid w:val="000F75BC"/>
    <w:rsid w:val="000F7963"/>
    <w:rsid w:val="000F7C6E"/>
    <w:rsid w:val="000F7E16"/>
    <w:rsid w:val="001002C9"/>
    <w:rsid w:val="00100A7B"/>
    <w:rsid w:val="00100F77"/>
    <w:rsid w:val="00101613"/>
    <w:rsid w:val="00101F4D"/>
    <w:rsid w:val="0010254F"/>
    <w:rsid w:val="001029F0"/>
    <w:rsid w:val="00103A3D"/>
    <w:rsid w:val="00103B6A"/>
    <w:rsid w:val="00104025"/>
    <w:rsid w:val="00104FE3"/>
    <w:rsid w:val="00105616"/>
    <w:rsid w:val="00106007"/>
    <w:rsid w:val="00106318"/>
    <w:rsid w:val="00106A55"/>
    <w:rsid w:val="00106ACF"/>
    <w:rsid w:val="0010708D"/>
    <w:rsid w:val="00107995"/>
    <w:rsid w:val="00110015"/>
    <w:rsid w:val="00110032"/>
    <w:rsid w:val="001101FA"/>
    <w:rsid w:val="00110F6A"/>
    <w:rsid w:val="001114BA"/>
    <w:rsid w:val="001115B0"/>
    <w:rsid w:val="001117B6"/>
    <w:rsid w:val="00111841"/>
    <w:rsid w:val="00111D1A"/>
    <w:rsid w:val="0011212F"/>
    <w:rsid w:val="00112401"/>
    <w:rsid w:val="00112489"/>
    <w:rsid w:val="00113497"/>
    <w:rsid w:val="00113F83"/>
    <w:rsid w:val="0011484C"/>
    <w:rsid w:val="00114BD8"/>
    <w:rsid w:val="00114D7F"/>
    <w:rsid w:val="00114DC0"/>
    <w:rsid w:val="001152F9"/>
    <w:rsid w:val="001155B1"/>
    <w:rsid w:val="00115DEC"/>
    <w:rsid w:val="00115ECE"/>
    <w:rsid w:val="001162B4"/>
    <w:rsid w:val="001167DA"/>
    <w:rsid w:val="00117931"/>
    <w:rsid w:val="00117937"/>
    <w:rsid w:val="00120159"/>
    <w:rsid w:val="00120535"/>
    <w:rsid w:val="00120878"/>
    <w:rsid w:val="00120ACE"/>
    <w:rsid w:val="00120BF5"/>
    <w:rsid w:val="00120C6E"/>
    <w:rsid w:val="0012153F"/>
    <w:rsid w:val="001218E2"/>
    <w:rsid w:val="00121B97"/>
    <w:rsid w:val="00121FC3"/>
    <w:rsid w:val="0012220F"/>
    <w:rsid w:val="001237A3"/>
    <w:rsid w:val="00124074"/>
    <w:rsid w:val="001247F8"/>
    <w:rsid w:val="00125931"/>
    <w:rsid w:val="00125F69"/>
    <w:rsid w:val="00125FD1"/>
    <w:rsid w:val="00126820"/>
    <w:rsid w:val="00126B1C"/>
    <w:rsid w:val="00126E1F"/>
    <w:rsid w:val="0012701D"/>
    <w:rsid w:val="00127450"/>
    <w:rsid w:val="001277E9"/>
    <w:rsid w:val="00127B78"/>
    <w:rsid w:val="00127CB6"/>
    <w:rsid w:val="00130049"/>
    <w:rsid w:val="00130330"/>
    <w:rsid w:val="001306F7"/>
    <w:rsid w:val="00130D77"/>
    <w:rsid w:val="00131385"/>
    <w:rsid w:val="0013166B"/>
    <w:rsid w:val="00131A4E"/>
    <w:rsid w:val="00131C29"/>
    <w:rsid w:val="00131CA1"/>
    <w:rsid w:val="00131FE8"/>
    <w:rsid w:val="00132008"/>
    <w:rsid w:val="001326B4"/>
    <w:rsid w:val="00133233"/>
    <w:rsid w:val="00133713"/>
    <w:rsid w:val="0013375A"/>
    <w:rsid w:val="001338F8"/>
    <w:rsid w:val="00134557"/>
    <w:rsid w:val="00134709"/>
    <w:rsid w:val="001349AF"/>
    <w:rsid w:val="00134C69"/>
    <w:rsid w:val="001350B1"/>
    <w:rsid w:val="00135115"/>
    <w:rsid w:val="00135206"/>
    <w:rsid w:val="00135A6D"/>
    <w:rsid w:val="00136210"/>
    <w:rsid w:val="0013626B"/>
    <w:rsid w:val="001368B6"/>
    <w:rsid w:val="001369E3"/>
    <w:rsid w:val="001369F2"/>
    <w:rsid w:val="00136C4D"/>
    <w:rsid w:val="00137B54"/>
    <w:rsid w:val="00137CE7"/>
    <w:rsid w:val="00140278"/>
    <w:rsid w:val="00140ED0"/>
    <w:rsid w:val="00141325"/>
    <w:rsid w:val="00141670"/>
    <w:rsid w:val="00141771"/>
    <w:rsid w:val="001418E8"/>
    <w:rsid w:val="00141B19"/>
    <w:rsid w:val="00143832"/>
    <w:rsid w:val="00143DA7"/>
    <w:rsid w:val="00144351"/>
    <w:rsid w:val="00144B63"/>
    <w:rsid w:val="00144C53"/>
    <w:rsid w:val="001457A7"/>
    <w:rsid w:val="00146344"/>
    <w:rsid w:val="001464F5"/>
    <w:rsid w:val="001466C7"/>
    <w:rsid w:val="00147217"/>
    <w:rsid w:val="001474CA"/>
    <w:rsid w:val="0015091B"/>
    <w:rsid w:val="00150D41"/>
    <w:rsid w:val="00151127"/>
    <w:rsid w:val="00151B31"/>
    <w:rsid w:val="00152103"/>
    <w:rsid w:val="00153958"/>
    <w:rsid w:val="00153CE8"/>
    <w:rsid w:val="00154380"/>
    <w:rsid w:val="001547A5"/>
    <w:rsid w:val="00154C95"/>
    <w:rsid w:val="00155865"/>
    <w:rsid w:val="0015689A"/>
    <w:rsid w:val="0015740A"/>
    <w:rsid w:val="00157574"/>
    <w:rsid w:val="00157CA3"/>
    <w:rsid w:val="00161EEB"/>
    <w:rsid w:val="00162435"/>
    <w:rsid w:val="00162A62"/>
    <w:rsid w:val="00162C02"/>
    <w:rsid w:val="00163FD2"/>
    <w:rsid w:val="001640E7"/>
    <w:rsid w:val="00164198"/>
    <w:rsid w:val="001642D5"/>
    <w:rsid w:val="00164A2B"/>
    <w:rsid w:val="00164FBA"/>
    <w:rsid w:val="00165533"/>
    <w:rsid w:val="00165CB4"/>
    <w:rsid w:val="0016626B"/>
    <w:rsid w:val="00166697"/>
    <w:rsid w:val="001672EE"/>
    <w:rsid w:val="001673C2"/>
    <w:rsid w:val="0017004C"/>
    <w:rsid w:val="00170586"/>
    <w:rsid w:val="001709FC"/>
    <w:rsid w:val="0017119F"/>
    <w:rsid w:val="00171A5A"/>
    <w:rsid w:val="00171D66"/>
    <w:rsid w:val="00172323"/>
    <w:rsid w:val="00172370"/>
    <w:rsid w:val="00172CF3"/>
    <w:rsid w:val="00172DD4"/>
    <w:rsid w:val="001734B9"/>
    <w:rsid w:val="001738D9"/>
    <w:rsid w:val="00173DE0"/>
    <w:rsid w:val="001747C7"/>
    <w:rsid w:val="0017489B"/>
    <w:rsid w:val="00174B07"/>
    <w:rsid w:val="00175140"/>
    <w:rsid w:val="0017677D"/>
    <w:rsid w:val="001767EB"/>
    <w:rsid w:val="00176AA3"/>
    <w:rsid w:val="00176C01"/>
    <w:rsid w:val="00176C34"/>
    <w:rsid w:val="00176F90"/>
    <w:rsid w:val="00177150"/>
    <w:rsid w:val="001777A5"/>
    <w:rsid w:val="001777E3"/>
    <w:rsid w:val="00177962"/>
    <w:rsid w:val="00177C52"/>
    <w:rsid w:val="00177EA6"/>
    <w:rsid w:val="0018052B"/>
    <w:rsid w:val="0018052F"/>
    <w:rsid w:val="001806E2"/>
    <w:rsid w:val="00180B2E"/>
    <w:rsid w:val="00180F6D"/>
    <w:rsid w:val="0018135A"/>
    <w:rsid w:val="0018136C"/>
    <w:rsid w:val="00181E02"/>
    <w:rsid w:val="00181E91"/>
    <w:rsid w:val="00182238"/>
    <w:rsid w:val="001822BD"/>
    <w:rsid w:val="0018267F"/>
    <w:rsid w:val="001830B1"/>
    <w:rsid w:val="0018392E"/>
    <w:rsid w:val="00183E59"/>
    <w:rsid w:val="00184334"/>
    <w:rsid w:val="0018462E"/>
    <w:rsid w:val="001849E9"/>
    <w:rsid w:val="001850F2"/>
    <w:rsid w:val="00185105"/>
    <w:rsid w:val="0018554D"/>
    <w:rsid w:val="001868FC"/>
    <w:rsid w:val="00187194"/>
    <w:rsid w:val="001871F8"/>
    <w:rsid w:val="0018794C"/>
    <w:rsid w:val="00187BAE"/>
    <w:rsid w:val="0019001E"/>
    <w:rsid w:val="0019023A"/>
    <w:rsid w:val="00190B23"/>
    <w:rsid w:val="00190F1C"/>
    <w:rsid w:val="0019100A"/>
    <w:rsid w:val="001910F7"/>
    <w:rsid w:val="00191BB0"/>
    <w:rsid w:val="00191DE3"/>
    <w:rsid w:val="00191F5F"/>
    <w:rsid w:val="00191FB3"/>
    <w:rsid w:val="00192307"/>
    <w:rsid w:val="0019236A"/>
    <w:rsid w:val="001923AC"/>
    <w:rsid w:val="00193755"/>
    <w:rsid w:val="001937F9"/>
    <w:rsid w:val="001937FD"/>
    <w:rsid w:val="001941EF"/>
    <w:rsid w:val="0019553F"/>
    <w:rsid w:val="001955D3"/>
    <w:rsid w:val="001956F6"/>
    <w:rsid w:val="00195B9D"/>
    <w:rsid w:val="00196979"/>
    <w:rsid w:val="00197709"/>
    <w:rsid w:val="001A03CC"/>
    <w:rsid w:val="001A07E7"/>
    <w:rsid w:val="001A09D9"/>
    <w:rsid w:val="001A0D1A"/>
    <w:rsid w:val="001A0EE3"/>
    <w:rsid w:val="001A0F80"/>
    <w:rsid w:val="001A10BB"/>
    <w:rsid w:val="001A1778"/>
    <w:rsid w:val="001A19CA"/>
    <w:rsid w:val="001A1B5F"/>
    <w:rsid w:val="001A1DD1"/>
    <w:rsid w:val="001A1E1F"/>
    <w:rsid w:val="001A2ADA"/>
    <w:rsid w:val="001A2B40"/>
    <w:rsid w:val="001A2F93"/>
    <w:rsid w:val="001A333F"/>
    <w:rsid w:val="001A3527"/>
    <w:rsid w:val="001A3955"/>
    <w:rsid w:val="001A4153"/>
    <w:rsid w:val="001A4AA9"/>
    <w:rsid w:val="001A4AF6"/>
    <w:rsid w:val="001A5780"/>
    <w:rsid w:val="001A5987"/>
    <w:rsid w:val="001A5D80"/>
    <w:rsid w:val="001A6413"/>
    <w:rsid w:val="001A65C8"/>
    <w:rsid w:val="001A68D3"/>
    <w:rsid w:val="001A6D19"/>
    <w:rsid w:val="001A7257"/>
    <w:rsid w:val="001A73B6"/>
    <w:rsid w:val="001A7D8B"/>
    <w:rsid w:val="001B0193"/>
    <w:rsid w:val="001B0486"/>
    <w:rsid w:val="001B1833"/>
    <w:rsid w:val="001B2090"/>
    <w:rsid w:val="001B2254"/>
    <w:rsid w:val="001B230A"/>
    <w:rsid w:val="001B2394"/>
    <w:rsid w:val="001B2512"/>
    <w:rsid w:val="001B29B7"/>
    <w:rsid w:val="001B2C92"/>
    <w:rsid w:val="001B2CC2"/>
    <w:rsid w:val="001B3381"/>
    <w:rsid w:val="001B382F"/>
    <w:rsid w:val="001B3E07"/>
    <w:rsid w:val="001B3E13"/>
    <w:rsid w:val="001B41B1"/>
    <w:rsid w:val="001B4F3F"/>
    <w:rsid w:val="001B591C"/>
    <w:rsid w:val="001B5EA9"/>
    <w:rsid w:val="001B60E9"/>
    <w:rsid w:val="001B646A"/>
    <w:rsid w:val="001B6F29"/>
    <w:rsid w:val="001B7AAF"/>
    <w:rsid w:val="001B7B6C"/>
    <w:rsid w:val="001C017F"/>
    <w:rsid w:val="001C0976"/>
    <w:rsid w:val="001C09A7"/>
    <w:rsid w:val="001C0F47"/>
    <w:rsid w:val="001C17F0"/>
    <w:rsid w:val="001C19AF"/>
    <w:rsid w:val="001C1AE3"/>
    <w:rsid w:val="001C1F10"/>
    <w:rsid w:val="001C2439"/>
    <w:rsid w:val="001C268F"/>
    <w:rsid w:val="001C2724"/>
    <w:rsid w:val="001C3D00"/>
    <w:rsid w:val="001C44BB"/>
    <w:rsid w:val="001C4B9F"/>
    <w:rsid w:val="001C573D"/>
    <w:rsid w:val="001C57A8"/>
    <w:rsid w:val="001C58E7"/>
    <w:rsid w:val="001C6903"/>
    <w:rsid w:val="001C6E01"/>
    <w:rsid w:val="001C7F4B"/>
    <w:rsid w:val="001D073C"/>
    <w:rsid w:val="001D13FE"/>
    <w:rsid w:val="001D19AE"/>
    <w:rsid w:val="001D264D"/>
    <w:rsid w:val="001D2C25"/>
    <w:rsid w:val="001D2CF7"/>
    <w:rsid w:val="001D3068"/>
    <w:rsid w:val="001D34F4"/>
    <w:rsid w:val="001D3B22"/>
    <w:rsid w:val="001D3F3B"/>
    <w:rsid w:val="001D42AD"/>
    <w:rsid w:val="001D434B"/>
    <w:rsid w:val="001D439F"/>
    <w:rsid w:val="001D4C8B"/>
    <w:rsid w:val="001D5632"/>
    <w:rsid w:val="001D58E7"/>
    <w:rsid w:val="001D5920"/>
    <w:rsid w:val="001D5C53"/>
    <w:rsid w:val="001D60BF"/>
    <w:rsid w:val="001D633D"/>
    <w:rsid w:val="001D636E"/>
    <w:rsid w:val="001D63F4"/>
    <w:rsid w:val="001D67CD"/>
    <w:rsid w:val="001D67E3"/>
    <w:rsid w:val="001D6C11"/>
    <w:rsid w:val="001E0831"/>
    <w:rsid w:val="001E0EEC"/>
    <w:rsid w:val="001E139F"/>
    <w:rsid w:val="001E1517"/>
    <w:rsid w:val="001E1D1B"/>
    <w:rsid w:val="001E217D"/>
    <w:rsid w:val="001E2359"/>
    <w:rsid w:val="001E2680"/>
    <w:rsid w:val="001E2825"/>
    <w:rsid w:val="001E297F"/>
    <w:rsid w:val="001E2ADB"/>
    <w:rsid w:val="001E331A"/>
    <w:rsid w:val="001E3564"/>
    <w:rsid w:val="001E3951"/>
    <w:rsid w:val="001E51D1"/>
    <w:rsid w:val="001E5C1A"/>
    <w:rsid w:val="001E6657"/>
    <w:rsid w:val="001E69A3"/>
    <w:rsid w:val="001E6E7A"/>
    <w:rsid w:val="001F0810"/>
    <w:rsid w:val="001F0BCC"/>
    <w:rsid w:val="001F0DC1"/>
    <w:rsid w:val="001F0EA1"/>
    <w:rsid w:val="001F11B6"/>
    <w:rsid w:val="001F127F"/>
    <w:rsid w:val="001F1370"/>
    <w:rsid w:val="001F1F9E"/>
    <w:rsid w:val="001F2124"/>
    <w:rsid w:val="001F2A0E"/>
    <w:rsid w:val="001F2BAD"/>
    <w:rsid w:val="001F3818"/>
    <w:rsid w:val="001F3AEB"/>
    <w:rsid w:val="001F4666"/>
    <w:rsid w:val="001F4908"/>
    <w:rsid w:val="001F4D17"/>
    <w:rsid w:val="001F5E5C"/>
    <w:rsid w:val="001F6460"/>
    <w:rsid w:val="001F669E"/>
    <w:rsid w:val="001F6E6F"/>
    <w:rsid w:val="001F7D5E"/>
    <w:rsid w:val="002001DC"/>
    <w:rsid w:val="002001E0"/>
    <w:rsid w:val="00200864"/>
    <w:rsid w:val="00200F31"/>
    <w:rsid w:val="00201875"/>
    <w:rsid w:val="00202000"/>
    <w:rsid w:val="0020200B"/>
    <w:rsid w:val="00202256"/>
    <w:rsid w:val="002028B8"/>
    <w:rsid w:val="00203290"/>
    <w:rsid w:val="002032DA"/>
    <w:rsid w:val="002034A3"/>
    <w:rsid w:val="00203B27"/>
    <w:rsid w:val="00204DD1"/>
    <w:rsid w:val="002050C1"/>
    <w:rsid w:val="00205596"/>
    <w:rsid w:val="002063FA"/>
    <w:rsid w:val="00206856"/>
    <w:rsid w:val="00206BBC"/>
    <w:rsid w:val="002072FF"/>
    <w:rsid w:val="00207354"/>
    <w:rsid w:val="002075DC"/>
    <w:rsid w:val="002075DE"/>
    <w:rsid w:val="002077ED"/>
    <w:rsid w:val="002079DE"/>
    <w:rsid w:val="00207FC1"/>
    <w:rsid w:val="00207FE0"/>
    <w:rsid w:val="0021000A"/>
    <w:rsid w:val="00210850"/>
    <w:rsid w:val="00210CD9"/>
    <w:rsid w:val="002118CB"/>
    <w:rsid w:val="00212425"/>
    <w:rsid w:val="002133D9"/>
    <w:rsid w:val="00213FC6"/>
    <w:rsid w:val="002147E1"/>
    <w:rsid w:val="0021492A"/>
    <w:rsid w:val="00214A6E"/>
    <w:rsid w:val="00214E10"/>
    <w:rsid w:val="002155EA"/>
    <w:rsid w:val="00215A62"/>
    <w:rsid w:val="00215AC1"/>
    <w:rsid w:val="0021636A"/>
    <w:rsid w:val="00216AD5"/>
    <w:rsid w:val="00216CBB"/>
    <w:rsid w:val="00216D18"/>
    <w:rsid w:val="00217431"/>
    <w:rsid w:val="00217E78"/>
    <w:rsid w:val="002201A0"/>
    <w:rsid w:val="00220642"/>
    <w:rsid w:val="00220652"/>
    <w:rsid w:val="00220B73"/>
    <w:rsid w:val="00221189"/>
    <w:rsid w:val="00221284"/>
    <w:rsid w:val="0022183A"/>
    <w:rsid w:val="00222E91"/>
    <w:rsid w:val="00222ED7"/>
    <w:rsid w:val="0022338C"/>
    <w:rsid w:val="00223422"/>
    <w:rsid w:val="002242E4"/>
    <w:rsid w:val="0022449D"/>
    <w:rsid w:val="00224647"/>
    <w:rsid w:val="00224999"/>
    <w:rsid w:val="00225089"/>
    <w:rsid w:val="0022518B"/>
    <w:rsid w:val="002258E8"/>
    <w:rsid w:val="00225E86"/>
    <w:rsid w:val="00227263"/>
    <w:rsid w:val="0022754F"/>
    <w:rsid w:val="00227B51"/>
    <w:rsid w:val="0023039C"/>
    <w:rsid w:val="002304F3"/>
    <w:rsid w:val="00230A38"/>
    <w:rsid w:val="002313D3"/>
    <w:rsid w:val="00231A7D"/>
    <w:rsid w:val="0023210F"/>
    <w:rsid w:val="00232290"/>
    <w:rsid w:val="00232B4F"/>
    <w:rsid w:val="00232DA5"/>
    <w:rsid w:val="0023401E"/>
    <w:rsid w:val="002341B1"/>
    <w:rsid w:val="0023434C"/>
    <w:rsid w:val="00234394"/>
    <w:rsid w:val="00234409"/>
    <w:rsid w:val="00234526"/>
    <w:rsid w:val="00235364"/>
    <w:rsid w:val="002357B3"/>
    <w:rsid w:val="00235EB0"/>
    <w:rsid w:val="0023679B"/>
    <w:rsid w:val="00236B76"/>
    <w:rsid w:val="00236F48"/>
    <w:rsid w:val="00237694"/>
    <w:rsid w:val="002379CB"/>
    <w:rsid w:val="0024024E"/>
    <w:rsid w:val="002403C8"/>
    <w:rsid w:val="002412FF"/>
    <w:rsid w:val="00241B75"/>
    <w:rsid w:val="00243A84"/>
    <w:rsid w:val="002440AE"/>
    <w:rsid w:val="0024484F"/>
    <w:rsid w:val="00245075"/>
    <w:rsid w:val="002456AD"/>
    <w:rsid w:val="00245CEF"/>
    <w:rsid w:val="002462F8"/>
    <w:rsid w:val="002465D5"/>
    <w:rsid w:val="00246B98"/>
    <w:rsid w:val="00246F2D"/>
    <w:rsid w:val="00246FA2"/>
    <w:rsid w:val="0024751D"/>
    <w:rsid w:val="00247537"/>
    <w:rsid w:val="002500C2"/>
    <w:rsid w:val="00250321"/>
    <w:rsid w:val="00250E29"/>
    <w:rsid w:val="00251154"/>
    <w:rsid w:val="00251173"/>
    <w:rsid w:val="00251D99"/>
    <w:rsid w:val="00252784"/>
    <w:rsid w:val="002529CA"/>
    <w:rsid w:val="00252A56"/>
    <w:rsid w:val="00252F16"/>
    <w:rsid w:val="00252F4D"/>
    <w:rsid w:val="0025333B"/>
    <w:rsid w:val="002539B8"/>
    <w:rsid w:val="00253C4C"/>
    <w:rsid w:val="00253E5F"/>
    <w:rsid w:val="00253FB1"/>
    <w:rsid w:val="002540C2"/>
    <w:rsid w:val="002544DE"/>
    <w:rsid w:val="0025450F"/>
    <w:rsid w:val="002546B3"/>
    <w:rsid w:val="00254FEE"/>
    <w:rsid w:val="00255030"/>
    <w:rsid w:val="0025585F"/>
    <w:rsid w:val="00255B44"/>
    <w:rsid w:val="0025729D"/>
    <w:rsid w:val="002579BE"/>
    <w:rsid w:val="002579DE"/>
    <w:rsid w:val="00257E90"/>
    <w:rsid w:val="0026029D"/>
    <w:rsid w:val="002618FB"/>
    <w:rsid w:val="00262D44"/>
    <w:rsid w:val="0026300D"/>
    <w:rsid w:val="002631AF"/>
    <w:rsid w:val="002634EB"/>
    <w:rsid w:val="002639D1"/>
    <w:rsid w:val="00263A53"/>
    <w:rsid w:val="00263AEF"/>
    <w:rsid w:val="00265345"/>
    <w:rsid w:val="002654D1"/>
    <w:rsid w:val="00265813"/>
    <w:rsid w:val="00265A92"/>
    <w:rsid w:val="00266551"/>
    <w:rsid w:val="00266BFC"/>
    <w:rsid w:val="002675A2"/>
    <w:rsid w:val="002677B7"/>
    <w:rsid w:val="00267C57"/>
    <w:rsid w:val="00267C76"/>
    <w:rsid w:val="002701B4"/>
    <w:rsid w:val="00270239"/>
    <w:rsid w:val="002705B0"/>
    <w:rsid w:val="00271662"/>
    <w:rsid w:val="002718DF"/>
    <w:rsid w:val="00272EBF"/>
    <w:rsid w:val="00273102"/>
    <w:rsid w:val="00273350"/>
    <w:rsid w:val="0027394B"/>
    <w:rsid w:val="00273F97"/>
    <w:rsid w:val="002740C7"/>
    <w:rsid w:val="00274202"/>
    <w:rsid w:val="0027441C"/>
    <w:rsid w:val="00274527"/>
    <w:rsid w:val="00274D70"/>
    <w:rsid w:val="00275509"/>
    <w:rsid w:val="00275E9B"/>
    <w:rsid w:val="0027600D"/>
    <w:rsid w:val="002762A4"/>
    <w:rsid w:val="00276B71"/>
    <w:rsid w:val="00276FC4"/>
    <w:rsid w:val="00280786"/>
    <w:rsid w:val="00280D7A"/>
    <w:rsid w:val="0028127A"/>
    <w:rsid w:val="00281697"/>
    <w:rsid w:val="002816C0"/>
    <w:rsid w:val="00282097"/>
    <w:rsid w:val="0028254D"/>
    <w:rsid w:val="002832B6"/>
    <w:rsid w:val="002835FE"/>
    <w:rsid w:val="002836AB"/>
    <w:rsid w:val="00283BC3"/>
    <w:rsid w:val="00283BF7"/>
    <w:rsid w:val="00283FDF"/>
    <w:rsid w:val="00284FA4"/>
    <w:rsid w:val="0028578B"/>
    <w:rsid w:val="0028590D"/>
    <w:rsid w:val="002863B5"/>
    <w:rsid w:val="0028682D"/>
    <w:rsid w:val="00286A08"/>
    <w:rsid w:val="00287144"/>
    <w:rsid w:val="002904C4"/>
    <w:rsid w:val="00290F62"/>
    <w:rsid w:val="002914D4"/>
    <w:rsid w:val="00291637"/>
    <w:rsid w:val="00291E16"/>
    <w:rsid w:val="0029215B"/>
    <w:rsid w:val="002923F8"/>
    <w:rsid w:val="00293796"/>
    <w:rsid w:val="00293D2A"/>
    <w:rsid w:val="002940D3"/>
    <w:rsid w:val="00294817"/>
    <w:rsid w:val="002949EE"/>
    <w:rsid w:val="0029606C"/>
    <w:rsid w:val="0029614B"/>
    <w:rsid w:val="002961BD"/>
    <w:rsid w:val="00296483"/>
    <w:rsid w:val="002965FF"/>
    <w:rsid w:val="00296C3D"/>
    <w:rsid w:val="00296C4E"/>
    <w:rsid w:val="00296E94"/>
    <w:rsid w:val="00297984"/>
    <w:rsid w:val="002A0E0D"/>
    <w:rsid w:val="002A0E14"/>
    <w:rsid w:val="002A13B8"/>
    <w:rsid w:val="002A14D4"/>
    <w:rsid w:val="002A1A1F"/>
    <w:rsid w:val="002A279E"/>
    <w:rsid w:val="002A2D18"/>
    <w:rsid w:val="002A30F1"/>
    <w:rsid w:val="002A3AEA"/>
    <w:rsid w:val="002A3CF6"/>
    <w:rsid w:val="002A3D9C"/>
    <w:rsid w:val="002A4018"/>
    <w:rsid w:val="002A4258"/>
    <w:rsid w:val="002A4315"/>
    <w:rsid w:val="002A444D"/>
    <w:rsid w:val="002A45F3"/>
    <w:rsid w:val="002A46D6"/>
    <w:rsid w:val="002A5631"/>
    <w:rsid w:val="002A5849"/>
    <w:rsid w:val="002A5F09"/>
    <w:rsid w:val="002A61E4"/>
    <w:rsid w:val="002A6E67"/>
    <w:rsid w:val="002A710B"/>
    <w:rsid w:val="002A763A"/>
    <w:rsid w:val="002B17A6"/>
    <w:rsid w:val="002B194B"/>
    <w:rsid w:val="002B263D"/>
    <w:rsid w:val="002B2948"/>
    <w:rsid w:val="002B39A9"/>
    <w:rsid w:val="002B3A11"/>
    <w:rsid w:val="002B3DCB"/>
    <w:rsid w:val="002B4AB6"/>
    <w:rsid w:val="002B52ED"/>
    <w:rsid w:val="002B547B"/>
    <w:rsid w:val="002B57F2"/>
    <w:rsid w:val="002B58E9"/>
    <w:rsid w:val="002B5DDB"/>
    <w:rsid w:val="002B6CED"/>
    <w:rsid w:val="002B764A"/>
    <w:rsid w:val="002B7659"/>
    <w:rsid w:val="002B7A1E"/>
    <w:rsid w:val="002C06EC"/>
    <w:rsid w:val="002C07C8"/>
    <w:rsid w:val="002C07E8"/>
    <w:rsid w:val="002C0963"/>
    <w:rsid w:val="002C09AD"/>
    <w:rsid w:val="002C10EA"/>
    <w:rsid w:val="002C160F"/>
    <w:rsid w:val="002C169C"/>
    <w:rsid w:val="002C1755"/>
    <w:rsid w:val="002C23DD"/>
    <w:rsid w:val="002C24B7"/>
    <w:rsid w:val="002C2630"/>
    <w:rsid w:val="002C263D"/>
    <w:rsid w:val="002C2683"/>
    <w:rsid w:val="002C2C69"/>
    <w:rsid w:val="002C3238"/>
    <w:rsid w:val="002C32BD"/>
    <w:rsid w:val="002C32D6"/>
    <w:rsid w:val="002C341F"/>
    <w:rsid w:val="002C3AF5"/>
    <w:rsid w:val="002C3EAE"/>
    <w:rsid w:val="002C4213"/>
    <w:rsid w:val="002C4226"/>
    <w:rsid w:val="002C46D3"/>
    <w:rsid w:val="002C490C"/>
    <w:rsid w:val="002C498B"/>
    <w:rsid w:val="002C55BA"/>
    <w:rsid w:val="002C584E"/>
    <w:rsid w:val="002C594D"/>
    <w:rsid w:val="002C5B9A"/>
    <w:rsid w:val="002C5BA5"/>
    <w:rsid w:val="002C64EC"/>
    <w:rsid w:val="002C64FF"/>
    <w:rsid w:val="002C6F1E"/>
    <w:rsid w:val="002C765A"/>
    <w:rsid w:val="002C76CA"/>
    <w:rsid w:val="002C796E"/>
    <w:rsid w:val="002C7987"/>
    <w:rsid w:val="002C7A63"/>
    <w:rsid w:val="002C7B69"/>
    <w:rsid w:val="002C7C6F"/>
    <w:rsid w:val="002C7E96"/>
    <w:rsid w:val="002D0352"/>
    <w:rsid w:val="002D06F9"/>
    <w:rsid w:val="002D0C1D"/>
    <w:rsid w:val="002D0D26"/>
    <w:rsid w:val="002D1046"/>
    <w:rsid w:val="002D1342"/>
    <w:rsid w:val="002D1A7C"/>
    <w:rsid w:val="002D3200"/>
    <w:rsid w:val="002D3252"/>
    <w:rsid w:val="002D3B86"/>
    <w:rsid w:val="002D450C"/>
    <w:rsid w:val="002D4705"/>
    <w:rsid w:val="002D49D2"/>
    <w:rsid w:val="002D4A2F"/>
    <w:rsid w:val="002D54DE"/>
    <w:rsid w:val="002D5E1D"/>
    <w:rsid w:val="002D60A8"/>
    <w:rsid w:val="002D6138"/>
    <w:rsid w:val="002D6146"/>
    <w:rsid w:val="002D66F9"/>
    <w:rsid w:val="002D6A4D"/>
    <w:rsid w:val="002D6BBB"/>
    <w:rsid w:val="002D724F"/>
    <w:rsid w:val="002D7A52"/>
    <w:rsid w:val="002D7FEE"/>
    <w:rsid w:val="002E0119"/>
    <w:rsid w:val="002E0150"/>
    <w:rsid w:val="002E01E8"/>
    <w:rsid w:val="002E0874"/>
    <w:rsid w:val="002E09CC"/>
    <w:rsid w:val="002E10C3"/>
    <w:rsid w:val="002E13F7"/>
    <w:rsid w:val="002E16AE"/>
    <w:rsid w:val="002E1E41"/>
    <w:rsid w:val="002E2118"/>
    <w:rsid w:val="002E2B1D"/>
    <w:rsid w:val="002E35B6"/>
    <w:rsid w:val="002E4269"/>
    <w:rsid w:val="002E4942"/>
    <w:rsid w:val="002E64A2"/>
    <w:rsid w:val="002E6C76"/>
    <w:rsid w:val="002E6CB7"/>
    <w:rsid w:val="002E72D5"/>
    <w:rsid w:val="002E7691"/>
    <w:rsid w:val="002E7770"/>
    <w:rsid w:val="002E79A5"/>
    <w:rsid w:val="002E7B6E"/>
    <w:rsid w:val="002F045F"/>
    <w:rsid w:val="002F0EE3"/>
    <w:rsid w:val="002F0F3B"/>
    <w:rsid w:val="002F1A83"/>
    <w:rsid w:val="002F1A85"/>
    <w:rsid w:val="002F1E21"/>
    <w:rsid w:val="002F2496"/>
    <w:rsid w:val="002F2A25"/>
    <w:rsid w:val="002F2A55"/>
    <w:rsid w:val="002F2D31"/>
    <w:rsid w:val="002F3401"/>
    <w:rsid w:val="002F4011"/>
    <w:rsid w:val="002F5777"/>
    <w:rsid w:val="002F5FE6"/>
    <w:rsid w:val="002F6116"/>
    <w:rsid w:val="002F63B1"/>
    <w:rsid w:val="002F679E"/>
    <w:rsid w:val="002F70B5"/>
    <w:rsid w:val="002F74DB"/>
    <w:rsid w:val="002F7C4A"/>
    <w:rsid w:val="00300395"/>
    <w:rsid w:val="00300552"/>
    <w:rsid w:val="003007D4"/>
    <w:rsid w:val="003018A2"/>
    <w:rsid w:val="00301954"/>
    <w:rsid w:val="00301FE8"/>
    <w:rsid w:val="00302160"/>
    <w:rsid w:val="00303587"/>
    <w:rsid w:val="00303FE0"/>
    <w:rsid w:val="003046AB"/>
    <w:rsid w:val="003048B0"/>
    <w:rsid w:val="00304E7D"/>
    <w:rsid w:val="003057A9"/>
    <w:rsid w:val="00305802"/>
    <w:rsid w:val="003058ED"/>
    <w:rsid w:val="0030595F"/>
    <w:rsid w:val="00305A93"/>
    <w:rsid w:val="0030765D"/>
    <w:rsid w:val="00307C1D"/>
    <w:rsid w:val="00307FD4"/>
    <w:rsid w:val="003100D3"/>
    <w:rsid w:val="00310120"/>
    <w:rsid w:val="00310162"/>
    <w:rsid w:val="00311522"/>
    <w:rsid w:val="0031207E"/>
    <w:rsid w:val="00312ADA"/>
    <w:rsid w:val="00312C90"/>
    <w:rsid w:val="00313240"/>
    <w:rsid w:val="0031347C"/>
    <w:rsid w:val="0031382A"/>
    <w:rsid w:val="00313F58"/>
    <w:rsid w:val="00314471"/>
    <w:rsid w:val="003146C3"/>
    <w:rsid w:val="00314C74"/>
    <w:rsid w:val="00314D7B"/>
    <w:rsid w:val="0031506B"/>
    <w:rsid w:val="00315853"/>
    <w:rsid w:val="00315948"/>
    <w:rsid w:val="0031623A"/>
    <w:rsid w:val="00316A29"/>
    <w:rsid w:val="00316C6E"/>
    <w:rsid w:val="0031705E"/>
    <w:rsid w:val="00317F6F"/>
    <w:rsid w:val="003206EA"/>
    <w:rsid w:val="003210DE"/>
    <w:rsid w:val="00321F43"/>
    <w:rsid w:val="00322341"/>
    <w:rsid w:val="00322375"/>
    <w:rsid w:val="003224F5"/>
    <w:rsid w:val="00322713"/>
    <w:rsid w:val="00322987"/>
    <w:rsid w:val="00322A43"/>
    <w:rsid w:val="00322A99"/>
    <w:rsid w:val="00322B52"/>
    <w:rsid w:val="00322D6F"/>
    <w:rsid w:val="0032377C"/>
    <w:rsid w:val="00324892"/>
    <w:rsid w:val="00325360"/>
    <w:rsid w:val="003254B1"/>
    <w:rsid w:val="00325A03"/>
    <w:rsid w:val="00325DC4"/>
    <w:rsid w:val="00325F46"/>
    <w:rsid w:val="00326040"/>
    <w:rsid w:val="003261A4"/>
    <w:rsid w:val="003268D3"/>
    <w:rsid w:val="00326B3C"/>
    <w:rsid w:val="00327141"/>
    <w:rsid w:val="0032724F"/>
    <w:rsid w:val="003274D4"/>
    <w:rsid w:val="003276D2"/>
    <w:rsid w:val="00330056"/>
    <w:rsid w:val="00330249"/>
    <w:rsid w:val="003302BA"/>
    <w:rsid w:val="003309B3"/>
    <w:rsid w:val="00330A39"/>
    <w:rsid w:val="00330A61"/>
    <w:rsid w:val="00330EBC"/>
    <w:rsid w:val="00330F02"/>
    <w:rsid w:val="003315A6"/>
    <w:rsid w:val="00331781"/>
    <w:rsid w:val="00331994"/>
    <w:rsid w:val="00331F94"/>
    <w:rsid w:val="003321B6"/>
    <w:rsid w:val="003322D1"/>
    <w:rsid w:val="0033298F"/>
    <w:rsid w:val="00332D5E"/>
    <w:rsid w:val="00333386"/>
    <w:rsid w:val="00334725"/>
    <w:rsid w:val="00335252"/>
    <w:rsid w:val="0033542D"/>
    <w:rsid w:val="003354B0"/>
    <w:rsid w:val="00335871"/>
    <w:rsid w:val="003359A8"/>
    <w:rsid w:val="00335DF3"/>
    <w:rsid w:val="00335DFD"/>
    <w:rsid w:val="00336200"/>
    <w:rsid w:val="00336274"/>
    <w:rsid w:val="00336730"/>
    <w:rsid w:val="003369E6"/>
    <w:rsid w:val="00337000"/>
    <w:rsid w:val="00337464"/>
    <w:rsid w:val="00340229"/>
    <w:rsid w:val="00340262"/>
    <w:rsid w:val="00341067"/>
    <w:rsid w:val="003412CA"/>
    <w:rsid w:val="003415B7"/>
    <w:rsid w:val="00341660"/>
    <w:rsid w:val="00341A3F"/>
    <w:rsid w:val="00341ADB"/>
    <w:rsid w:val="00341EF1"/>
    <w:rsid w:val="00341FCF"/>
    <w:rsid w:val="00342644"/>
    <w:rsid w:val="00342837"/>
    <w:rsid w:val="003429A0"/>
    <w:rsid w:val="00342FDA"/>
    <w:rsid w:val="00343330"/>
    <w:rsid w:val="003438D3"/>
    <w:rsid w:val="00343C24"/>
    <w:rsid w:val="00343F66"/>
    <w:rsid w:val="0034467D"/>
    <w:rsid w:val="00344D95"/>
    <w:rsid w:val="00345420"/>
    <w:rsid w:val="003456C3"/>
    <w:rsid w:val="003457B3"/>
    <w:rsid w:val="0034597B"/>
    <w:rsid w:val="00346506"/>
    <w:rsid w:val="003469FD"/>
    <w:rsid w:val="00346E41"/>
    <w:rsid w:val="00347CE6"/>
    <w:rsid w:val="0035078B"/>
    <w:rsid w:val="00350EAC"/>
    <w:rsid w:val="00351058"/>
    <w:rsid w:val="003513E1"/>
    <w:rsid w:val="003517CA"/>
    <w:rsid w:val="00351A78"/>
    <w:rsid w:val="00351D4F"/>
    <w:rsid w:val="00352572"/>
    <w:rsid w:val="0035280C"/>
    <w:rsid w:val="00352FD7"/>
    <w:rsid w:val="00353233"/>
    <w:rsid w:val="00353351"/>
    <w:rsid w:val="003533B7"/>
    <w:rsid w:val="0035430D"/>
    <w:rsid w:val="00354DCF"/>
    <w:rsid w:val="00354E01"/>
    <w:rsid w:val="00354F32"/>
    <w:rsid w:val="00354FDD"/>
    <w:rsid w:val="0035534D"/>
    <w:rsid w:val="003553CE"/>
    <w:rsid w:val="00355400"/>
    <w:rsid w:val="00355627"/>
    <w:rsid w:val="0035569D"/>
    <w:rsid w:val="00355FE5"/>
    <w:rsid w:val="0035744F"/>
    <w:rsid w:val="0035774E"/>
    <w:rsid w:val="0036059A"/>
    <w:rsid w:val="003616FD"/>
    <w:rsid w:val="0036226B"/>
    <w:rsid w:val="0036228A"/>
    <w:rsid w:val="00362371"/>
    <w:rsid w:val="003624A3"/>
    <w:rsid w:val="00363134"/>
    <w:rsid w:val="00363CC5"/>
    <w:rsid w:val="00363DB0"/>
    <w:rsid w:val="003642D5"/>
    <w:rsid w:val="0036456D"/>
    <w:rsid w:val="003648A2"/>
    <w:rsid w:val="00364A5C"/>
    <w:rsid w:val="003655B0"/>
    <w:rsid w:val="00365838"/>
    <w:rsid w:val="0036583D"/>
    <w:rsid w:val="003662E7"/>
    <w:rsid w:val="0036638B"/>
    <w:rsid w:val="003664C9"/>
    <w:rsid w:val="00366A54"/>
    <w:rsid w:val="00366B5B"/>
    <w:rsid w:val="0036707C"/>
    <w:rsid w:val="00367AE3"/>
    <w:rsid w:val="00367C3E"/>
    <w:rsid w:val="0037000C"/>
    <w:rsid w:val="003700C6"/>
    <w:rsid w:val="00370798"/>
    <w:rsid w:val="0037111F"/>
    <w:rsid w:val="00371FFC"/>
    <w:rsid w:val="00372824"/>
    <w:rsid w:val="00372B04"/>
    <w:rsid w:val="00372CFD"/>
    <w:rsid w:val="00373E41"/>
    <w:rsid w:val="00374035"/>
    <w:rsid w:val="00374390"/>
    <w:rsid w:val="00374E2E"/>
    <w:rsid w:val="00374E78"/>
    <w:rsid w:val="00374FB1"/>
    <w:rsid w:val="0037553B"/>
    <w:rsid w:val="00375C42"/>
    <w:rsid w:val="00375DFA"/>
    <w:rsid w:val="00375E6A"/>
    <w:rsid w:val="003761AE"/>
    <w:rsid w:val="00376492"/>
    <w:rsid w:val="00376ABE"/>
    <w:rsid w:val="00377315"/>
    <w:rsid w:val="00377673"/>
    <w:rsid w:val="003776E8"/>
    <w:rsid w:val="00380D11"/>
    <w:rsid w:val="0038101E"/>
    <w:rsid w:val="003810BF"/>
    <w:rsid w:val="003813F4"/>
    <w:rsid w:val="003822A0"/>
    <w:rsid w:val="0038315B"/>
    <w:rsid w:val="003838D5"/>
    <w:rsid w:val="00383A71"/>
    <w:rsid w:val="00384155"/>
    <w:rsid w:val="003846CB"/>
    <w:rsid w:val="003849BF"/>
    <w:rsid w:val="00384AE9"/>
    <w:rsid w:val="00384B8B"/>
    <w:rsid w:val="00384CC2"/>
    <w:rsid w:val="003857DE"/>
    <w:rsid w:val="003858F7"/>
    <w:rsid w:val="003859CA"/>
    <w:rsid w:val="003867CE"/>
    <w:rsid w:val="0038729C"/>
    <w:rsid w:val="0038763F"/>
    <w:rsid w:val="00387C88"/>
    <w:rsid w:val="00387D58"/>
    <w:rsid w:val="0039071B"/>
    <w:rsid w:val="00390BBE"/>
    <w:rsid w:val="00391E28"/>
    <w:rsid w:val="0039204D"/>
    <w:rsid w:val="00392600"/>
    <w:rsid w:val="00393065"/>
    <w:rsid w:val="0039309F"/>
    <w:rsid w:val="003931A4"/>
    <w:rsid w:val="00393280"/>
    <w:rsid w:val="0039343A"/>
    <w:rsid w:val="00393834"/>
    <w:rsid w:val="00393A8D"/>
    <w:rsid w:val="00393BFF"/>
    <w:rsid w:val="003960C4"/>
    <w:rsid w:val="00396269"/>
    <w:rsid w:val="00396314"/>
    <w:rsid w:val="003964AF"/>
    <w:rsid w:val="00397022"/>
    <w:rsid w:val="0039748D"/>
    <w:rsid w:val="003975C6"/>
    <w:rsid w:val="00397682"/>
    <w:rsid w:val="00397912"/>
    <w:rsid w:val="0039791B"/>
    <w:rsid w:val="003A14F4"/>
    <w:rsid w:val="003A201A"/>
    <w:rsid w:val="003A23A3"/>
    <w:rsid w:val="003A2600"/>
    <w:rsid w:val="003A26CA"/>
    <w:rsid w:val="003A2CD3"/>
    <w:rsid w:val="003A320B"/>
    <w:rsid w:val="003A3C34"/>
    <w:rsid w:val="003A4755"/>
    <w:rsid w:val="003A494C"/>
    <w:rsid w:val="003A4C85"/>
    <w:rsid w:val="003A4CD4"/>
    <w:rsid w:val="003A4CD9"/>
    <w:rsid w:val="003A5666"/>
    <w:rsid w:val="003A58A6"/>
    <w:rsid w:val="003A5C69"/>
    <w:rsid w:val="003A5CAB"/>
    <w:rsid w:val="003A5E0D"/>
    <w:rsid w:val="003A6682"/>
    <w:rsid w:val="003A6814"/>
    <w:rsid w:val="003A6969"/>
    <w:rsid w:val="003A6A3F"/>
    <w:rsid w:val="003A6B55"/>
    <w:rsid w:val="003A77C5"/>
    <w:rsid w:val="003A7956"/>
    <w:rsid w:val="003A796C"/>
    <w:rsid w:val="003A7DAC"/>
    <w:rsid w:val="003B0DE0"/>
    <w:rsid w:val="003B1C50"/>
    <w:rsid w:val="003B1DF0"/>
    <w:rsid w:val="003B1E1E"/>
    <w:rsid w:val="003B1FEC"/>
    <w:rsid w:val="003B29F8"/>
    <w:rsid w:val="003B2FBB"/>
    <w:rsid w:val="003B3182"/>
    <w:rsid w:val="003B37D4"/>
    <w:rsid w:val="003B3C20"/>
    <w:rsid w:val="003B3C28"/>
    <w:rsid w:val="003B3CE6"/>
    <w:rsid w:val="003B3FC4"/>
    <w:rsid w:val="003B46C3"/>
    <w:rsid w:val="003B47A1"/>
    <w:rsid w:val="003B48DE"/>
    <w:rsid w:val="003B57CE"/>
    <w:rsid w:val="003B5C3D"/>
    <w:rsid w:val="003B5F1E"/>
    <w:rsid w:val="003B6884"/>
    <w:rsid w:val="003B6A79"/>
    <w:rsid w:val="003B77E4"/>
    <w:rsid w:val="003C0AB8"/>
    <w:rsid w:val="003C0ADB"/>
    <w:rsid w:val="003C1293"/>
    <w:rsid w:val="003C2224"/>
    <w:rsid w:val="003C29CB"/>
    <w:rsid w:val="003C2F42"/>
    <w:rsid w:val="003C31A1"/>
    <w:rsid w:val="003C3736"/>
    <w:rsid w:val="003C37F1"/>
    <w:rsid w:val="003C42B2"/>
    <w:rsid w:val="003C4417"/>
    <w:rsid w:val="003C4929"/>
    <w:rsid w:val="003C4CA3"/>
    <w:rsid w:val="003C4E3F"/>
    <w:rsid w:val="003C4E58"/>
    <w:rsid w:val="003C4E84"/>
    <w:rsid w:val="003C5363"/>
    <w:rsid w:val="003C56D8"/>
    <w:rsid w:val="003C5999"/>
    <w:rsid w:val="003C5E88"/>
    <w:rsid w:val="003C5FEA"/>
    <w:rsid w:val="003C60E0"/>
    <w:rsid w:val="003C61F5"/>
    <w:rsid w:val="003C65EE"/>
    <w:rsid w:val="003C685B"/>
    <w:rsid w:val="003C6B1F"/>
    <w:rsid w:val="003C6D81"/>
    <w:rsid w:val="003C7243"/>
    <w:rsid w:val="003C7483"/>
    <w:rsid w:val="003D02BE"/>
    <w:rsid w:val="003D0944"/>
    <w:rsid w:val="003D0D44"/>
    <w:rsid w:val="003D21E4"/>
    <w:rsid w:val="003D2635"/>
    <w:rsid w:val="003D274F"/>
    <w:rsid w:val="003D29F4"/>
    <w:rsid w:val="003D38DF"/>
    <w:rsid w:val="003D3E7B"/>
    <w:rsid w:val="003D3F05"/>
    <w:rsid w:val="003D3F55"/>
    <w:rsid w:val="003D46C5"/>
    <w:rsid w:val="003D5289"/>
    <w:rsid w:val="003D5644"/>
    <w:rsid w:val="003D5C38"/>
    <w:rsid w:val="003D654B"/>
    <w:rsid w:val="003D65E3"/>
    <w:rsid w:val="003D6E3C"/>
    <w:rsid w:val="003D7C30"/>
    <w:rsid w:val="003D7C68"/>
    <w:rsid w:val="003E013F"/>
    <w:rsid w:val="003E0454"/>
    <w:rsid w:val="003E07B4"/>
    <w:rsid w:val="003E0E2A"/>
    <w:rsid w:val="003E122F"/>
    <w:rsid w:val="003E1265"/>
    <w:rsid w:val="003E14FE"/>
    <w:rsid w:val="003E15F8"/>
    <w:rsid w:val="003E20B3"/>
    <w:rsid w:val="003E26F0"/>
    <w:rsid w:val="003E38AE"/>
    <w:rsid w:val="003E3900"/>
    <w:rsid w:val="003E41EF"/>
    <w:rsid w:val="003E42EB"/>
    <w:rsid w:val="003E4414"/>
    <w:rsid w:val="003E477C"/>
    <w:rsid w:val="003E4B19"/>
    <w:rsid w:val="003E4DB5"/>
    <w:rsid w:val="003E5802"/>
    <w:rsid w:val="003E5A2F"/>
    <w:rsid w:val="003E5C8F"/>
    <w:rsid w:val="003E6167"/>
    <w:rsid w:val="003E6B7A"/>
    <w:rsid w:val="003E701A"/>
    <w:rsid w:val="003E7094"/>
    <w:rsid w:val="003F06D7"/>
    <w:rsid w:val="003F076B"/>
    <w:rsid w:val="003F0FD6"/>
    <w:rsid w:val="003F1D44"/>
    <w:rsid w:val="003F1E6D"/>
    <w:rsid w:val="003F1F80"/>
    <w:rsid w:val="003F217C"/>
    <w:rsid w:val="003F2EFC"/>
    <w:rsid w:val="003F30E2"/>
    <w:rsid w:val="003F329A"/>
    <w:rsid w:val="003F3B60"/>
    <w:rsid w:val="003F4097"/>
    <w:rsid w:val="003F47BB"/>
    <w:rsid w:val="003F4D54"/>
    <w:rsid w:val="003F4D75"/>
    <w:rsid w:val="003F4F1A"/>
    <w:rsid w:val="003F5AB3"/>
    <w:rsid w:val="003F60EB"/>
    <w:rsid w:val="003F6566"/>
    <w:rsid w:val="003F692E"/>
    <w:rsid w:val="003F69C6"/>
    <w:rsid w:val="003F6EEC"/>
    <w:rsid w:val="003F78BB"/>
    <w:rsid w:val="003F7E4B"/>
    <w:rsid w:val="004007E9"/>
    <w:rsid w:val="00400FA6"/>
    <w:rsid w:val="00401675"/>
    <w:rsid w:val="004016CC"/>
    <w:rsid w:val="00401AFD"/>
    <w:rsid w:val="00401CA3"/>
    <w:rsid w:val="00401D66"/>
    <w:rsid w:val="00401F32"/>
    <w:rsid w:val="00402A13"/>
    <w:rsid w:val="00402F0D"/>
    <w:rsid w:val="004031A2"/>
    <w:rsid w:val="00403BB7"/>
    <w:rsid w:val="00403D22"/>
    <w:rsid w:val="0040522F"/>
    <w:rsid w:val="00405445"/>
    <w:rsid w:val="00405949"/>
    <w:rsid w:val="00405AB0"/>
    <w:rsid w:val="00405AD0"/>
    <w:rsid w:val="00405F53"/>
    <w:rsid w:val="00406961"/>
    <w:rsid w:val="004069FD"/>
    <w:rsid w:val="00407787"/>
    <w:rsid w:val="00407915"/>
    <w:rsid w:val="00410BBC"/>
    <w:rsid w:val="00410BE9"/>
    <w:rsid w:val="00410E0E"/>
    <w:rsid w:val="00410E20"/>
    <w:rsid w:val="00410EDC"/>
    <w:rsid w:val="00410FC7"/>
    <w:rsid w:val="0041169F"/>
    <w:rsid w:val="00411A5D"/>
    <w:rsid w:val="00411FAD"/>
    <w:rsid w:val="004121C7"/>
    <w:rsid w:val="00414254"/>
    <w:rsid w:val="004145FC"/>
    <w:rsid w:val="00414D85"/>
    <w:rsid w:val="0041502F"/>
    <w:rsid w:val="004155B0"/>
    <w:rsid w:val="00415711"/>
    <w:rsid w:val="00415F02"/>
    <w:rsid w:val="004165D7"/>
    <w:rsid w:val="00416963"/>
    <w:rsid w:val="00416FE5"/>
    <w:rsid w:val="004176ED"/>
    <w:rsid w:val="00417D83"/>
    <w:rsid w:val="00420108"/>
    <w:rsid w:val="00420710"/>
    <w:rsid w:val="004207C6"/>
    <w:rsid w:val="0042094D"/>
    <w:rsid w:val="0042106F"/>
    <w:rsid w:val="0042131C"/>
    <w:rsid w:val="004214AB"/>
    <w:rsid w:val="00421797"/>
    <w:rsid w:val="0042255E"/>
    <w:rsid w:val="0042267B"/>
    <w:rsid w:val="0042281A"/>
    <w:rsid w:val="00422EE4"/>
    <w:rsid w:val="004236F3"/>
    <w:rsid w:val="00423900"/>
    <w:rsid w:val="00424500"/>
    <w:rsid w:val="004247A2"/>
    <w:rsid w:val="004256A6"/>
    <w:rsid w:val="00425E29"/>
    <w:rsid w:val="00426E72"/>
    <w:rsid w:val="0042774C"/>
    <w:rsid w:val="00427B73"/>
    <w:rsid w:val="00427B75"/>
    <w:rsid w:val="004301E7"/>
    <w:rsid w:val="0043056A"/>
    <w:rsid w:val="00430652"/>
    <w:rsid w:val="00430755"/>
    <w:rsid w:val="00430A51"/>
    <w:rsid w:val="00430A56"/>
    <w:rsid w:val="00430C6E"/>
    <w:rsid w:val="00431107"/>
    <w:rsid w:val="00431825"/>
    <w:rsid w:val="00431B8C"/>
    <w:rsid w:val="00432438"/>
    <w:rsid w:val="0043265C"/>
    <w:rsid w:val="004336B9"/>
    <w:rsid w:val="00434648"/>
    <w:rsid w:val="00434651"/>
    <w:rsid w:val="004350F9"/>
    <w:rsid w:val="0043512A"/>
    <w:rsid w:val="00435247"/>
    <w:rsid w:val="00435CE9"/>
    <w:rsid w:val="00436DA8"/>
    <w:rsid w:val="00436DBE"/>
    <w:rsid w:val="00437354"/>
    <w:rsid w:val="00437E94"/>
    <w:rsid w:val="00437FAA"/>
    <w:rsid w:val="00440190"/>
    <w:rsid w:val="00440344"/>
    <w:rsid w:val="0044067F"/>
    <w:rsid w:val="004406C0"/>
    <w:rsid w:val="00440831"/>
    <w:rsid w:val="00440A83"/>
    <w:rsid w:val="004416CB"/>
    <w:rsid w:val="00441B16"/>
    <w:rsid w:val="004427C3"/>
    <w:rsid w:val="004429B6"/>
    <w:rsid w:val="00442DB3"/>
    <w:rsid w:val="0044306B"/>
    <w:rsid w:val="00443560"/>
    <w:rsid w:val="00443616"/>
    <w:rsid w:val="0044381B"/>
    <w:rsid w:val="00443B96"/>
    <w:rsid w:val="00443C35"/>
    <w:rsid w:val="00443E46"/>
    <w:rsid w:val="0044439D"/>
    <w:rsid w:val="004452DE"/>
    <w:rsid w:val="0044543B"/>
    <w:rsid w:val="0044594D"/>
    <w:rsid w:val="004461C3"/>
    <w:rsid w:val="0044663D"/>
    <w:rsid w:val="00446F9E"/>
    <w:rsid w:val="00447535"/>
    <w:rsid w:val="004479E9"/>
    <w:rsid w:val="00447BED"/>
    <w:rsid w:val="00450EBB"/>
    <w:rsid w:val="00451202"/>
    <w:rsid w:val="004512F9"/>
    <w:rsid w:val="00451381"/>
    <w:rsid w:val="00451F18"/>
    <w:rsid w:val="004525C3"/>
    <w:rsid w:val="0045268D"/>
    <w:rsid w:val="00452C75"/>
    <w:rsid w:val="0045347A"/>
    <w:rsid w:val="00453891"/>
    <w:rsid w:val="004539B9"/>
    <w:rsid w:val="00453CA4"/>
    <w:rsid w:val="00453DCE"/>
    <w:rsid w:val="00453EA1"/>
    <w:rsid w:val="0045402C"/>
    <w:rsid w:val="004542C7"/>
    <w:rsid w:val="0045431A"/>
    <w:rsid w:val="0045495C"/>
    <w:rsid w:val="0045566B"/>
    <w:rsid w:val="004558A2"/>
    <w:rsid w:val="0045669F"/>
    <w:rsid w:val="0045708A"/>
    <w:rsid w:val="00457746"/>
    <w:rsid w:val="00457C17"/>
    <w:rsid w:val="0046003B"/>
    <w:rsid w:val="00460044"/>
    <w:rsid w:val="00460214"/>
    <w:rsid w:val="00460421"/>
    <w:rsid w:val="004606C5"/>
    <w:rsid w:val="00461586"/>
    <w:rsid w:val="0046199F"/>
    <w:rsid w:val="00462384"/>
    <w:rsid w:val="00463149"/>
    <w:rsid w:val="00463AA3"/>
    <w:rsid w:val="00464369"/>
    <w:rsid w:val="00464812"/>
    <w:rsid w:val="00464F85"/>
    <w:rsid w:val="00464FFF"/>
    <w:rsid w:val="004655EE"/>
    <w:rsid w:val="00465E2B"/>
    <w:rsid w:val="00466149"/>
    <w:rsid w:val="00466630"/>
    <w:rsid w:val="0046669C"/>
    <w:rsid w:val="00466917"/>
    <w:rsid w:val="00466C28"/>
    <w:rsid w:val="00466F3A"/>
    <w:rsid w:val="004670DE"/>
    <w:rsid w:val="004701EF"/>
    <w:rsid w:val="0047055E"/>
    <w:rsid w:val="00471549"/>
    <w:rsid w:val="004723A8"/>
    <w:rsid w:val="0047269B"/>
    <w:rsid w:val="00472812"/>
    <w:rsid w:val="00472A16"/>
    <w:rsid w:val="004731FF"/>
    <w:rsid w:val="00473414"/>
    <w:rsid w:val="00473634"/>
    <w:rsid w:val="004738FC"/>
    <w:rsid w:val="00473A70"/>
    <w:rsid w:val="00473ABB"/>
    <w:rsid w:val="00474265"/>
    <w:rsid w:val="0047530C"/>
    <w:rsid w:val="00475683"/>
    <w:rsid w:val="0047583D"/>
    <w:rsid w:val="00475E16"/>
    <w:rsid w:val="00476957"/>
    <w:rsid w:val="00476D6A"/>
    <w:rsid w:val="004771DF"/>
    <w:rsid w:val="0047722A"/>
    <w:rsid w:val="00477C0B"/>
    <w:rsid w:val="00477F2F"/>
    <w:rsid w:val="00477F7B"/>
    <w:rsid w:val="004800C8"/>
    <w:rsid w:val="0048025E"/>
    <w:rsid w:val="004802E5"/>
    <w:rsid w:val="00480DA6"/>
    <w:rsid w:val="00481759"/>
    <w:rsid w:val="00481EF8"/>
    <w:rsid w:val="00482F7D"/>
    <w:rsid w:val="00483724"/>
    <w:rsid w:val="00483953"/>
    <w:rsid w:val="00483B31"/>
    <w:rsid w:val="004840EE"/>
    <w:rsid w:val="00484291"/>
    <w:rsid w:val="004842AC"/>
    <w:rsid w:val="0048436B"/>
    <w:rsid w:val="00484F16"/>
    <w:rsid w:val="004854C2"/>
    <w:rsid w:val="00485792"/>
    <w:rsid w:val="00485AAD"/>
    <w:rsid w:val="00486263"/>
    <w:rsid w:val="0048669F"/>
    <w:rsid w:val="00486C03"/>
    <w:rsid w:val="00486EE2"/>
    <w:rsid w:val="004878D8"/>
    <w:rsid w:val="00487CE9"/>
    <w:rsid w:val="00487EFF"/>
    <w:rsid w:val="00487F1C"/>
    <w:rsid w:val="00487F81"/>
    <w:rsid w:val="00490723"/>
    <w:rsid w:val="00490C34"/>
    <w:rsid w:val="004913A6"/>
    <w:rsid w:val="00491773"/>
    <w:rsid w:val="00491A7E"/>
    <w:rsid w:val="00491AA2"/>
    <w:rsid w:val="00491C47"/>
    <w:rsid w:val="00491D27"/>
    <w:rsid w:val="00492506"/>
    <w:rsid w:val="00492A23"/>
    <w:rsid w:val="00492C33"/>
    <w:rsid w:val="004938A3"/>
    <w:rsid w:val="00493C9A"/>
    <w:rsid w:val="004946E3"/>
    <w:rsid w:val="00494739"/>
    <w:rsid w:val="00494A5F"/>
    <w:rsid w:val="00494F24"/>
    <w:rsid w:val="00495610"/>
    <w:rsid w:val="00495D0E"/>
    <w:rsid w:val="0049632F"/>
    <w:rsid w:val="00496520"/>
    <w:rsid w:val="004967AE"/>
    <w:rsid w:val="004967CB"/>
    <w:rsid w:val="00496B31"/>
    <w:rsid w:val="00496EB9"/>
    <w:rsid w:val="004973F2"/>
    <w:rsid w:val="004975E6"/>
    <w:rsid w:val="004975F7"/>
    <w:rsid w:val="00497724"/>
    <w:rsid w:val="00497757"/>
    <w:rsid w:val="004A0735"/>
    <w:rsid w:val="004A1E17"/>
    <w:rsid w:val="004A2A1E"/>
    <w:rsid w:val="004A2AFC"/>
    <w:rsid w:val="004A2B96"/>
    <w:rsid w:val="004A2D0A"/>
    <w:rsid w:val="004A2E31"/>
    <w:rsid w:val="004A3714"/>
    <w:rsid w:val="004A3A94"/>
    <w:rsid w:val="004A4447"/>
    <w:rsid w:val="004A45E1"/>
    <w:rsid w:val="004A47EB"/>
    <w:rsid w:val="004A5086"/>
    <w:rsid w:val="004A5798"/>
    <w:rsid w:val="004A5DCA"/>
    <w:rsid w:val="004A6077"/>
    <w:rsid w:val="004A6AF4"/>
    <w:rsid w:val="004A78BB"/>
    <w:rsid w:val="004B028E"/>
    <w:rsid w:val="004B0A3B"/>
    <w:rsid w:val="004B0C44"/>
    <w:rsid w:val="004B1379"/>
    <w:rsid w:val="004B1E09"/>
    <w:rsid w:val="004B2B27"/>
    <w:rsid w:val="004B2CF5"/>
    <w:rsid w:val="004B2EF0"/>
    <w:rsid w:val="004B365B"/>
    <w:rsid w:val="004B3859"/>
    <w:rsid w:val="004B3AD4"/>
    <w:rsid w:val="004B5742"/>
    <w:rsid w:val="004B5C48"/>
    <w:rsid w:val="004B5CE4"/>
    <w:rsid w:val="004B5F92"/>
    <w:rsid w:val="004B5FFA"/>
    <w:rsid w:val="004B623C"/>
    <w:rsid w:val="004B70A1"/>
    <w:rsid w:val="004B7523"/>
    <w:rsid w:val="004B7D78"/>
    <w:rsid w:val="004C039F"/>
    <w:rsid w:val="004C0A7F"/>
    <w:rsid w:val="004C1192"/>
    <w:rsid w:val="004C12B4"/>
    <w:rsid w:val="004C174F"/>
    <w:rsid w:val="004C19D2"/>
    <w:rsid w:val="004C1CA6"/>
    <w:rsid w:val="004C34E1"/>
    <w:rsid w:val="004C35C6"/>
    <w:rsid w:val="004C3B82"/>
    <w:rsid w:val="004C4D00"/>
    <w:rsid w:val="004C4D1B"/>
    <w:rsid w:val="004C4E99"/>
    <w:rsid w:val="004C62FC"/>
    <w:rsid w:val="004C633A"/>
    <w:rsid w:val="004C6D50"/>
    <w:rsid w:val="004C7026"/>
    <w:rsid w:val="004C72C1"/>
    <w:rsid w:val="004C7EBA"/>
    <w:rsid w:val="004D046E"/>
    <w:rsid w:val="004D04E5"/>
    <w:rsid w:val="004D0CBC"/>
    <w:rsid w:val="004D0E9E"/>
    <w:rsid w:val="004D22B5"/>
    <w:rsid w:val="004D2758"/>
    <w:rsid w:val="004D2B0C"/>
    <w:rsid w:val="004D2F20"/>
    <w:rsid w:val="004D3C3B"/>
    <w:rsid w:val="004D4DAE"/>
    <w:rsid w:val="004D5122"/>
    <w:rsid w:val="004D5677"/>
    <w:rsid w:val="004D5FE3"/>
    <w:rsid w:val="004D642B"/>
    <w:rsid w:val="004D6986"/>
    <w:rsid w:val="004D6AE9"/>
    <w:rsid w:val="004D739D"/>
    <w:rsid w:val="004D7BFE"/>
    <w:rsid w:val="004E0D39"/>
    <w:rsid w:val="004E1745"/>
    <w:rsid w:val="004E1FA8"/>
    <w:rsid w:val="004E1FD6"/>
    <w:rsid w:val="004E2090"/>
    <w:rsid w:val="004E289A"/>
    <w:rsid w:val="004E2A3B"/>
    <w:rsid w:val="004E2C7D"/>
    <w:rsid w:val="004E2CDC"/>
    <w:rsid w:val="004E3442"/>
    <w:rsid w:val="004E35DF"/>
    <w:rsid w:val="004E36F4"/>
    <w:rsid w:val="004E38C8"/>
    <w:rsid w:val="004E3C8A"/>
    <w:rsid w:val="004E3F61"/>
    <w:rsid w:val="004E48D4"/>
    <w:rsid w:val="004E4BF8"/>
    <w:rsid w:val="004E5536"/>
    <w:rsid w:val="004E56B1"/>
    <w:rsid w:val="004E5763"/>
    <w:rsid w:val="004E599E"/>
    <w:rsid w:val="004E59BA"/>
    <w:rsid w:val="004E6111"/>
    <w:rsid w:val="004E62B7"/>
    <w:rsid w:val="004E6E9F"/>
    <w:rsid w:val="004E73CB"/>
    <w:rsid w:val="004E7A4D"/>
    <w:rsid w:val="004F0676"/>
    <w:rsid w:val="004F06AE"/>
    <w:rsid w:val="004F0BB7"/>
    <w:rsid w:val="004F0E4E"/>
    <w:rsid w:val="004F1017"/>
    <w:rsid w:val="004F1360"/>
    <w:rsid w:val="004F1465"/>
    <w:rsid w:val="004F1D77"/>
    <w:rsid w:val="004F2068"/>
    <w:rsid w:val="004F220A"/>
    <w:rsid w:val="004F3821"/>
    <w:rsid w:val="004F3923"/>
    <w:rsid w:val="004F3B04"/>
    <w:rsid w:val="004F3BA8"/>
    <w:rsid w:val="004F3C8A"/>
    <w:rsid w:val="004F3CD4"/>
    <w:rsid w:val="004F3D34"/>
    <w:rsid w:val="004F420F"/>
    <w:rsid w:val="004F43B1"/>
    <w:rsid w:val="004F4755"/>
    <w:rsid w:val="004F480B"/>
    <w:rsid w:val="004F4FD0"/>
    <w:rsid w:val="004F58BB"/>
    <w:rsid w:val="004F5B16"/>
    <w:rsid w:val="004F68DE"/>
    <w:rsid w:val="004F765B"/>
    <w:rsid w:val="004F78F6"/>
    <w:rsid w:val="004F7A2B"/>
    <w:rsid w:val="004F7D9A"/>
    <w:rsid w:val="005004C8"/>
    <w:rsid w:val="00500780"/>
    <w:rsid w:val="00501453"/>
    <w:rsid w:val="00501682"/>
    <w:rsid w:val="00501B33"/>
    <w:rsid w:val="00502377"/>
    <w:rsid w:val="00502743"/>
    <w:rsid w:val="00502A07"/>
    <w:rsid w:val="0050346B"/>
    <w:rsid w:val="00503470"/>
    <w:rsid w:val="00503D05"/>
    <w:rsid w:val="00504350"/>
    <w:rsid w:val="005048BB"/>
    <w:rsid w:val="00504BC1"/>
    <w:rsid w:val="00505265"/>
    <w:rsid w:val="00505AEA"/>
    <w:rsid w:val="00505D04"/>
    <w:rsid w:val="005060FF"/>
    <w:rsid w:val="005068A2"/>
    <w:rsid w:val="005068D1"/>
    <w:rsid w:val="0050699F"/>
    <w:rsid w:val="00506CCF"/>
    <w:rsid w:val="0051002C"/>
    <w:rsid w:val="00510F8E"/>
    <w:rsid w:val="0051115F"/>
    <w:rsid w:val="00511441"/>
    <w:rsid w:val="00511A92"/>
    <w:rsid w:val="00512383"/>
    <w:rsid w:val="00512837"/>
    <w:rsid w:val="0051289C"/>
    <w:rsid w:val="005128D6"/>
    <w:rsid w:val="00512F44"/>
    <w:rsid w:val="00513007"/>
    <w:rsid w:val="00514180"/>
    <w:rsid w:val="0051462A"/>
    <w:rsid w:val="005150D6"/>
    <w:rsid w:val="005156CF"/>
    <w:rsid w:val="00515E59"/>
    <w:rsid w:val="005160A1"/>
    <w:rsid w:val="005174CF"/>
    <w:rsid w:val="005177F3"/>
    <w:rsid w:val="00517C7E"/>
    <w:rsid w:val="00517CB4"/>
    <w:rsid w:val="00520163"/>
    <w:rsid w:val="0052087B"/>
    <w:rsid w:val="00520B61"/>
    <w:rsid w:val="00521CD6"/>
    <w:rsid w:val="00521E32"/>
    <w:rsid w:val="00521E87"/>
    <w:rsid w:val="005221A3"/>
    <w:rsid w:val="005225D8"/>
    <w:rsid w:val="00522633"/>
    <w:rsid w:val="005227AF"/>
    <w:rsid w:val="00522AA7"/>
    <w:rsid w:val="00522E2E"/>
    <w:rsid w:val="00523025"/>
    <w:rsid w:val="00523104"/>
    <w:rsid w:val="00523730"/>
    <w:rsid w:val="00523F02"/>
    <w:rsid w:val="005249CE"/>
    <w:rsid w:val="005252E8"/>
    <w:rsid w:val="00525548"/>
    <w:rsid w:val="00525626"/>
    <w:rsid w:val="00525ABF"/>
    <w:rsid w:val="00525ADF"/>
    <w:rsid w:val="00525B91"/>
    <w:rsid w:val="00525C20"/>
    <w:rsid w:val="00525E89"/>
    <w:rsid w:val="005261B0"/>
    <w:rsid w:val="0052627D"/>
    <w:rsid w:val="00526796"/>
    <w:rsid w:val="00526B31"/>
    <w:rsid w:val="00526EC9"/>
    <w:rsid w:val="00526FCC"/>
    <w:rsid w:val="00527996"/>
    <w:rsid w:val="0053005D"/>
    <w:rsid w:val="00530825"/>
    <w:rsid w:val="005312C8"/>
    <w:rsid w:val="00531450"/>
    <w:rsid w:val="00531692"/>
    <w:rsid w:val="00531DB4"/>
    <w:rsid w:val="0053207B"/>
    <w:rsid w:val="00533140"/>
    <w:rsid w:val="00533503"/>
    <w:rsid w:val="00533995"/>
    <w:rsid w:val="00533B4D"/>
    <w:rsid w:val="00533C14"/>
    <w:rsid w:val="00533D37"/>
    <w:rsid w:val="00534030"/>
    <w:rsid w:val="0053403F"/>
    <w:rsid w:val="00534322"/>
    <w:rsid w:val="005357FA"/>
    <w:rsid w:val="0053625B"/>
    <w:rsid w:val="00536830"/>
    <w:rsid w:val="00536A07"/>
    <w:rsid w:val="0053743A"/>
    <w:rsid w:val="00540C20"/>
    <w:rsid w:val="00541059"/>
    <w:rsid w:val="005413BB"/>
    <w:rsid w:val="00542194"/>
    <w:rsid w:val="00542478"/>
    <w:rsid w:val="0054254A"/>
    <w:rsid w:val="00542963"/>
    <w:rsid w:val="00542C9B"/>
    <w:rsid w:val="00542CFB"/>
    <w:rsid w:val="005434A7"/>
    <w:rsid w:val="00543585"/>
    <w:rsid w:val="00544CC0"/>
    <w:rsid w:val="00545125"/>
    <w:rsid w:val="0054566E"/>
    <w:rsid w:val="00545EFA"/>
    <w:rsid w:val="00546830"/>
    <w:rsid w:val="00546BA6"/>
    <w:rsid w:val="00546FE3"/>
    <w:rsid w:val="005472DF"/>
    <w:rsid w:val="00547392"/>
    <w:rsid w:val="00547773"/>
    <w:rsid w:val="00547E64"/>
    <w:rsid w:val="0055004B"/>
    <w:rsid w:val="0055048B"/>
    <w:rsid w:val="005512EE"/>
    <w:rsid w:val="00551F58"/>
    <w:rsid w:val="0055224D"/>
    <w:rsid w:val="0055296F"/>
    <w:rsid w:val="00553337"/>
    <w:rsid w:val="00553A86"/>
    <w:rsid w:val="00553ACA"/>
    <w:rsid w:val="0055492F"/>
    <w:rsid w:val="0055493B"/>
    <w:rsid w:val="00554B6F"/>
    <w:rsid w:val="00555258"/>
    <w:rsid w:val="005552A6"/>
    <w:rsid w:val="00555B3B"/>
    <w:rsid w:val="00555BE9"/>
    <w:rsid w:val="00555D75"/>
    <w:rsid w:val="00556367"/>
    <w:rsid w:val="00556D59"/>
    <w:rsid w:val="00556F97"/>
    <w:rsid w:val="0055725A"/>
    <w:rsid w:val="00557D6A"/>
    <w:rsid w:val="00561565"/>
    <w:rsid w:val="00561FC3"/>
    <w:rsid w:val="005625A0"/>
    <w:rsid w:val="00562739"/>
    <w:rsid w:val="005632AE"/>
    <w:rsid w:val="0056390E"/>
    <w:rsid w:val="00563C18"/>
    <w:rsid w:val="00564279"/>
    <w:rsid w:val="0056428E"/>
    <w:rsid w:val="00564377"/>
    <w:rsid w:val="00564FCB"/>
    <w:rsid w:val="00565848"/>
    <w:rsid w:val="00565CCF"/>
    <w:rsid w:val="00566114"/>
    <w:rsid w:val="00566AD1"/>
    <w:rsid w:val="00567229"/>
    <w:rsid w:val="00567F46"/>
    <w:rsid w:val="005700EF"/>
    <w:rsid w:val="0057032E"/>
    <w:rsid w:val="0057049B"/>
    <w:rsid w:val="00570BE7"/>
    <w:rsid w:val="00570C1D"/>
    <w:rsid w:val="00571F3A"/>
    <w:rsid w:val="005720EA"/>
    <w:rsid w:val="005724DF"/>
    <w:rsid w:val="005729C1"/>
    <w:rsid w:val="00572BCC"/>
    <w:rsid w:val="005733B6"/>
    <w:rsid w:val="00573818"/>
    <w:rsid w:val="005739A2"/>
    <w:rsid w:val="0057466E"/>
    <w:rsid w:val="005747C7"/>
    <w:rsid w:val="00574E27"/>
    <w:rsid w:val="00575271"/>
    <w:rsid w:val="005753DD"/>
    <w:rsid w:val="005758B7"/>
    <w:rsid w:val="00575CDF"/>
    <w:rsid w:val="00575D2B"/>
    <w:rsid w:val="00575FEC"/>
    <w:rsid w:val="005760A1"/>
    <w:rsid w:val="00576732"/>
    <w:rsid w:val="00576AC3"/>
    <w:rsid w:val="00576D88"/>
    <w:rsid w:val="00576F8A"/>
    <w:rsid w:val="0057744A"/>
    <w:rsid w:val="00577A9F"/>
    <w:rsid w:val="00577DCE"/>
    <w:rsid w:val="005802BD"/>
    <w:rsid w:val="005805D4"/>
    <w:rsid w:val="0058119E"/>
    <w:rsid w:val="00581210"/>
    <w:rsid w:val="005812EC"/>
    <w:rsid w:val="00581CC4"/>
    <w:rsid w:val="00581FC9"/>
    <w:rsid w:val="0058274E"/>
    <w:rsid w:val="00583071"/>
    <w:rsid w:val="00583370"/>
    <w:rsid w:val="00584139"/>
    <w:rsid w:val="00584979"/>
    <w:rsid w:val="00584B87"/>
    <w:rsid w:val="0058505E"/>
    <w:rsid w:val="00585334"/>
    <w:rsid w:val="005856D1"/>
    <w:rsid w:val="00585A14"/>
    <w:rsid w:val="005864B9"/>
    <w:rsid w:val="00586726"/>
    <w:rsid w:val="0058696D"/>
    <w:rsid w:val="00587592"/>
    <w:rsid w:val="00587891"/>
    <w:rsid w:val="00587C53"/>
    <w:rsid w:val="0059055C"/>
    <w:rsid w:val="00590B15"/>
    <w:rsid w:val="00590EE0"/>
    <w:rsid w:val="00591A5A"/>
    <w:rsid w:val="0059234F"/>
    <w:rsid w:val="005925B0"/>
    <w:rsid w:val="00593368"/>
    <w:rsid w:val="00593794"/>
    <w:rsid w:val="00593873"/>
    <w:rsid w:val="00593A75"/>
    <w:rsid w:val="00593ACD"/>
    <w:rsid w:val="00593EB7"/>
    <w:rsid w:val="00593F0D"/>
    <w:rsid w:val="00594591"/>
    <w:rsid w:val="005960A1"/>
    <w:rsid w:val="005961EA"/>
    <w:rsid w:val="0059628B"/>
    <w:rsid w:val="00596906"/>
    <w:rsid w:val="00596FEB"/>
    <w:rsid w:val="005971E7"/>
    <w:rsid w:val="00597443"/>
    <w:rsid w:val="00597CF7"/>
    <w:rsid w:val="005A01C0"/>
    <w:rsid w:val="005A0410"/>
    <w:rsid w:val="005A0486"/>
    <w:rsid w:val="005A0617"/>
    <w:rsid w:val="005A061D"/>
    <w:rsid w:val="005A0961"/>
    <w:rsid w:val="005A0AF8"/>
    <w:rsid w:val="005A0AFF"/>
    <w:rsid w:val="005A0F91"/>
    <w:rsid w:val="005A1603"/>
    <w:rsid w:val="005A1732"/>
    <w:rsid w:val="005A1F77"/>
    <w:rsid w:val="005A2405"/>
    <w:rsid w:val="005A2A44"/>
    <w:rsid w:val="005A2CC4"/>
    <w:rsid w:val="005A34A4"/>
    <w:rsid w:val="005A354B"/>
    <w:rsid w:val="005A3AF1"/>
    <w:rsid w:val="005A3CF9"/>
    <w:rsid w:val="005A40B8"/>
    <w:rsid w:val="005A449C"/>
    <w:rsid w:val="005A4B7D"/>
    <w:rsid w:val="005A552B"/>
    <w:rsid w:val="005A5CDC"/>
    <w:rsid w:val="005A5E28"/>
    <w:rsid w:val="005A5F3B"/>
    <w:rsid w:val="005A6606"/>
    <w:rsid w:val="005A6B33"/>
    <w:rsid w:val="005A6C25"/>
    <w:rsid w:val="005A6DF7"/>
    <w:rsid w:val="005A6ECD"/>
    <w:rsid w:val="005A7121"/>
    <w:rsid w:val="005A759F"/>
    <w:rsid w:val="005A768E"/>
    <w:rsid w:val="005A7DEA"/>
    <w:rsid w:val="005B0124"/>
    <w:rsid w:val="005B04A6"/>
    <w:rsid w:val="005B13B5"/>
    <w:rsid w:val="005B144F"/>
    <w:rsid w:val="005B1F5E"/>
    <w:rsid w:val="005B2044"/>
    <w:rsid w:val="005B2899"/>
    <w:rsid w:val="005B3367"/>
    <w:rsid w:val="005B339A"/>
    <w:rsid w:val="005B374B"/>
    <w:rsid w:val="005B3893"/>
    <w:rsid w:val="005B3A7E"/>
    <w:rsid w:val="005B3D26"/>
    <w:rsid w:val="005B41B7"/>
    <w:rsid w:val="005B4ADD"/>
    <w:rsid w:val="005B6214"/>
    <w:rsid w:val="005B6934"/>
    <w:rsid w:val="005B76BD"/>
    <w:rsid w:val="005B7930"/>
    <w:rsid w:val="005B7BD4"/>
    <w:rsid w:val="005C0662"/>
    <w:rsid w:val="005C1D37"/>
    <w:rsid w:val="005C1EB4"/>
    <w:rsid w:val="005C240D"/>
    <w:rsid w:val="005C2659"/>
    <w:rsid w:val="005C2BDC"/>
    <w:rsid w:val="005C2F85"/>
    <w:rsid w:val="005C3490"/>
    <w:rsid w:val="005C36D9"/>
    <w:rsid w:val="005C3C58"/>
    <w:rsid w:val="005C3CA8"/>
    <w:rsid w:val="005C43ED"/>
    <w:rsid w:val="005C47CC"/>
    <w:rsid w:val="005C4A35"/>
    <w:rsid w:val="005C4F2A"/>
    <w:rsid w:val="005C54EE"/>
    <w:rsid w:val="005C555B"/>
    <w:rsid w:val="005C5DE6"/>
    <w:rsid w:val="005C66D9"/>
    <w:rsid w:val="005C689F"/>
    <w:rsid w:val="005C7343"/>
    <w:rsid w:val="005C73A7"/>
    <w:rsid w:val="005C7DE2"/>
    <w:rsid w:val="005D0018"/>
    <w:rsid w:val="005D0818"/>
    <w:rsid w:val="005D083D"/>
    <w:rsid w:val="005D08BD"/>
    <w:rsid w:val="005D146D"/>
    <w:rsid w:val="005D1B24"/>
    <w:rsid w:val="005D1BB1"/>
    <w:rsid w:val="005D1EC8"/>
    <w:rsid w:val="005D2528"/>
    <w:rsid w:val="005D3301"/>
    <w:rsid w:val="005D37B3"/>
    <w:rsid w:val="005D39B6"/>
    <w:rsid w:val="005D413E"/>
    <w:rsid w:val="005D5A2B"/>
    <w:rsid w:val="005D71A0"/>
    <w:rsid w:val="005D7CF7"/>
    <w:rsid w:val="005E0535"/>
    <w:rsid w:val="005E0E19"/>
    <w:rsid w:val="005E0F4E"/>
    <w:rsid w:val="005E0F7C"/>
    <w:rsid w:val="005E14CB"/>
    <w:rsid w:val="005E16CA"/>
    <w:rsid w:val="005E1C0F"/>
    <w:rsid w:val="005E1CA1"/>
    <w:rsid w:val="005E2306"/>
    <w:rsid w:val="005E25CF"/>
    <w:rsid w:val="005E2826"/>
    <w:rsid w:val="005E2C64"/>
    <w:rsid w:val="005E3583"/>
    <w:rsid w:val="005E4EC8"/>
    <w:rsid w:val="005E52B0"/>
    <w:rsid w:val="005E5A50"/>
    <w:rsid w:val="005E5F4E"/>
    <w:rsid w:val="005E5F72"/>
    <w:rsid w:val="005E63E1"/>
    <w:rsid w:val="005E65B7"/>
    <w:rsid w:val="005E6723"/>
    <w:rsid w:val="005E6885"/>
    <w:rsid w:val="005E6CFA"/>
    <w:rsid w:val="005E7783"/>
    <w:rsid w:val="005E7866"/>
    <w:rsid w:val="005E7DBE"/>
    <w:rsid w:val="005E7FF5"/>
    <w:rsid w:val="005F00CA"/>
    <w:rsid w:val="005F04B5"/>
    <w:rsid w:val="005F0555"/>
    <w:rsid w:val="005F0D89"/>
    <w:rsid w:val="005F1425"/>
    <w:rsid w:val="005F21F2"/>
    <w:rsid w:val="005F2262"/>
    <w:rsid w:val="005F274B"/>
    <w:rsid w:val="005F2CE4"/>
    <w:rsid w:val="005F2F61"/>
    <w:rsid w:val="005F32E2"/>
    <w:rsid w:val="005F3807"/>
    <w:rsid w:val="005F39F4"/>
    <w:rsid w:val="005F48BD"/>
    <w:rsid w:val="005F4BD4"/>
    <w:rsid w:val="005F4FD8"/>
    <w:rsid w:val="005F5F74"/>
    <w:rsid w:val="005F60BF"/>
    <w:rsid w:val="005F65B5"/>
    <w:rsid w:val="005F6718"/>
    <w:rsid w:val="005F680B"/>
    <w:rsid w:val="005F699A"/>
    <w:rsid w:val="005F6F49"/>
    <w:rsid w:val="005F7207"/>
    <w:rsid w:val="005F7484"/>
    <w:rsid w:val="005F793D"/>
    <w:rsid w:val="00600D8F"/>
    <w:rsid w:val="00601244"/>
    <w:rsid w:val="0060127A"/>
    <w:rsid w:val="006016A2"/>
    <w:rsid w:val="00601842"/>
    <w:rsid w:val="00601A71"/>
    <w:rsid w:val="006031EA"/>
    <w:rsid w:val="006034F8"/>
    <w:rsid w:val="00603780"/>
    <w:rsid w:val="00603B4B"/>
    <w:rsid w:val="00603EDC"/>
    <w:rsid w:val="00603F6B"/>
    <w:rsid w:val="00603FD5"/>
    <w:rsid w:val="00604397"/>
    <w:rsid w:val="006045ED"/>
    <w:rsid w:val="00604829"/>
    <w:rsid w:val="006049BB"/>
    <w:rsid w:val="006053D0"/>
    <w:rsid w:val="00605B8F"/>
    <w:rsid w:val="00606510"/>
    <w:rsid w:val="006065D2"/>
    <w:rsid w:val="00606DB0"/>
    <w:rsid w:val="00607848"/>
    <w:rsid w:val="00607BB2"/>
    <w:rsid w:val="00607FC7"/>
    <w:rsid w:val="006109AA"/>
    <w:rsid w:val="00610D4B"/>
    <w:rsid w:val="006112DC"/>
    <w:rsid w:val="00611AED"/>
    <w:rsid w:val="00612C04"/>
    <w:rsid w:val="00612F1C"/>
    <w:rsid w:val="00613569"/>
    <w:rsid w:val="0061363A"/>
    <w:rsid w:val="00613A91"/>
    <w:rsid w:val="00613C0D"/>
    <w:rsid w:val="00614262"/>
    <w:rsid w:val="00614EAB"/>
    <w:rsid w:val="00615292"/>
    <w:rsid w:val="006152C1"/>
    <w:rsid w:val="0061536C"/>
    <w:rsid w:val="006156D9"/>
    <w:rsid w:val="00616365"/>
    <w:rsid w:val="006169EC"/>
    <w:rsid w:val="0061776C"/>
    <w:rsid w:val="0062007B"/>
    <w:rsid w:val="00620269"/>
    <w:rsid w:val="006204C4"/>
    <w:rsid w:val="006204E1"/>
    <w:rsid w:val="00620950"/>
    <w:rsid w:val="0062096C"/>
    <w:rsid w:val="006215F1"/>
    <w:rsid w:val="00621677"/>
    <w:rsid w:val="00622419"/>
    <w:rsid w:val="00622576"/>
    <w:rsid w:val="00623909"/>
    <w:rsid w:val="00623AA8"/>
    <w:rsid w:val="006250D2"/>
    <w:rsid w:val="00625483"/>
    <w:rsid w:val="0062562B"/>
    <w:rsid w:val="006256D1"/>
    <w:rsid w:val="0062584D"/>
    <w:rsid w:val="006261A8"/>
    <w:rsid w:val="00626C73"/>
    <w:rsid w:val="00626E54"/>
    <w:rsid w:val="00626FB5"/>
    <w:rsid w:val="0062740F"/>
    <w:rsid w:val="0062765B"/>
    <w:rsid w:val="006276E0"/>
    <w:rsid w:val="00627781"/>
    <w:rsid w:val="00627A1D"/>
    <w:rsid w:val="0063012C"/>
    <w:rsid w:val="00630B66"/>
    <w:rsid w:val="00631275"/>
    <w:rsid w:val="0063144E"/>
    <w:rsid w:val="0063160C"/>
    <w:rsid w:val="00631A24"/>
    <w:rsid w:val="00631B5B"/>
    <w:rsid w:val="00632096"/>
    <w:rsid w:val="0063215C"/>
    <w:rsid w:val="00632632"/>
    <w:rsid w:val="00632F06"/>
    <w:rsid w:val="0063400B"/>
    <w:rsid w:val="006347A9"/>
    <w:rsid w:val="00634F00"/>
    <w:rsid w:val="00636324"/>
    <w:rsid w:val="00636820"/>
    <w:rsid w:val="0063682D"/>
    <w:rsid w:val="0063754F"/>
    <w:rsid w:val="0063769E"/>
    <w:rsid w:val="00637E04"/>
    <w:rsid w:val="00640875"/>
    <w:rsid w:val="00640AAC"/>
    <w:rsid w:val="00640E79"/>
    <w:rsid w:val="00640E89"/>
    <w:rsid w:val="0064140A"/>
    <w:rsid w:val="00642D60"/>
    <w:rsid w:val="00642DCB"/>
    <w:rsid w:val="00642DE1"/>
    <w:rsid w:val="006435BD"/>
    <w:rsid w:val="00643696"/>
    <w:rsid w:val="00643E60"/>
    <w:rsid w:val="00643FBF"/>
    <w:rsid w:val="006441CA"/>
    <w:rsid w:val="00644859"/>
    <w:rsid w:val="00644A26"/>
    <w:rsid w:val="00644EEE"/>
    <w:rsid w:val="00644FE5"/>
    <w:rsid w:val="00645441"/>
    <w:rsid w:val="00645561"/>
    <w:rsid w:val="00645ED4"/>
    <w:rsid w:val="00647F8D"/>
    <w:rsid w:val="00650263"/>
    <w:rsid w:val="00650873"/>
    <w:rsid w:val="00650A43"/>
    <w:rsid w:val="00650B14"/>
    <w:rsid w:val="0065161F"/>
    <w:rsid w:val="00651C22"/>
    <w:rsid w:val="00651DFD"/>
    <w:rsid w:val="0065216A"/>
    <w:rsid w:val="00652627"/>
    <w:rsid w:val="00652708"/>
    <w:rsid w:val="006529B0"/>
    <w:rsid w:val="00652EF6"/>
    <w:rsid w:val="00653730"/>
    <w:rsid w:val="00653941"/>
    <w:rsid w:val="00653E9D"/>
    <w:rsid w:val="006548DA"/>
    <w:rsid w:val="00654E07"/>
    <w:rsid w:val="006550CD"/>
    <w:rsid w:val="0065519B"/>
    <w:rsid w:val="006551CE"/>
    <w:rsid w:val="0065581C"/>
    <w:rsid w:val="00655842"/>
    <w:rsid w:val="00655EFC"/>
    <w:rsid w:val="00656465"/>
    <w:rsid w:val="0065651F"/>
    <w:rsid w:val="00656CFC"/>
    <w:rsid w:val="0065719B"/>
    <w:rsid w:val="006573C5"/>
    <w:rsid w:val="0065787F"/>
    <w:rsid w:val="00657910"/>
    <w:rsid w:val="00657AF7"/>
    <w:rsid w:val="00657B3B"/>
    <w:rsid w:val="00657C6A"/>
    <w:rsid w:val="006602D6"/>
    <w:rsid w:val="006627D9"/>
    <w:rsid w:val="00662A54"/>
    <w:rsid w:val="00662BFC"/>
    <w:rsid w:val="00662E37"/>
    <w:rsid w:val="006633BB"/>
    <w:rsid w:val="00664741"/>
    <w:rsid w:val="00664F5A"/>
    <w:rsid w:val="0066672B"/>
    <w:rsid w:val="006678AC"/>
    <w:rsid w:val="006704C5"/>
    <w:rsid w:val="00670579"/>
    <w:rsid w:val="00670AEA"/>
    <w:rsid w:val="00670CC9"/>
    <w:rsid w:val="006717B4"/>
    <w:rsid w:val="00671C6E"/>
    <w:rsid w:val="0067275A"/>
    <w:rsid w:val="0067293D"/>
    <w:rsid w:val="006731C4"/>
    <w:rsid w:val="00673C34"/>
    <w:rsid w:val="00673D8C"/>
    <w:rsid w:val="006741BD"/>
    <w:rsid w:val="006742E9"/>
    <w:rsid w:val="00675086"/>
    <w:rsid w:val="0067576D"/>
    <w:rsid w:val="00675AF3"/>
    <w:rsid w:val="00676DCE"/>
    <w:rsid w:val="0067737A"/>
    <w:rsid w:val="0067743D"/>
    <w:rsid w:val="00677798"/>
    <w:rsid w:val="0067790C"/>
    <w:rsid w:val="00680130"/>
    <w:rsid w:val="0068023B"/>
    <w:rsid w:val="00680451"/>
    <w:rsid w:val="0068186F"/>
    <w:rsid w:val="00681A9A"/>
    <w:rsid w:val="00681BB5"/>
    <w:rsid w:val="00681F4E"/>
    <w:rsid w:val="0068289C"/>
    <w:rsid w:val="006831C1"/>
    <w:rsid w:val="006832C0"/>
    <w:rsid w:val="006837E6"/>
    <w:rsid w:val="00683AB8"/>
    <w:rsid w:val="0068416D"/>
    <w:rsid w:val="00684D79"/>
    <w:rsid w:val="00685102"/>
    <w:rsid w:val="0068578C"/>
    <w:rsid w:val="006865DE"/>
    <w:rsid w:val="00686663"/>
    <w:rsid w:val="00686865"/>
    <w:rsid w:val="00686B2F"/>
    <w:rsid w:val="00686C67"/>
    <w:rsid w:val="00686D86"/>
    <w:rsid w:val="006875C8"/>
    <w:rsid w:val="00687875"/>
    <w:rsid w:val="00687A0D"/>
    <w:rsid w:val="00687E50"/>
    <w:rsid w:val="0069039F"/>
    <w:rsid w:val="00690E3A"/>
    <w:rsid w:val="00691353"/>
    <w:rsid w:val="00691B77"/>
    <w:rsid w:val="00691ECE"/>
    <w:rsid w:val="00692631"/>
    <w:rsid w:val="006927D5"/>
    <w:rsid w:val="00692886"/>
    <w:rsid w:val="00692AD9"/>
    <w:rsid w:val="00692E2E"/>
    <w:rsid w:val="00692F17"/>
    <w:rsid w:val="00692F2E"/>
    <w:rsid w:val="00693659"/>
    <w:rsid w:val="00693D7C"/>
    <w:rsid w:val="00694359"/>
    <w:rsid w:val="00694848"/>
    <w:rsid w:val="0069525F"/>
    <w:rsid w:val="00695C13"/>
    <w:rsid w:val="00695F69"/>
    <w:rsid w:val="00696612"/>
    <w:rsid w:val="00696616"/>
    <w:rsid w:val="006966CD"/>
    <w:rsid w:val="006966D8"/>
    <w:rsid w:val="0069685E"/>
    <w:rsid w:val="00696BE3"/>
    <w:rsid w:val="006976D7"/>
    <w:rsid w:val="006A0237"/>
    <w:rsid w:val="006A02B2"/>
    <w:rsid w:val="006A0345"/>
    <w:rsid w:val="006A0EAA"/>
    <w:rsid w:val="006A349A"/>
    <w:rsid w:val="006A38AB"/>
    <w:rsid w:val="006A3901"/>
    <w:rsid w:val="006A3BBB"/>
    <w:rsid w:val="006A4108"/>
    <w:rsid w:val="006A4365"/>
    <w:rsid w:val="006A490A"/>
    <w:rsid w:val="006A4A67"/>
    <w:rsid w:val="006A4D27"/>
    <w:rsid w:val="006A51D3"/>
    <w:rsid w:val="006A5E9D"/>
    <w:rsid w:val="006A6286"/>
    <w:rsid w:val="006A69A7"/>
    <w:rsid w:val="006A7365"/>
    <w:rsid w:val="006A77CF"/>
    <w:rsid w:val="006B039E"/>
    <w:rsid w:val="006B07BF"/>
    <w:rsid w:val="006B0CA5"/>
    <w:rsid w:val="006B0D47"/>
    <w:rsid w:val="006B1156"/>
    <w:rsid w:val="006B144E"/>
    <w:rsid w:val="006B16E4"/>
    <w:rsid w:val="006B1F20"/>
    <w:rsid w:val="006B26DC"/>
    <w:rsid w:val="006B2A99"/>
    <w:rsid w:val="006B3294"/>
    <w:rsid w:val="006B397A"/>
    <w:rsid w:val="006B3B40"/>
    <w:rsid w:val="006B3E86"/>
    <w:rsid w:val="006B44AA"/>
    <w:rsid w:val="006B467F"/>
    <w:rsid w:val="006B468D"/>
    <w:rsid w:val="006B47A3"/>
    <w:rsid w:val="006B4AFF"/>
    <w:rsid w:val="006B4FFD"/>
    <w:rsid w:val="006B541A"/>
    <w:rsid w:val="006B5AE3"/>
    <w:rsid w:val="006B688C"/>
    <w:rsid w:val="006B69C5"/>
    <w:rsid w:val="006B6D90"/>
    <w:rsid w:val="006B7092"/>
    <w:rsid w:val="006C1209"/>
    <w:rsid w:val="006C16AD"/>
    <w:rsid w:val="006C1967"/>
    <w:rsid w:val="006C199B"/>
    <w:rsid w:val="006C1BFD"/>
    <w:rsid w:val="006C1FF2"/>
    <w:rsid w:val="006C2328"/>
    <w:rsid w:val="006C27F6"/>
    <w:rsid w:val="006C32A7"/>
    <w:rsid w:val="006C453C"/>
    <w:rsid w:val="006C4978"/>
    <w:rsid w:val="006C4B46"/>
    <w:rsid w:val="006C4EB2"/>
    <w:rsid w:val="006C5149"/>
    <w:rsid w:val="006C530E"/>
    <w:rsid w:val="006C5AB4"/>
    <w:rsid w:val="006C63E9"/>
    <w:rsid w:val="006C70AB"/>
    <w:rsid w:val="006C79A9"/>
    <w:rsid w:val="006C7AAB"/>
    <w:rsid w:val="006C7D00"/>
    <w:rsid w:val="006C7DB1"/>
    <w:rsid w:val="006D09DF"/>
    <w:rsid w:val="006D1C56"/>
    <w:rsid w:val="006D1DDD"/>
    <w:rsid w:val="006D1FBE"/>
    <w:rsid w:val="006D2CFC"/>
    <w:rsid w:val="006D36D5"/>
    <w:rsid w:val="006D39B4"/>
    <w:rsid w:val="006D3CD6"/>
    <w:rsid w:val="006D3FF1"/>
    <w:rsid w:val="006D45DF"/>
    <w:rsid w:val="006D4B7B"/>
    <w:rsid w:val="006D5FC2"/>
    <w:rsid w:val="006D6AF7"/>
    <w:rsid w:val="006D78DE"/>
    <w:rsid w:val="006D7B38"/>
    <w:rsid w:val="006D7CFF"/>
    <w:rsid w:val="006E0128"/>
    <w:rsid w:val="006E058F"/>
    <w:rsid w:val="006E082A"/>
    <w:rsid w:val="006E0AE5"/>
    <w:rsid w:val="006E0AFA"/>
    <w:rsid w:val="006E1AAB"/>
    <w:rsid w:val="006E252F"/>
    <w:rsid w:val="006E2566"/>
    <w:rsid w:val="006E2930"/>
    <w:rsid w:val="006E2AE3"/>
    <w:rsid w:val="006E2EE9"/>
    <w:rsid w:val="006E3ACF"/>
    <w:rsid w:val="006E44FE"/>
    <w:rsid w:val="006E4747"/>
    <w:rsid w:val="006E4781"/>
    <w:rsid w:val="006E4A21"/>
    <w:rsid w:val="006E52B3"/>
    <w:rsid w:val="006E5624"/>
    <w:rsid w:val="006E5BF3"/>
    <w:rsid w:val="006E6A91"/>
    <w:rsid w:val="006E6BB0"/>
    <w:rsid w:val="006E6F68"/>
    <w:rsid w:val="006E72F4"/>
    <w:rsid w:val="006E797B"/>
    <w:rsid w:val="006E7D7D"/>
    <w:rsid w:val="006F0279"/>
    <w:rsid w:val="006F0711"/>
    <w:rsid w:val="006F0BFA"/>
    <w:rsid w:val="006F1612"/>
    <w:rsid w:val="006F1B41"/>
    <w:rsid w:val="006F1CC5"/>
    <w:rsid w:val="006F1F2C"/>
    <w:rsid w:val="006F2129"/>
    <w:rsid w:val="006F22C9"/>
    <w:rsid w:val="006F336E"/>
    <w:rsid w:val="006F3B74"/>
    <w:rsid w:val="006F3BAD"/>
    <w:rsid w:val="006F40BF"/>
    <w:rsid w:val="006F4175"/>
    <w:rsid w:val="006F4230"/>
    <w:rsid w:val="006F44B4"/>
    <w:rsid w:val="006F4ACB"/>
    <w:rsid w:val="006F4BA8"/>
    <w:rsid w:val="006F4CAC"/>
    <w:rsid w:val="006F50B2"/>
    <w:rsid w:val="006F5479"/>
    <w:rsid w:val="006F5A14"/>
    <w:rsid w:val="006F620F"/>
    <w:rsid w:val="006F6323"/>
    <w:rsid w:val="006F6596"/>
    <w:rsid w:val="006F68AC"/>
    <w:rsid w:val="006F6C85"/>
    <w:rsid w:val="006F74DE"/>
    <w:rsid w:val="006F7527"/>
    <w:rsid w:val="006F7898"/>
    <w:rsid w:val="006F7B2C"/>
    <w:rsid w:val="00700BC1"/>
    <w:rsid w:val="00700CA5"/>
    <w:rsid w:val="00701154"/>
    <w:rsid w:val="0070129A"/>
    <w:rsid w:val="007016E4"/>
    <w:rsid w:val="007018CC"/>
    <w:rsid w:val="00701A20"/>
    <w:rsid w:val="00701E47"/>
    <w:rsid w:val="00702761"/>
    <w:rsid w:val="00702C38"/>
    <w:rsid w:val="00702E81"/>
    <w:rsid w:val="00703279"/>
    <w:rsid w:val="00703631"/>
    <w:rsid w:val="00703BAE"/>
    <w:rsid w:val="00705BBC"/>
    <w:rsid w:val="00705FBA"/>
    <w:rsid w:val="0070663C"/>
    <w:rsid w:val="00706980"/>
    <w:rsid w:val="00706B38"/>
    <w:rsid w:val="00706BD1"/>
    <w:rsid w:val="007076D2"/>
    <w:rsid w:val="00707B8D"/>
    <w:rsid w:val="00707BD1"/>
    <w:rsid w:val="00707C35"/>
    <w:rsid w:val="00707C36"/>
    <w:rsid w:val="00710599"/>
    <w:rsid w:val="00710D61"/>
    <w:rsid w:val="00710DF6"/>
    <w:rsid w:val="007110A9"/>
    <w:rsid w:val="0071193E"/>
    <w:rsid w:val="00712183"/>
    <w:rsid w:val="007126E4"/>
    <w:rsid w:val="00712778"/>
    <w:rsid w:val="00712933"/>
    <w:rsid w:val="00712D70"/>
    <w:rsid w:val="0071334D"/>
    <w:rsid w:val="00713449"/>
    <w:rsid w:val="00713B7C"/>
    <w:rsid w:val="007143A7"/>
    <w:rsid w:val="0071447A"/>
    <w:rsid w:val="00715491"/>
    <w:rsid w:val="0071587A"/>
    <w:rsid w:val="00715D33"/>
    <w:rsid w:val="00715F16"/>
    <w:rsid w:val="007160AD"/>
    <w:rsid w:val="00716110"/>
    <w:rsid w:val="007167EC"/>
    <w:rsid w:val="00716C85"/>
    <w:rsid w:val="00717145"/>
    <w:rsid w:val="00717352"/>
    <w:rsid w:val="00721596"/>
    <w:rsid w:val="00721B9F"/>
    <w:rsid w:val="00722162"/>
    <w:rsid w:val="00722570"/>
    <w:rsid w:val="00722979"/>
    <w:rsid w:val="00722C9C"/>
    <w:rsid w:val="007230CE"/>
    <w:rsid w:val="007231CC"/>
    <w:rsid w:val="00723CA3"/>
    <w:rsid w:val="007240D3"/>
    <w:rsid w:val="00724165"/>
    <w:rsid w:val="007244FD"/>
    <w:rsid w:val="007249F0"/>
    <w:rsid w:val="0072586F"/>
    <w:rsid w:val="00725B65"/>
    <w:rsid w:val="007262B1"/>
    <w:rsid w:val="0072651C"/>
    <w:rsid w:val="00726C03"/>
    <w:rsid w:val="00726C9B"/>
    <w:rsid w:val="00726EC4"/>
    <w:rsid w:val="007278F4"/>
    <w:rsid w:val="00727A15"/>
    <w:rsid w:val="00727A7A"/>
    <w:rsid w:val="00727ED6"/>
    <w:rsid w:val="0073001F"/>
    <w:rsid w:val="007304C1"/>
    <w:rsid w:val="00730F66"/>
    <w:rsid w:val="00731969"/>
    <w:rsid w:val="00732367"/>
    <w:rsid w:val="007325AF"/>
    <w:rsid w:val="00732BAD"/>
    <w:rsid w:val="00732C66"/>
    <w:rsid w:val="00732DDF"/>
    <w:rsid w:val="00732E15"/>
    <w:rsid w:val="007344A7"/>
    <w:rsid w:val="007348E0"/>
    <w:rsid w:val="00734EED"/>
    <w:rsid w:val="00736982"/>
    <w:rsid w:val="00736DF2"/>
    <w:rsid w:val="00736E6C"/>
    <w:rsid w:val="00740007"/>
    <w:rsid w:val="007401B1"/>
    <w:rsid w:val="007402CC"/>
    <w:rsid w:val="00740737"/>
    <w:rsid w:val="007413D8"/>
    <w:rsid w:val="00741555"/>
    <w:rsid w:val="00741580"/>
    <w:rsid w:val="007417D1"/>
    <w:rsid w:val="00741871"/>
    <w:rsid w:val="007418B8"/>
    <w:rsid w:val="007418C8"/>
    <w:rsid w:val="007420F7"/>
    <w:rsid w:val="00742B05"/>
    <w:rsid w:val="007431CB"/>
    <w:rsid w:val="007433E4"/>
    <w:rsid w:val="00743A7E"/>
    <w:rsid w:val="00743BE6"/>
    <w:rsid w:val="00744A27"/>
    <w:rsid w:val="00744A96"/>
    <w:rsid w:val="00744FAE"/>
    <w:rsid w:val="007451D6"/>
    <w:rsid w:val="00745236"/>
    <w:rsid w:val="00745334"/>
    <w:rsid w:val="00745B59"/>
    <w:rsid w:val="0074640C"/>
    <w:rsid w:val="00746437"/>
    <w:rsid w:val="00747201"/>
    <w:rsid w:val="0074723A"/>
    <w:rsid w:val="00747365"/>
    <w:rsid w:val="0074755E"/>
    <w:rsid w:val="00750596"/>
    <w:rsid w:val="00750AE0"/>
    <w:rsid w:val="00750E5E"/>
    <w:rsid w:val="00750FF6"/>
    <w:rsid w:val="0075167A"/>
    <w:rsid w:val="007517FD"/>
    <w:rsid w:val="007523FF"/>
    <w:rsid w:val="007526B3"/>
    <w:rsid w:val="00752919"/>
    <w:rsid w:val="00752E03"/>
    <w:rsid w:val="007532C8"/>
    <w:rsid w:val="007532F4"/>
    <w:rsid w:val="00753954"/>
    <w:rsid w:val="00753A93"/>
    <w:rsid w:val="00753B7A"/>
    <w:rsid w:val="00754041"/>
    <w:rsid w:val="007543DD"/>
    <w:rsid w:val="0075480D"/>
    <w:rsid w:val="00754D5C"/>
    <w:rsid w:val="00755356"/>
    <w:rsid w:val="007553C8"/>
    <w:rsid w:val="007556BC"/>
    <w:rsid w:val="00755936"/>
    <w:rsid w:val="00756117"/>
    <w:rsid w:val="00756496"/>
    <w:rsid w:val="00756515"/>
    <w:rsid w:val="00756565"/>
    <w:rsid w:val="00756758"/>
    <w:rsid w:val="00756DC0"/>
    <w:rsid w:val="00756ECA"/>
    <w:rsid w:val="00757399"/>
    <w:rsid w:val="007575CA"/>
    <w:rsid w:val="0075797E"/>
    <w:rsid w:val="007579E3"/>
    <w:rsid w:val="007604F1"/>
    <w:rsid w:val="0076076A"/>
    <w:rsid w:val="00760896"/>
    <w:rsid w:val="00760B80"/>
    <w:rsid w:val="00760C92"/>
    <w:rsid w:val="00760CD0"/>
    <w:rsid w:val="00761190"/>
    <w:rsid w:val="0076247E"/>
    <w:rsid w:val="00762CE6"/>
    <w:rsid w:val="007634B2"/>
    <w:rsid w:val="00763AB8"/>
    <w:rsid w:val="00763B07"/>
    <w:rsid w:val="00763E97"/>
    <w:rsid w:val="00764213"/>
    <w:rsid w:val="007643CB"/>
    <w:rsid w:val="00764416"/>
    <w:rsid w:val="00765044"/>
    <w:rsid w:val="007655E5"/>
    <w:rsid w:val="007658D8"/>
    <w:rsid w:val="0076590C"/>
    <w:rsid w:val="00765B49"/>
    <w:rsid w:val="00765C59"/>
    <w:rsid w:val="00766007"/>
    <w:rsid w:val="00766453"/>
    <w:rsid w:val="007664AE"/>
    <w:rsid w:val="0076656D"/>
    <w:rsid w:val="00766982"/>
    <w:rsid w:val="00766B55"/>
    <w:rsid w:val="00766D34"/>
    <w:rsid w:val="00767039"/>
    <w:rsid w:val="007674CB"/>
    <w:rsid w:val="00767D32"/>
    <w:rsid w:val="00767F0A"/>
    <w:rsid w:val="007701A0"/>
    <w:rsid w:val="007702F4"/>
    <w:rsid w:val="00770708"/>
    <w:rsid w:val="0077193B"/>
    <w:rsid w:val="007724AD"/>
    <w:rsid w:val="00772D55"/>
    <w:rsid w:val="00772F1C"/>
    <w:rsid w:val="00774454"/>
    <w:rsid w:val="0077485F"/>
    <w:rsid w:val="00774ABC"/>
    <w:rsid w:val="00774BB8"/>
    <w:rsid w:val="00774C90"/>
    <w:rsid w:val="00775000"/>
    <w:rsid w:val="0077504E"/>
    <w:rsid w:val="007750D5"/>
    <w:rsid w:val="007750FD"/>
    <w:rsid w:val="00775CCA"/>
    <w:rsid w:val="00776358"/>
    <w:rsid w:val="00776C7C"/>
    <w:rsid w:val="00776F27"/>
    <w:rsid w:val="00777641"/>
    <w:rsid w:val="0077774C"/>
    <w:rsid w:val="007778DD"/>
    <w:rsid w:val="00777FC1"/>
    <w:rsid w:val="00777FFD"/>
    <w:rsid w:val="0078010E"/>
    <w:rsid w:val="007807A2"/>
    <w:rsid w:val="007808CC"/>
    <w:rsid w:val="00780995"/>
    <w:rsid w:val="0078110B"/>
    <w:rsid w:val="007816E8"/>
    <w:rsid w:val="00781B4E"/>
    <w:rsid w:val="00781F7D"/>
    <w:rsid w:val="0078209B"/>
    <w:rsid w:val="00782EE6"/>
    <w:rsid w:val="007831E1"/>
    <w:rsid w:val="00784568"/>
    <w:rsid w:val="00784D1A"/>
    <w:rsid w:val="00784F35"/>
    <w:rsid w:val="00785415"/>
    <w:rsid w:val="0078560E"/>
    <w:rsid w:val="0078582E"/>
    <w:rsid w:val="00785A2D"/>
    <w:rsid w:val="0078756B"/>
    <w:rsid w:val="00787A69"/>
    <w:rsid w:val="00787A78"/>
    <w:rsid w:val="00790371"/>
    <w:rsid w:val="007905F4"/>
    <w:rsid w:val="00790668"/>
    <w:rsid w:val="0079077A"/>
    <w:rsid w:val="007908F6"/>
    <w:rsid w:val="00790CC8"/>
    <w:rsid w:val="0079111B"/>
    <w:rsid w:val="0079153B"/>
    <w:rsid w:val="007918C5"/>
    <w:rsid w:val="00791C3F"/>
    <w:rsid w:val="00792118"/>
    <w:rsid w:val="00792E2C"/>
    <w:rsid w:val="00793633"/>
    <w:rsid w:val="007936CC"/>
    <w:rsid w:val="00793C73"/>
    <w:rsid w:val="00793D41"/>
    <w:rsid w:val="007942BB"/>
    <w:rsid w:val="00794D3C"/>
    <w:rsid w:val="00795326"/>
    <w:rsid w:val="00795B1E"/>
    <w:rsid w:val="00795CB4"/>
    <w:rsid w:val="00795DE4"/>
    <w:rsid w:val="007960B8"/>
    <w:rsid w:val="0079621B"/>
    <w:rsid w:val="00796767"/>
    <w:rsid w:val="00796851"/>
    <w:rsid w:val="00796A48"/>
    <w:rsid w:val="00797215"/>
    <w:rsid w:val="0079741B"/>
    <w:rsid w:val="00797B4C"/>
    <w:rsid w:val="007A0AAA"/>
    <w:rsid w:val="007A0C76"/>
    <w:rsid w:val="007A0D87"/>
    <w:rsid w:val="007A0EB1"/>
    <w:rsid w:val="007A1117"/>
    <w:rsid w:val="007A1250"/>
    <w:rsid w:val="007A12A3"/>
    <w:rsid w:val="007A1E6B"/>
    <w:rsid w:val="007A20ED"/>
    <w:rsid w:val="007A22D8"/>
    <w:rsid w:val="007A2703"/>
    <w:rsid w:val="007A28C3"/>
    <w:rsid w:val="007A338F"/>
    <w:rsid w:val="007A3B73"/>
    <w:rsid w:val="007A49A7"/>
    <w:rsid w:val="007A4EF9"/>
    <w:rsid w:val="007A51DA"/>
    <w:rsid w:val="007A558C"/>
    <w:rsid w:val="007A57EF"/>
    <w:rsid w:val="007A6564"/>
    <w:rsid w:val="007A6C4A"/>
    <w:rsid w:val="007A702F"/>
    <w:rsid w:val="007A7A97"/>
    <w:rsid w:val="007B05B0"/>
    <w:rsid w:val="007B070A"/>
    <w:rsid w:val="007B0861"/>
    <w:rsid w:val="007B0A2C"/>
    <w:rsid w:val="007B0D17"/>
    <w:rsid w:val="007B10DC"/>
    <w:rsid w:val="007B1214"/>
    <w:rsid w:val="007B1D29"/>
    <w:rsid w:val="007B1EC2"/>
    <w:rsid w:val="007B257C"/>
    <w:rsid w:val="007B26F5"/>
    <w:rsid w:val="007B2803"/>
    <w:rsid w:val="007B3142"/>
    <w:rsid w:val="007B370B"/>
    <w:rsid w:val="007B3813"/>
    <w:rsid w:val="007B42EC"/>
    <w:rsid w:val="007B4A1A"/>
    <w:rsid w:val="007B4C5A"/>
    <w:rsid w:val="007B4FA6"/>
    <w:rsid w:val="007B514A"/>
    <w:rsid w:val="007B5249"/>
    <w:rsid w:val="007B53BF"/>
    <w:rsid w:val="007B561A"/>
    <w:rsid w:val="007B5B96"/>
    <w:rsid w:val="007B6320"/>
    <w:rsid w:val="007B681F"/>
    <w:rsid w:val="007B6C29"/>
    <w:rsid w:val="007B72D5"/>
    <w:rsid w:val="007B783D"/>
    <w:rsid w:val="007B7DD4"/>
    <w:rsid w:val="007B7F49"/>
    <w:rsid w:val="007C0204"/>
    <w:rsid w:val="007C07EE"/>
    <w:rsid w:val="007C0DC9"/>
    <w:rsid w:val="007C0F17"/>
    <w:rsid w:val="007C10F2"/>
    <w:rsid w:val="007C117A"/>
    <w:rsid w:val="007C11B5"/>
    <w:rsid w:val="007C1205"/>
    <w:rsid w:val="007C1872"/>
    <w:rsid w:val="007C1ACA"/>
    <w:rsid w:val="007C1CB8"/>
    <w:rsid w:val="007C2894"/>
    <w:rsid w:val="007C28D5"/>
    <w:rsid w:val="007C2B09"/>
    <w:rsid w:val="007C2CF0"/>
    <w:rsid w:val="007C4312"/>
    <w:rsid w:val="007C43D7"/>
    <w:rsid w:val="007C4957"/>
    <w:rsid w:val="007C498D"/>
    <w:rsid w:val="007C5146"/>
    <w:rsid w:val="007C561C"/>
    <w:rsid w:val="007C5876"/>
    <w:rsid w:val="007C7CE3"/>
    <w:rsid w:val="007D0506"/>
    <w:rsid w:val="007D089E"/>
    <w:rsid w:val="007D10B9"/>
    <w:rsid w:val="007D10BD"/>
    <w:rsid w:val="007D10F7"/>
    <w:rsid w:val="007D187E"/>
    <w:rsid w:val="007D1AA2"/>
    <w:rsid w:val="007D2606"/>
    <w:rsid w:val="007D2B41"/>
    <w:rsid w:val="007D2DB1"/>
    <w:rsid w:val="007D2DD3"/>
    <w:rsid w:val="007D2EFA"/>
    <w:rsid w:val="007D2F6F"/>
    <w:rsid w:val="007D338D"/>
    <w:rsid w:val="007D36D1"/>
    <w:rsid w:val="007D3748"/>
    <w:rsid w:val="007D3B6A"/>
    <w:rsid w:val="007D4432"/>
    <w:rsid w:val="007D4452"/>
    <w:rsid w:val="007D4B21"/>
    <w:rsid w:val="007D51FF"/>
    <w:rsid w:val="007D5749"/>
    <w:rsid w:val="007D5873"/>
    <w:rsid w:val="007D5DD7"/>
    <w:rsid w:val="007D69A1"/>
    <w:rsid w:val="007D69C6"/>
    <w:rsid w:val="007D6E41"/>
    <w:rsid w:val="007D73CA"/>
    <w:rsid w:val="007D7C41"/>
    <w:rsid w:val="007E07D8"/>
    <w:rsid w:val="007E0975"/>
    <w:rsid w:val="007E1080"/>
    <w:rsid w:val="007E13E9"/>
    <w:rsid w:val="007E16EB"/>
    <w:rsid w:val="007E190C"/>
    <w:rsid w:val="007E1F8C"/>
    <w:rsid w:val="007E2310"/>
    <w:rsid w:val="007E23C5"/>
    <w:rsid w:val="007E25E2"/>
    <w:rsid w:val="007E2687"/>
    <w:rsid w:val="007E2D24"/>
    <w:rsid w:val="007E4275"/>
    <w:rsid w:val="007E472E"/>
    <w:rsid w:val="007E51FE"/>
    <w:rsid w:val="007E56FF"/>
    <w:rsid w:val="007E570A"/>
    <w:rsid w:val="007E59C7"/>
    <w:rsid w:val="007E64FC"/>
    <w:rsid w:val="007E6672"/>
    <w:rsid w:val="007E6911"/>
    <w:rsid w:val="007E6A6B"/>
    <w:rsid w:val="007E6EC2"/>
    <w:rsid w:val="007E7442"/>
    <w:rsid w:val="007E7461"/>
    <w:rsid w:val="007E7623"/>
    <w:rsid w:val="007E7722"/>
    <w:rsid w:val="007F0740"/>
    <w:rsid w:val="007F0F95"/>
    <w:rsid w:val="007F14C4"/>
    <w:rsid w:val="007F1D3B"/>
    <w:rsid w:val="007F2AB4"/>
    <w:rsid w:val="007F30FD"/>
    <w:rsid w:val="007F32D4"/>
    <w:rsid w:val="007F394C"/>
    <w:rsid w:val="007F3AA0"/>
    <w:rsid w:val="007F3D37"/>
    <w:rsid w:val="007F3E23"/>
    <w:rsid w:val="007F40CC"/>
    <w:rsid w:val="007F4811"/>
    <w:rsid w:val="007F486B"/>
    <w:rsid w:val="007F55A7"/>
    <w:rsid w:val="007F6093"/>
    <w:rsid w:val="007F64AE"/>
    <w:rsid w:val="007F713E"/>
    <w:rsid w:val="007F757F"/>
    <w:rsid w:val="007F7A1B"/>
    <w:rsid w:val="007F7D6A"/>
    <w:rsid w:val="0080085D"/>
    <w:rsid w:val="00800EC1"/>
    <w:rsid w:val="008014A3"/>
    <w:rsid w:val="008015C2"/>
    <w:rsid w:val="00801767"/>
    <w:rsid w:val="00801C33"/>
    <w:rsid w:val="00802278"/>
    <w:rsid w:val="00802A26"/>
    <w:rsid w:val="0080303E"/>
    <w:rsid w:val="008039B6"/>
    <w:rsid w:val="00804205"/>
    <w:rsid w:val="008042B1"/>
    <w:rsid w:val="00804624"/>
    <w:rsid w:val="008048DF"/>
    <w:rsid w:val="00805396"/>
    <w:rsid w:val="0080549E"/>
    <w:rsid w:val="008055A1"/>
    <w:rsid w:val="008056FF"/>
    <w:rsid w:val="00806123"/>
    <w:rsid w:val="00806B24"/>
    <w:rsid w:val="00806EFD"/>
    <w:rsid w:val="00806F79"/>
    <w:rsid w:val="00807228"/>
    <w:rsid w:val="0080753B"/>
    <w:rsid w:val="008079D6"/>
    <w:rsid w:val="00807F35"/>
    <w:rsid w:val="00807FBD"/>
    <w:rsid w:val="0081087D"/>
    <w:rsid w:val="0081099D"/>
    <w:rsid w:val="00810DDF"/>
    <w:rsid w:val="008116DD"/>
    <w:rsid w:val="0081174F"/>
    <w:rsid w:val="0081196B"/>
    <w:rsid w:val="00811AE2"/>
    <w:rsid w:val="00812545"/>
    <w:rsid w:val="008125EA"/>
    <w:rsid w:val="00813DE9"/>
    <w:rsid w:val="008152A0"/>
    <w:rsid w:val="00815A8F"/>
    <w:rsid w:val="00815CEA"/>
    <w:rsid w:val="00816278"/>
    <w:rsid w:val="0081650C"/>
    <w:rsid w:val="0081748B"/>
    <w:rsid w:val="008176A5"/>
    <w:rsid w:val="00817CA1"/>
    <w:rsid w:val="0082082A"/>
    <w:rsid w:val="008214D6"/>
    <w:rsid w:val="00821562"/>
    <w:rsid w:val="00821686"/>
    <w:rsid w:val="00821B67"/>
    <w:rsid w:val="00822AB4"/>
    <w:rsid w:val="00822D09"/>
    <w:rsid w:val="008231E8"/>
    <w:rsid w:val="0082368A"/>
    <w:rsid w:val="00823E54"/>
    <w:rsid w:val="008242A4"/>
    <w:rsid w:val="00824594"/>
    <w:rsid w:val="0082464C"/>
    <w:rsid w:val="008246B9"/>
    <w:rsid w:val="00824AF3"/>
    <w:rsid w:val="00825B3C"/>
    <w:rsid w:val="00825DAF"/>
    <w:rsid w:val="00826133"/>
    <w:rsid w:val="00826229"/>
    <w:rsid w:val="0082633D"/>
    <w:rsid w:val="008263BC"/>
    <w:rsid w:val="00826484"/>
    <w:rsid w:val="00826905"/>
    <w:rsid w:val="00826C84"/>
    <w:rsid w:val="0082712B"/>
    <w:rsid w:val="0082724A"/>
    <w:rsid w:val="0082752E"/>
    <w:rsid w:val="008276A9"/>
    <w:rsid w:val="0082777E"/>
    <w:rsid w:val="00827B57"/>
    <w:rsid w:val="00827C45"/>
    <w:rsid w:val="00830C47"/>
    <w:rsid w:val="00830F9D"/>
    <w:rsid w:val="00831E1F"/>
    <w:rsid w:val="00832155"/>
    <w:rsid w:val="00832E2B"/>
    <w:rsid w:val="008331B8"/>
    <w:rsid w:val="0083365B"/>
    <w:rsid w:val="00833B0F"/>
    <w:rsid w:val="00834123"/>
    <w:rsid w:val="00834315"/>
    <w:rsid w:val="00834392"/>
    <w:rsid w:val="008347D6"/>
    <w:rsid w:val="00835139"/>
    <w:rsid w:val="0083585E"/>
    <w:rsid w:val="00835A0E"/>
    <w:rsid w:val="00835C36"/>
    <w:rsid w:val="00836024"/>
    <w:rsid w:val="00836201"/>
    <w:rsid w:val="008362B6"/>
    <w:rsid w:val="00836C17"/>
    <w:rsid w:val="00836E09"/>
    <w:rsid w:val="00837057"/>
    <w:rsid w:val="008370D3"/>
    <w:rsid w:val="00837DC0"/>
    <w:rsid w:val="00837EB8"/>
    <w:rsid w:val="00837F75"/>
    <w:rsid w:val="00840847"/>
    <w:rsid w:val="00841031"/>
    <w:rsid w:val="0084105D"/>
    <w:rsid w:val="00841EF3"/>
    <w:rsid w:val="00841F99"/>
    <w:rsid w:val="00842BEE"/>
    <w:rsid w:val="008430CA"/>
    <w:rsid w:val="00843252"/>
    <w:rsid w:val="008432C3"/>
    <w:rsid w:val="008437AD"/>
    <w:rsid w:val="00843CCB"/>
    <w:rsid w:val="0084423F"/>
    <w:rsid w:val="00844525"/>
    <w:rsid w:val="008446E5"/>
    <w:rsid w:val="0084484F"/>
    <w:rsid w:val="00844A74"/>
    <w:rsid w:val="00844B19"/>
    <w:rsid w:val="008454DD"/>
    <w:rsid w:val="008463A9"/>
    <w:rsid w:val="008467FB"/>
    <w:rsid w:val="00846847"/>
    <w:rsid w:val="008469FC"/>
    <w:rsid w:val="00846F18"/>
    <w:rsid w:val="008476A7"/>
    <w:rsid w:val="00847BC4"/>
    <w:rsid w:val="00847D06"/>
    <w:rsid w:val="008500A7"/>
    <w:rsid w:val="00850627"/>
    <w:rsid w:val="00850691"/>
    <w:rsid w:val="008507EE"/>
    <w:rsid w:val="008509AC"/>
    <w:rsid w:val="00850C55"/>
    <w:rsid w:val="00850CDA"/>
    <w:rsid w:val="00850D85"/>
    <w:rsid w:val="00850FE7"/>
    <w:rsid w:val="00851638"/>
    <w:rsid w:val="00851E88"/>
    <w:rsid w:val="0085279E"/>
    <w:rsid w:val="008530BC"/>
    <w:rsid w:val="00853434"/>
    <w:rsid w:val="00853927"/>
    <w:rsid w:val="00853ED2"/>
    <w:rsid w:val="00854671"/>
    <w:rsid w:val="00854833"/>
    <w:rsid w:val="00854BF6"/>
    <w:rsid w:val="00855382"/>
    <w:rsid w:val="00855660"/>
    <w:rsid w:val="00855FE5"/>
    <w:rsid w:val="0085638A"/>
    <w:rsid w:val="008572BC"/>
    <w:rsid w:val="00857CE6"/>
    <w:rsid w:val="00860CA8"/>
    <w:rsid w:val="008615E5"/>
    <w:rsid w:val="00862C2F"/>
    <w:rsid w:val="00862F12"/>
    <w:rsid w:val="0086318A"/>
    <w:rsid w:val="008633E6"/>
    <w:rsid w:val="00864826"/>
    <w:rsid w:val="00865086"/>
    <w:rsid w:val="0086508A"/>
    <w:rsid w:val="008666FC"/>
    <w:rsid w:val="00866AED"/>
    <w:rsid w:val="00870538"/>
    <w:rsid w:val="008705D0"/>
    <w:rsid w:val="00870A97"/>
    <w:rsid w:val="0087121A"/>
    <w:rsid w:val="0087181B"/>
    <w:rsid w:val="00871FB1"/>
    <w:rsid w:val="00872115"/>
    <w:rsid w:val="00872383"/>
    <w:rsid w:val="00872610"/>
    <w:rsid w:val="00872654"/>
    <w:rsid w:val="008727FD"/>
    <w:rsid w:val="00872BB6"/>
    <w:rsid w:val="00872DAE"/>
    <w:rsid w:val="008735E8"/>
    <w:rsid w:val="0087386D"/>
    <w:rsid w:val="008740CB"/>
    <w:rsid w:val="00874E4A"/>
    <w:rsid w:val="00875143"/>
    <w:rsid w:val="0087732B"/>
    <w:rsid w:val="00877CBF"/>
    <w:rsid w:val="00880EED"/>
    <w:rsid w:val="0088186C"/>
    <w:rsid w:val="00881997"/>
    <w:rsid w:val="00881B8A"/>
    <w:rsid w:val="00881ECB"/>
    <w:rsid w:val="0088234B"/>
    <w:rsid w:val="00882468"/>
    <w:rsid w:val="00882561"/>
    <w:rsid w:val="008840D4"/>
    <w:rsid w:val="00884231"/>
    <w:rsid w:val="00884C68"/>
    <w:rsid w:val="00884D18"/>
    <w:rsid w:val="00884DA5"/>
    <w:rsid w:val="00885690"/>
    <w:rsid w:val="00886019"/>
    <w:rsid w:val="00886485"/>
    <w:rsid w:val="008866DF"/>
    <w:rsid w:val="0088754D"/>
    <w:rsid w:val="008905F9"/>
    <w:rsid w:val="00890BB8"/>
    <w:rsid w:val="00891A15"/>
    <w:rsid w:val="00891CAE"/>
    <w:rsid w:val="008920FC"/>
    <w:rsid w:val="00892195"/>
    <w:rsid w:val="00892469"/>
    <w:rsid w:val="00892B39"/>
    <w:rsid w:val="0089329F"/>
    <w:rsid w:val="008936BB"/>
    <w:rsid w:val="00893B92"/>
    <w:rsid w:val="00893C2C"/>
    <w:rsid w:val="0089425A"/>
    <w:rsid w:val="0089425D"/>
    <w:rsid w:val="0089451A"/>
    <w:rsid w:val="00894FBE"/>
    <w:rsid w:val="008952B7"/>
    <w:rsid w:val="0089544C"/>
    <w:rsid w:val="00895EA5"/>
    <w:rsid w:val="00896AE1"/>
    <w:rsid w:val="008A00A0"/>
    <w:rsid w:val="008A0246"/>
    <w:rsid w:val="008A03DD"/>
    <w:rsid w:val="008A1284"/>
    <w:rsid w:val="008A14EA"/>
    <w:rsid w:val="008A1B20"/>
    <w:rsid w:val="008A1EB4"/>
    <w:rsid w:val="008A23C3"/>
    <w:rsid w:val="008A2566"/>
    <w:rsid w:val="008A25EB"/>
    <w:rsid w:val="008A271A"/>
    <w:rsid w:val="008A2AB0"/>
    <w:rsid w:val="008A370B"/>
    <w:rsid w:val="008A4455"/>
    <w:rsid w:val="008A4640"/>
    <w:rsid w:val="008A46DD"/>
    <w:rsid w:val="008A4AC8"/>
    <w:rsid w:val="008A4F8A"/>
    <w:rsid w:val="008A4FB4"/>
    <w:rsid w:val="008A544F"/>
    <w:rsid w:val="008A666C"/>
    <w:rsid w:val="008A67A7"/>
    <w:rsid w:val="008A6BE1"/>
    <w:rsid w:val="008A6D2C"/>
    <w:rsid w:val="008A6FC1"/>
    <w:rsid w:val="008A7152"/>
    <w:rsid w:val="008A725E"/>
    <w:rsid w:val="008A7B5D"/>
    <w:rsid w:val="008B0471"/>
    <w:rsid w:val="008B0811"/>
    <w:rsid w:val="008B18AE"/>
    <w:rsid w:val="008B259A"/>
    <w:rsid w:val="008B2A20"/>
    <w:rsid w:val="008B2BB2"/>
    <w:rsid w:val="008B32A3"/>
    <w:rsid w:val="008B39B1"/>
    <w:rsid w:val="008B3F12"/>
    <w:rsid w:val="008B43CD"/>
    <w:rsid w:val="008B4BB1"/>
    <w:rsid w:val="008B4FE9"/>
    <w:rsid w:val="008B51B2"/>
    <w:rsid w:val="008B5410"/>
    <w:rsid w:val="008B58FD"/>
    <w:rsid w:val="008B5C82"/>
    <w:rsid w:val="008B604F"/>
    <w:rsid w:val="008B63AB"/>
    <w:rsid w:val="008B6516"/>
    <w:rsid w:val="008B6CD2"/>
    <w:rsid w:val="008B7321"/>
    <w:rsid w:val="008B7974"/>
    <w:rsid w:val="008B7DEC"/>
    <w:rsid w:val="008C0480"/>
    <w:rsid w:val="008C0CD6"/>
    <w:rsid w:val="008C14FC"/>
    <w:rsid w:val="008C15F9"/>
    <w:rsid w:val="008C1A25"/>
    <w:rsid w:val="008C1E82"/>
    <w:rsid w:val="008C2B7D"/>
    <w:rsid w:val="008C3137"/>
    <w:rsid w:val="008C3657"/>
    <w:rsid w:val="008C3B98"/>
    <w:rsid w:val="008C4B1A"/>
    <w:rsid w:val="008C4CD5"/>
    <w:rsid w:val="008C5203"/>
    <w:rsid w:val="008C5655"/>
    <w:rsid w:val="008C609E"/>
    <w:rsid w:val="008C664E"/>
    <w:rsid w:val="008C7212"/>
    <w:rsid w:val="008C753E"/>
    <w:rsid w:val="008C764A"/>
    <w:rsid w:val="008C7CA3"/>
    <w:rsid w:val="008C7D5B"/>
    <w:rsid w:val="008D0786"/>
    <w:rsid w:val="008D0D93"/>
    <w:rsid w:val="008D0F1C"/>
    <w:rsid w:val="008D1095"/>
    <w:rsid w:val="008D1381"/>
    <w:rsid w:val="008D1D0E"/>
    <w:rsid w:val="008D26EE"/>
    <w:rsid w:val="008D2F43"/>
    <w:rsid w:val="008D32C9"/>
    <w:rsid w:val="008D356E"/>
    <w:rsid w:val="008D3A01"/>
    <w:rsid w:val="008D3A7E"/>
    <w:rsid w:val="008D3E46"/>
    <w:rsid w:val="008D3F02"/>
    <w:rsid w:val="008D60F1"/>
    <w:rsid w:val="008D670B"/>
    <w:rsid w:val="008D7BA1"/>
    <w:rsid w:val="008D7C53"/>
    <w:rsid w:val="008D7CD3"/>
    <w:rsid w:val="008E00DC"/>
    <w:rsid w:val="008E0CAD"/>
    <w:rsid w:val="008E0CE9"/>
    <w:rsid w:val="008E0D5C"/>
    <w:rsid w:val="008E139E"/>
    <w:rsid w:val="008E150D"/>
    <w:rsid w:val="008E16AE"/>
    <w:rsid w:val="008E1BB7"/>
    <w:rsid w:val="008E1C22"/>
    <w:rsid w:val="008E1EBA"/>
    <w:rsid w:val="008E1ED4"/>
    <w:rsid w:val="008E226D"/>
    <w:rsid w:val="008E26D1"/>
    <w:rsid w:val="008E26FE"/>
    <w:rsid w:val="008E2C95"/>
    <w:rsid w:val="008E2FDD"/>
    <w:rsid w:val="008E3333"/>
    <w:rsid w:val="008E3420"/>
    <w:rsid w:val="008E349F"/>
    <w:rsid w:val="008E34C6"/>
    <w:rsid w:val="008E395A"/>
    <w:rsid w:val="008E3D38"/>
    <w:rsid w:val="008E50A0"/>
    <w:rsid w:val="008E5200"/>
    <w:rsid w:val="008E5968"/>
    <w:rsid w:val="008E757E"/>
    <w:rsid w:val="008E7888"/>
    <w:rsid w:val="008E7C70"/>
    <w:rsid w:val="008F079F"/>
    <w:rsid w:val="008F14D7"/>
    <w:rsid w:val="008F1C77"/>
    <w:rsid w:val="008F1DA3"/>
    <w:rsid w:val="008F1F2D"/>
    <w:rsid w:val="008F1FF2"/>
    <w:rsid w:val="008F2CDF"/>
    <w:rsid w:val="008F31C9"/>
    <w:rsid w:val="008F381A"/>
    <w:rsid w:val="008F5FCF"/>
    <w:rsid w:val="008F6975"/>
    <w:rsid w:val="008F69D8"/>
    <w:rsid w:val="008F6E61"/>
    <w:rsid w:val="008F72B8"/>
    <w:rsid w:val="008F7736"/>
    <w:rsid w:val="008F7B23"/>
    <w:rsid w:val="008F7B8B"/>
    <w:rsid w:val="008F7E50"/>
    <w:rsid w:val="008F7FF9"/>
    <w:rsid w:val="0090072A"/>
    <w:rsid w:val="0090075B"/>
    <w:rsid w:val="009007C7"/>
    <w:rsid w:val="00901C1C"/>
    <w:rsid w:val="00901E6D"/>
    <w:rsid w:val="009024F3"/>
    <w:rsid w:val="0090341C"/>
    <w:rsid w:val="00903BC6"/>
    <w:rsid w:val="009044DB"/>
    <w:rsid w:val="0090490C"/>
    <w:rsid w:val="00904AF1"/>
    <w:rsid w:val="00904F55"/>
    <w:rsid w:val="009050AB"/>
    <w:rsid w:val="009067B3"/>
    <w:rsid w:val="00906E09"/>
    <w:rsid w:val="009073B3"/>
    <w:rsid w:val="00907690"/>
    <w:rsid w:val="00907AF9"/>
    <w:rsid w:val="00910244"/>
    <w:rsid w:val="00910CF5"/>
    <w:rsid w:val="00910F53"/>
    <w:rsid w:val="009112A4"/>
    <w:rsid w:val="0091154F"/>
    <w:rsid w:val="009116BF"/>
    <w:rsid w:val="00911777"/>
    <w:rsid w:val="0091189A"/>
    <w:rsid w:val="00912025"/>
    <w:rsid w:val="009125A7"/>
    <w:rsid w:val="009129D1"/>
    <w:rsid w:val="00913062"/>
    <w:rsid w:val="00913AE5"/>
    <w:rsid w:val="009141F9"/>
    <w:rsid w:val="00914C98"/>
    <w:rsid w:val="00914FFD"/>
    <w:rsid w:val="00915209"/>
    <w:rsid w:val="0091522C"/>
    <w:rsid w:val="00915664"/>
    <w:rsid w:val="00915FF1"/>
    <w:rsid w:val="009165E8"/>
    <w:rsid w:val="009168C2"/>
    <w:rsid w:val="00916BEC"/>
    <w:rsid w:val="00916D7F"/>
    <w:rsid w:val="00916EB5"/>
    <w:rsid w:val="009173FB"/>
    <w:rsid w:val="0091748D"/>
    <w:rsid w:val="00917776"/>
    <w:rsid w:val="00917E7E"/>
    <w:rsid w:val="0092093D"/>
    <w:rsid w:val="009219A3"/>
    <w:rsid w:val="009225BF"/>
    <w:rsid w:val="00922682"/>
    <w:rsid w:val="00922EFD"/>
    <w:rsid w:val="00922FC8"/>
    <w:rsid w:val="0092330D"/>
    <w:rsid w:val="00923457"/>
    <w:rsid w:val="00923D1E"/>
    <w:rsid w:val="009246FE"/>
    <w:rsid w:val="00924AA3"/>
    <w:rsid w:val="009257C1"/>
    <w:rsid w:val="00925C32"/>
    <w:rsid w:val="00925E5E"/>
    <w:rsid w:val="00925FEE"/>
    <w:rsid w:val="0092603B"/>
    <w:rsid w:val="009262A5"/>
    <w:rsid w:val="00926C93"/>
    <w:rsid w:val="00926DF3"/>
    <w:rsid w:val="009274C7"/>
    <w:rsid w:val="00927B6A"/>
    <w:rsid w:val="00930B11"/>
    <w:rsid w:val="00931556"/>
    <w:rsid w:val="00931A7E"/>
    <w:rsid w:val="00931AAB"/>
    <w:rsid w:val="00931C6C"/>
    <w:rsid w:val="00931FA8"/>
    <w:rsid w:val="00932B53"/>
    <w:rsid w:val="00932FAB"/>
    <w:rsid w:val="009344F0"/>
    <w:rsid w:val="00934A92"/>
    <w:rsid w:val="0093565F"/>
    <w:rsid w:val="009357C3"/>
    <w:rsid w:val="00935848"/>
    <w:rsid w:val="009359BB"/>
    <w:rsid w:val="00935E2F"/>
    <w:rsid w:val="009369D9"/>
    <w:rsid w:val="009372A7"/>
    <w:rsid w:val="00937EBC"/>
    <w:rsid w:val="00940A78"/>
    <w:rsid w:val="009417CA"/>
    <w:rsid w:val="00941C0A"/>
    <w:rsid w:val="00942902"/>
    <w:rsid w:val="00942EFE"/>
    <w:rsid w:val="00942F1C"/>
    <w:rsid w:val="00943055"/>
    <w:rsid w:val="009433BF"/>
    <w:rsid w:val="00943730"/>
    <w:rsid w:val="00943850"/>
    <w:rsid w:val="00943B36"/>
    <w:rsid w:val="00943C0D"/>
    <w:rsid w:val="00943CF8"/>
    <w:rsid w:val="0094463A"/>
    <w:rsid w:val="009449DE"/>
    <w:rsid w:val="0094573D"/>
    <w:rsid w:val="009459A9"/>
    <w:rsid w:val="009461DF"/>
    <w:rsid w:val="0094658F"/>
    <w:rsid w:val="0094662C"/>
    <w:rsid w:val="0094675B"/>
    <w:rsid w:val="00946D89"/>
    <w:rsid w:val="009477DE"/>
    <w:rsid w:val="0094789B"/>
    <w:rsid w:val="009479B7"/>
    <w:rsid w:val="00950D57"/>
    <w:rsid w:val="0095124C"/>
    <w:rsid w:val="0095127B"/>
    <w:rsid w:val="00951366"/>
    <w:rsid w:val="009516E9"/>
    <w:rsid w:val="00951EFB"/>
    <w:rsid w:val="00952061"/>
    <w:rsid w:val="00952C7C"/>
    <w:rsid w:val="00953049"/>
    <w:rsid w:val="009533D9"/>
    <w:rsid w:val="00953A3A"/>
    <w:rsid w:val="00953A98"/>
    <w:rsid w:val="00954303"/>
    <w:rsid w:val="0095470C"/>
    <w:rsid w:val="0095497D"/>
    <w:rsid w:val="00954AED"/>
    <w:rsid w:val="00954B45"/>
    <w:rsid w:val="0095551F"/>
    <w:rsid w:val="00955E46"/>
    <w:rsid w:val="00955EA3"/>
    <w:rsid w:val="009560A3"/>
    <w:rsid w:val="009563B2"/>
    <w:rsid w:val="009563CC"/>
    <w:rsid w:val="009569BE"/>
    <w:rsid w:val="009569EF"/>
    <w:rsid w:val="00957927"/>
    <w:rsid w:val="0096040E"/>
    <w:rsid w:val="00960F9D"/>
    <w:rsid w:val="0096124A"/>
    <w:rsid w:val="0096129F"/>
    <w:rsid w:val="00961368"/>
    <w:rsid w:val="00961428"/>
    <w:rsid w:val="0096157D"/>
    <w:rsid w:val="009617FD"/>
    <w:rsid w:val="00962078"/>
    <w:rsid w:val="009620B0"/>
    <w:rsid w:val="00962356"/>
    <w:rsid w:val="00962785"/>
    <w:rsid w:val="00962E87"/>
    <w:rsid w:val="009633D4"/>
    <w:rsid w:val="00963B8E"/>
    <w:rsid w:val="00963D06"/>
    <w:rsid w:val="00963DFD"/>
    <w:rsid w:val="00963EF4"/>
    <w:rsid w:val="00963F63"/>
    <w:rsid w:val="00963FAF"/>
    <w:rsid w:val="00964762"/>
    <w:rsid w:val="00964A04"/>
    <w:rsid w:val="00964B49"/>
    <w:rsid w:val="00964B7B"/>
    <w:rsid w:val="00965608"/>
    <w:rsid w:val="0096593A"/>
    <w:rsid w:val="009661C6"/>
    <w:rsid w:val="009668C0"/>
    <w:rsid w:val="00966BDA"/>
    <w:rsid w:val="00967911"/>
    <w:rsid w:val="00967ACC"/>
    <w:rsid w:val="00967DE2"/>
    <w:rsid w:val="00970437"/>
    <w:rsid w:val="00970F7E"/>
    <w:rsid w:val="0097107F"/>
    <w:rsid w:val="0097176C"/>
    <w:rsid w:val="00971EF7"/>
    <w:rsid w:val="00972499"/>
    <w:rsid w:val="009725ED"/>
    <w:rsid w:val="00972A61"/>
    <w:rsid w:val="00972ACA"/>
    <w:rsid w:val="009733DC"/>
    <w:rsid w:val="00973599"/>
    <w:rsid w:val="00973A5B"/>
    <w:rsid w:val="00973A67"/>
    <w:rsid w:val="00973DD1"/>
    <w:rsid w:val="00974762"/>
    <w:rsid w:val="00974DC8"/>
    <w:rsid w:val="00974E42"/>
    <w:rsid w:val="009751CA"/>
    <w:rsid w:val="00975A4A"/>
    <w:rsid w:val="0097701E"/>
    <w:rsid w:val="00977477"/>
    <w:rsid w:val="00977E70"/>
    <w:rsid w:val="009806A2"/>
    <w:rsid w:val="00980B0F"/>
    <w:rsid w:val="00980D3B"/>
    <w:rsid w:val="00980F38"/>
    <w:rsid w:val="009821F6"/>
    <w:rsid w:val="009825E3"/>
    <w:rsid w:val="0098272A"/>
    <w:rsid w:val="00982746"/>
    <w:rsid w:val="00982C86"/>
    <w:rsid w:val="00982CE5"/>
    <w:rsid w:val="009838AA"/>
    <w:rsid w:val="00983B4D"/>
    <w:rsid w:val="009841AE"/>
    <w:rsid w:val="00984700"/>
    <w:rsid w:val="00984948"/>
    <w:rsid w:val="00985490"/>
    <w:rsid w:val="009856CF"/>
    <w:rsid w:val="00986397"/>
    <w:rsid w:val="009868CF"/>
    <w:rsid w:val="009869FE"/>
    <w:rsid w:val="00986D8F"/>
    <w:rsid w:val="00986E18"/>
    <w:rsid w:val="00986F49"/>
    <w:rsid w:val="009871E5"/>
    <w:rsid w:val="00987704"/>
    <w:rsid w:val="009877DA"/>
    <w:rsid w:val="00987E46"/>
    <w:rsid w:val="00987F28"/>
    <w:rsid w:val="009905B6"/>
    <w:rsid w:val="00990CEE"/>
    <w:rsid w:val="00991934"/>
    <w:rsid w:val="0099234E"/>
    <w:rsid w:val="009924CA"/>
    <w:rsid w:val="00992559"/>
    <w:rsid w:val="0099301C"/>
    <w:rsid w:val="0099314D"/>
    <w:rsid w:val="0099378C"/>
    <w:rsid w:val="00993DEE"/>
    <w:rsid w:val="009943FB"/>
    <w:rsid w:val="00994768"/>
    <w:rsid w:val="00994B45"/>
    <w:rsid w:val="009952A6"/>
    <w:rsid w:val="00995652"/>
    <w:rsid w:val="0099584A"/>
    <w:rsid w:val="009960BF"/>
    <w:rsid w:val="00996230"/>
    <w:rsid w:val="009966BC"/>
    <w:rsid w:val="009968F3"/>
    <w:rsid w:val="009968FB"/>
    <w:rsid w:val="00996A88"/>
    <w:rsid w:val="00996ED7"/>
    <w:rsid w:val="0099722E"/>
    <w:rsid w:val="009974A2"/>
    <w:rsid w:val="00997878"/>
    <w:rsid w:val="009A0809"/>
    <w:rsid w:val="009A12E2"/>
    <w:rsid w:val="009A1695"/>
    <w:rsid w:val="009A2237"/>
    <w:rsid w:val="009A28E6"/>
    <w:rsid w:val="009A2D17"/>
    <w:rsid w:val="009A2E0C"/>
    <w:rsid w:val="009A3223"/>
    <w:rsid w:val="009A3727"/>
    <w:rsid w:val="009A39B6"/>
    <w:rsid w:val="009A3C6A"/>
    <w:rsid w:val="009A4036"/>
    <w:rsid w:val="009A4042"/>
    <w:rsid w:val="009A44D7"/>
    <w:rsid w:val="009A45A4"/>
    <w:rsid w:val="009A4A50"/>
    <w:rsid w:val="009A52E1"/>
    <w:rsid w:val="009A530A"/>
    <w:rsid w:val="009A53AF"/>
    <w:rsid w:val="009A5C22"/>
    <w:rsid w:val="009A62D5"/>
    <w:rsid w:val="009A6C73"/>
    <w:rsid w:val="009A6F3B"/>
    <w:rsid w:val="009A74F4"/>
    <w:rsid w:val="009A78FC"/>
    <w:rsid w:val="009A79E9"/>
    <w:rsid w:val="009A7C1B"/>
    <w:rsid w:val="009B0060"/>
    <w:rsid w:val="009B0239"/>
    <w:rsid w:val="009B0370"/>
    <w:rsid w:val="009B0D88"/>
    <w:rsid w:val="009B1656"/>
    <w:rsid w:val="009B191D"/>
    <w:rsid w:val="009B21DC"/>
    <w:rsid w:val="009B33A6"/>
    <w:rsid w:val="009B35DE"/>
    <w:rsid w:val="009B37C2"/>
    <w:rsid w:val="009B4081"/>
    <w:rsid w:val="009B4215"/>
    <w:rsid w:val="009B44E9"/>
    <w:rsid w:val="009B4585"/>
    <w:rsid w:val="009B4ADB"/>
    <w:rsid w:val="009B4DB1"/>
    <w:rsid w:val="009B5493"/>
    <w:rsid w:val="009B55FA"/>
    <w:rsid w:val="009B5F2B"/>
    <w:rsid w:val="009B6009"/>
    <w:rsid w:val="009B6274"/>
    <w:rsid w:val="009B63E1"/>
    <w:rsid w:val="009B6580"/>
    <w:rsid w:val="009B67B4"/>
    <w:rsid w:val="009B7844"/>
    <w:rsid w:val="009C034E"/>
    <w:rsid w:val="009C0481"/>
    <w:rsid w:val="009C08BC"/>
    <w:rsid w:val="009C0AC8"/>
    <w:rsid w:val="009C0B1F"/>
    <w:rsid w:val="009C0DE0"/>
    <w:rsid w:val="009C1C78"/>
    <w:rsid w:val="009C220E"/>
    <w:rsid w:val="009C223B"/>
    <w:rsid w:val="009C28B7"/>
    <w:rsid w:val="009C2E5F"/>
    <w:rsid w:val="009C388C"/>
    <w:rsid w:val="009C3F7F"/>
    <w:rsid w:val="009C42CB"/>
    <w:rsid w:val="009C4939"/>
    <w:rsid w:val="009C4942"/>
    <w:rsid w:val="009C4F28"/>
    <w:rsid w:val="009C63CB"/>
    <w:rsid w:val="009C6B11"/>
    <w:rsid w:val="009C6D50"/>
    <w:rsid w:val="009C714D"/>
    <w:rsid w:val="009C7DB9"/>
    <w:rsid w:val="009C7E07"/>
    <w:rsid w:val="009D027C"/>
    <w:rsid w:val="009D0388"/>
    <w:rsid w:val="009D039E"/>
    <w:rsid w:val="009D0550"/>
    <w:rsid w:val="009D0567"/>
    <w:rsid w:val="009D0AF8"/>
    <w:rsid w:val="009D0F76"/>
    <w:rsid w:val="009D1194"/>
    <w:rsid w:val="009D1736"/>
    <w:rsid w:val="009D22BB"/>
    <w:rsid w:val="009D2352"/>
    <w:rsid w:val="009D237B"/>
    <w:rsid w:val="009D2465"/>
    <w:rsid w:val="009D2C4B"/>
    <w:rsid w:val="009D3F36"/>
    <w:rsid w:val="009D3F65"/>
    <w:rsid w:val="009D458C"/>
    <w:rsid w:val="009D58D1"/>
    <w:rsid w:val="009D5ADE"/>
    <w:rsid w:val="009D5D4E"/>
    <w:rsid w:val="009D6113"/>
    <w:rsid w:val="009D6BEF"/>
    <w:rsid w:val="009D6D06"/>
    <w:rsid w:val="009D7E87"/>
    <w:rsid w:val="009E0B36"/>
    <w:rsid w:val="009E0FCB"/>
    <w:rsid w:val="009E17C1"/>
    <w:rsid w:val="009E1A2F"/>
    <w:rsid w:val="009E1C98"/>
    <w:rsid w:val="009E1CD2"/>
    <w:rsid w:val="009E2120"/>
    <w:rsid w:val="009E3228"/>
    <w:rsid w:val="009E3A4B"/>
    <w:rsid w:val="009E3CCB"/>
    <w:rsid w:val="009E3F3B"/>
    <w:rsid w:val="009E4043"/>
    <w:rsid w:val="009E4153"/>
    <w:rsid w:val="009E46B8"/>
    <w:rsid w:val="009E53B4"/>
    <w:rsid w:val="009E56A4"/>
    <w:rsid w:val="009E5FBE"/>
    <w:rsid w:val="009E63F5"/>
    <w:rsid w:val="009E671C"/>
    <w:rsid w:val="009E6C59"/>
    <w:rsid w:val="009E6E67"/>
    <w:rsid w:val="009E764A"/>
    <w:rsid w:val="009E76AF"/>
    <w:rsid w:val="009E7B25"/>
    <w:rsid w:val="009E7D8C"/>
    <w:rsid w:val="009F0437"/>
    <w:rsid w:val="009F08C3"/>
    <w:rsid w:val="009F0EC5"/>
    <w:rsid w:val="009F118F"/>
    <w:rsid w:val="009F145A"/>
    <w:rsid w:val="009F1E32"/>
    <w:rsid w:val="009F234C"/>
    <w:rsid w:val="009F23F7"/>
    <w:rsid w:val="009F28AB"/>
    <w:rsid w:val="009F2B97"/>
    <w:rsid w:val="009F2EB2"/>
    <w:rsid w:val="009F3785"/>
    <w:rsid w:val="009F3D30"/>
    <w:rsid w:val="009F435A"/>
    <w:rsid w:val="009F46DF"/>
    <w:rsid w:val="009F4AA4"/>
    <w:rsid w:val="009F4CFB"/>
    <w:rsid w:val="009F5512"/>
    <w:rsid w:val="009F5BBC"/>
    <w:rsid w:val="009F6043"/>
    <w:rsid w:val="009F6227"/>
    <w:rsid w:val="009F7419"/>
    <w:rsid w:val="009F7C2E"/>
    <w:rsid w:val="00A00204"/>
    <w:rsid w:val="00A00235"/>
    <w:rsid w:val="00A012EE"/>
    <w:rsid w:val="00A01638"/>
    <w:rsid w:val="00A01AA5"/>
    <w:rsid w:val="00A01D0E"/>
    <w:rsid w:val="00A02068"/>
    <w:rsid w:val="00A02197"/>
    <w:rsid w:val="00A023B1"/>
    <w:rsid w:val="00A024FB"/>
    <w:rsid w:val="00A025B3"/>
    <w:rsid w:val="00A027B4"/>
    <w:rsid w:val="00A028D0"/>
    <w:rsid w:val="00A02CE5"/>
    <w:rsid w:val="00A040C4"/>
    <w:rsid w:val="00A04349"/>
    <w:rsid w:val="00A04733"/>
    <w:rsid w:val="00A047FA"/>
    <w:rsid w:val="00A04E84"/>
    <w:rsid w:val="00A04EB8"/>
    <w:rsid w:val="00A05664"/>
    <w:rsid w:val="00A05D6A"/>
    <w:rsid w:val="00A06238"/>
    <w:rsid w:val="00A0639C"/>
    <w:rsid w:val="00A06847"/>
    <w:rsid w:val="00A0746E"/>
    <w:rsid w:val="00A07A91"/>
    <w:rsid w:val="00A102A7"/>
    <w:rsid w:val="00A107D0"/>
    <w:rsid w:val="00A113CE"/>
    <w:rsid w:val="00A11724"/>
    <w:rsid w:val="00A12340"/>
    <w:rsid w:val="00A12407"/>
    <w:rsid w:val="00A128D3"/>
    <w:rsid w:val="00A12F2B"/>
    <w:rsid w:val="00A13CDC"/>
    <w:rsid w:val="00A13CF7"/>
    <w:rsid w:val="00A13EF3"/>
    <w:rsid w:val="00A14C9A"/>
    <w:rsid w:val="00A14E1C"/>
    <w:rsid w:val="00A14E70"/>
    <w:rsid w:val="00A14FE9"/>
    <w:rsid w:val="00A15ACC"/>
    <w:rsid w:val="00A16C92"/>
    <w:rsid w:val="00A17432"/>
    <w:rsid w:val="00A176C4"/>
    <w:rsid w:val="00A17A2E"/>
    <w:rsid w:val="00A17BF5"/>
    <w:rsid w:val="00A20134"/>
    <w:rsid w:val="00A203FD"/>
    <w:rsid w:val="00A209BB"/>
    <w:rsid w:val="00A20C01"/>
    <w:rsid w:val="00A20D91"/>
    <w:rsid w:val="00A20FE8"/>
    <w:rsid w:val="00A21601"/>
    <w:rsid w:val="00A22F2A"/>
    <w:rsid w:val="00A239E6"/>
    <w:rsid w:val="00A23EAA"/>
    <w:rsid w:val="00A23FB1"/>
    <w:rsid w:val="00A24C8E"/>
    <w:rsid w:val="00A24F71"/>
    <w:rsid w:val="00A25158"/>
    <w:rsid w:val="00A25F57"/>
    <w:rsid w:val="00A26478"/>
    <w:rsid w:val="00A264C5"/>
    <w:rsid w:val="00A264D5"/>
    <w:rsid w:val="00A26564"/>
    <w:rsid w:val="00A266E6"/>
    <w:rsid w:val="00A26D4A"/>
    <w:rsid w:val="00A273EE"/>
    <w:rsid w:val="00A2762A"/>
    <w:rsid w:val="00A27636"/>
    <w:rsid w:val="00A27865"/>
    <w:rsid w:val="00A27D60"/>
    <w:rsid w:val="00A27E63"/>
    <w:rsid w:val="00A27EE7"/>
    <w:rsid w:val="00A3089A"/>
    <w:rsid w:val="00A30B84"/>
    <w:rsid w:val="00A30C5A"/>
    <w:rsid w:val="00A30FE6"/>
    <w:rsid w:val="00A3124D"/>
    <w:rsid w:val="00A324B5"/>
    <w:rsid w:val="00A32B50"/>
    <w:rsid w:val="00A32B5F"/>
    <w:rsid w:val="00A32B92"/>
    <w:rsid w:val="00A33883"/>
    <w:rsid w:val="00A34707"/>
    <w:rsid w:val="00A34F0A"/>
    <w:rsid w:val="00A34FF5"/>
    <w:rsid w:val="00A353B6"/>
    <w:rsid w:val="00A357E1"/>
    <w:rsid w:val="00A357EA"/>
    <w:rsid w:val="00A368D3"/>
    <w:rsid w:val="00A3694C"/>
    <w:rsid w:val="00A36EF8"/>
    <w:rsid w:val="00A37405"/>
    <w:rsid w:val="00A37DAD"/>
    <w:rsid w:val="00A40984"/>
    <w:rsid w:val="00A41204"/>
    <w:rsid w:val="00A41C92"/>
    <w:rsid w:val="00A41E20"/>
    <w:rsid w:val="00A424D5"/>
    <w:rsid w:val="00A42647"/>
    <w:rsid w:val="00A4269E"/>
    <w:rsid w:val="00A431F2"/>
    <w:rsid w:val="00A43F75"/>
    <w:rsid w:val="00A444D5"/>
    <w:rsid w:val="00A448F3"/>
    <w:rsid w:val="00A4491D"/>
    <w:rsid w:val="00A44F3B"/>
    <w:rsid w:val="00A452B7"/>
    <w:rsid w:val="00A452F5"/>
    <w:rsid w:val="00A45699"/>
    <w:rsid w:val="00A456F2"/>
    <w:rsid w:val="00A467E1"/>
    <w:rsid w:val="00A46808"/>
    <w:rsid w:val="00A46E2A"/>
    <w:rsid w:val="00A47224"/>
    <w:rsid w:val="00A4732A"/>
    <w:rsid w:val="00A47548"/>
    <w:rsid w:val="00A47A87"/>
    <w:rsid w:val="00A50020"/>
    <w:rsid w:val="00A50166"/>
    <w:rsid w:val="00A508F7"/>
    <w:rsid w:val="00A5092A"/>
    <w:rsid w:val="00A50C42"/>
    <w:rsid w:val="00A50E19"/>
    <w:rsid w:val="00A50E58"/>
    <w:rsid w:val="00A50EE2"/>
    <w:rsid w:val="00A5110D"/>
    <w:rsid w:val="00A51860"/>
    <w:rsid w:val="00A519BE"/>
    <w:rsid w:val="00A51BA4"/>
    <w:rsid w:val="00A51BC0"/>
    <w:rsid w:val="00A51D03"/>
    <w:rsid w:val="00A51DF2"/>
    <w:rsid w:val="00A51FC3"/>
    <w:rsid w:val="00A5239B"/>
    <w:rsid w:val="00A52900"/>
    <w:rsid w:val="00A5294A"/>
    <w:rsid w:val="00A535FA"/>
    <w:rsid w:val="00A54145"/>
    <w:rsid w:val="00A54479"/>
    <w:rsid w:val="00A544A9"/>
    <w:rsid w:val="00A545D0"/>
    <w:rsid w:val="00A552CC"/>
    <w:rsid w:val="00A5543D"/>
    <w:rsid w:val="00A558AC"/>
    <w:rsid w:val="00A559FA"/>
    <w:rsid w:val="00A56492"/>
    <w:rsid w:val="00A569F8"/>
    <w:rsid w:val="00A57533"/>
    <w:rsid w:val="00A57E37"/>
    <w:rsid w:val="00A61729"/>
    <w:rsid w:val="00A61931"/>
    <w:rsid w:val="00A61E94"/>
    <w:rsid w:val="00A63331"/>
    <w:rsid w:val="00A63860"/>
    <w:rsid w:val="00A63884"/>
    <w:rsid w:val="00A63931"/>
    <w:rsid w:val="00A639D1"/>
    <w:rsid w:val="00A63CE0"/>
    <w:rsid w:val="00A6429D"/>
    <w:rsid w:val="00A64CA5"/>
    <w:rsid w:val="00A6556F"/>
    <w:rsid w:val="00A65BC8"/>
    <w:rsid w:val="00A65D96"/>
    <w:rsid w:val="00A667A0"/>
    <w:rsid w:val="00A67B41"/>
    <w:rsid w:val="00A70B31"/>
    <w:rsid w:val="00A712B0"/>
    <w:rsid w:val="00A71A56"/>
    <w:rsid w:val="00A71BC8"/>
    <w:rsid w:val="00A72DB1"/>
    <w:rsid w:val="00A72E04"/>
    <w:rsid w:val="00A73754"/>
    <w:rsid w:val="00A737AE"/>
    <w:rsid w:val="00A743AB"/>
    <w:rsid w:val="00A745F2"/>
    <w:rsid w:val="00A75275"/>
    <w:rsid w:val="00A756C2"/>
    <w:rsid w:val="00A75930"/>
    <w:rsid w:val="00A75DB5"/>
    <w:rsid w:val="00A76025"/>
    <w:rsid w:val="00A76683"/>
    <w:rsid w:val="00A76A02"/>
    <w:rsid w:val="00A76C94"/>
    <w:rsid w:val="00A77141"/>
    <w:rsid w:val="00A77228"/>
    <w:rsid w:val="00A7722C"/>
    <w:rsid w:val="00A77ABF"/>
    <w:rsid w:val="00A806C7"/>
    <w:rsid w:val="00A80B31"/>
    <w:rsid w:val="00A81B98"/>
    <w:rsid w:val="00A82C51"/>
    <w:rsid w:val="00A82D76"/>
    <w:rsid w:val="00A82DA0"/>
    <w:rsid w:val="00A8306F"/>
    <w:rsid w:val="00A8341F"/>
    <w:rsid w:val="00A83DAC"/>
    <w:rsid w:val="00A83FCC"/>
    <w:rsid w:val="00A84ADB"/>
    <w:rsid w:val="00A84EAE"/>
    <w:rsid w:val="00A85A79"/>
    <w:rsid w:val="00A85A7A"/>
    <w:rsid w:val="00A85FDB"/>
    <w:rsid w:val="00A864BE"/>
    <w:rsid w:val="00A864D8"/>
    <w:rsid w:val="00A86D0C"/>
    <w:rsid w:val="00A86E1C"/>
    <w:rsid w:val="00A86EC6"/>
    <w:rsid w:val="00A872BC"/>
    <w:rsid w:val="00A876FD"/>
    <w:rsid w:val="00A87F47"/>
    <w:rsid w:val="00A905F5"/>
    <w:rsid w:val="00A90B31"/>
    <w:rsid w:val="00A90D8D"/>
    <w:rsid w:val="00A91396"/>
    <w:rsid w:val="00A918F5"/>
    <w:rsid w:val="00A92136"/>
    <w:rsid w:val="00A9286C"/>
    <w:rsid w:val="00A92CD7"/>
    <w:rsid w:val="00A933EB"/>
    <w:rsid w:val="00A93A10"/>
    <w:rsid w:val="00A93E43"/>
    <w:rsid w:val="00A942CC"/>
    <w:rsid w:val="00A94476"/>
    <w:rsid w:val="00A94F89"/>
    <w:rsid w:val="00A95AA4"/>
    <w:rsid w:val="00A95C49"/>
    <w:rsid w:val="00A960B3"/>
    <w:rsid w:val="00A963C6"/>
    <w:rsid w:val="00A96BF6"/>
    <w:rsid w:val="00A96CDE"/>
    <w:rsid w:val="00A96D9D"/>
    <w:rsid w:val="00A97804"/>
    <w:rsid w:val="00A97927"/>
    <w:rsid w:val="00A9799F"/>
    <w:rsid w:val="00A97C8F"/>
    <w:rsid w:val="00AA001F"/>
    <w:rsid w:val="00AA070F"/>
    <w:rsid w:val="00AA08E1"/>
    <w:rsid w:val="00AA11B3"/>
    <w:rsid w:val="00AA120F"/>
    <w:rsid w:val="00AA1364"/>
    <w:rsid w:val="00AA192A"/>
    <w:rsid w:val="00AA1E14"/>
    <w:rsid w:val="00AA1FCD"/>
    <w:rsid w:val="00AA20E5"/>
    <w:rsid w:val="00AA3208"/>
    <w:rsid w:val="00AA33C5"/>
    <w:rsid w:val="00AA3861"/>
    <w:rsid w:val="00AA3DB0"/>
    <w:rsid w:val="00AA3E2E"/>
    <w:rsid w:val="00AA3FD4"/>
    <w:rsid w:val="00AA4272"/>
    <w:rsid w:val="00AA4A10"/>
    <w:rsid w:val="00AA4D3C"/>
    <w:rsid w:val="00AA4DC5"/>
    <w:rsid w:val="00AA4F42"/>
    <w:rsid w:val="00AA5967"/>
    <w:rsid w:val="00AA5A3B"/>
    <w:rsid w:val="00AA68EC"/>
    <w:rsid w:val="00AA6D9E"/>
    <w:rsid w:val="00AA6E9F"/>
    <w:rsid w:val="00AB0930"/>
    <w:rsid w:val="00AB0E8D"/>
    <w:rsid w:val="00AB1012"/>
    <w:rsid w:val="00AB1059"/>
    <w:rsid w:val="00AB1792"/>
    <w:rsid w:val="00AB1850"/>
    <w:rsid w:val="00AB40B1"/>
    <w:rsid w:val="00AB4336"/>
    <w:rsid w:val="00AB48E7"/>
    <w:rsid w:val="00AB4DD9"/>
    <w:rsid w:val="00AB5932"/>
    <w:rsid w:val="00AB599F"/>
    <w:rsid w:val="00AB6EA5"/>
    <w:rsid w:val="00AB752E"/>
    <w:rsid w:val="00AB76B0"/>
    <w:rsid w:val="00AB76CB"/>
    <w:rsid w:val="00AC042D"/>
    <w:rsid w:val="00AC0445"/>
    <w:rsid w:val="00AC0A9C"/>
    <w:rsid w:val="00AC0D0A"/>
    <w:rsid w:val="00AC0D39"/>
    <w:rsid w:val="00AC0E02"/>
    <w:rsid w:val="00AC166B"/>
    <w:rsid w:val="00AC17B3"/>
    <w:rsid w:val="00AC21EE"/>
    <w:rsid w:val="00AC308B"/>
    <w:rsid w:val="00AC33AD"/>
    <w:rsid w:val="00AC40D5"/>
    <w:rsid w:val="00AC4198"/>
    <w:rsid w:val="00AC41B1"/>
    <w:rsid w:val="00AC4FDC"/>
    <w:rsid w:val="00AC57E4"/>
    <w:rsid w:val="00AC5D00"/>
    <w:rsid w:val="00AC6670"/>
    <w:rsid w:val="00AC74D2"/>
    <w:rsid w:val="00AC7715"/>
    <w:rsid w:val="00AC78BB"/>
    <w:rsid w:val="00AC7F61"/>
    <w:rsid w:val="00AD0A5D"/>
    <w:rsid w:val="00AD111C"/>
    <w:rsid w:val="00AD19EE"/>
    <w:rsid w:val="00AD257E"/>
    <w:rsid w:val="00AD311E"/>
    <w:rsid w:val="00AD3262"/>
    <w:rsid w:val="00AD3928"/>
    <w:rsid w:val="00AD3FD5"/>
    <w:rsid w:val="00AD3FE2"/>
    <w:rsid w:val="00AD4682"/>
    <w:rsid w:val="00AD499E"/>
    <w:rsid w:val="00AD4BC4"/>
    <w:rsid w:val="00AD4D92"/>
    <w:rsid w:val="00AD4ECD"/>
    <w:rsid w:val="00AD52FF"/>
    <w:rsid w:val="00AD6205"/>
    <w:rsid w:val="00AD65B6"/>
    <w:rsid w:val="00AD6B47"/>
    <w:rsid w:val="00AD6EFA"/>
    <w:rsid w:val="00AD79ED"/>
    <w:rsid w:val="00AD7AD7"/>
    <w:rsid w:val="00AE0417"/>
    <w:rsid w:val="00AE0953"/>
    <w:rsid w:val="00AE1FA7"/>
    <w:rsid w:val="00AE212E"/>
    <w:rsid w:val="00AE2476"/>
    <w:rsid w:val="00AE2814"/>
    <w:rsid w:val="00AE2D8D"/>
    <w:rsid w:val="00AE2E0A"/>
    <w:rsid w:val="00AE3182"/>
    <w:rsid w:val="00AE347D"/>
    <w:rsid w:val="00AE3706"/>
    <w:rsid w:val="00AE423E"/>
    <w:rsid w:val="00AE4C78"/>
    <w:rsid w:val="00AE4E8A"/>
    <w:rsid w:val="00AE4EBE"/>
    <w:rsid w:val="00AE5622"/>
    <w:rsid w:val="00AE5DF1"/>
    <w:rsid w:val="00AE68F5"/>
    <w:rsid w:val="00AE691D"/>
    <w:rsid w:val="00AE6BC8"/>
    <w:rsid w:val="00AE6E90"/>
    <w:rsid w:val="00AE6ECE"/>
    <w:rsid w:val="00AE6F77"/>
    <w:rsid w:val="00AE7055"/>
    <w:rsid w:val="00AE7845"/>
    <w:rsid w:val="00AE7CBC"/>
    <w:rsid w:val="00AF004A"/>
    <w:rsid w:val="00AF1141"/>
    <w:rsid w:val="00AF164A"/>
    <w:rsid w:val="00AF1B48"/>
    <w:rsid w:val="00AF213C"/>
    <w:rsid w:val="00AF26F7"/>
    <w:rsid w:val="00AF2D8C"/>
    <w:rsid w:val="00AF2FD4"/>
    <w:rsid w:val="00AF3699"/>
    <w:rsid w:val="00AF3A8B"/>
    <w:rsid w:val="00AF4465"/>
    <w:rsid w:val="00AF4E2E"/>
    <w:rsid w:val="00AF5CE1"/>
    <w:rsid w:val="00AF7E51"/>
    <w:rsid w:val="00B005B6"/>
    <w:rsid w:val="00B01652"/>
    <w:rsid w:val="00B01744"/>
    <w:rsid w:val="00B01F67"/>
    <w:rsid w:val="00B02CB7"/>
    <w:rsid w:val="00B03258"/>
    <w:rsid w:val="00B0357D"/>
    <w:rsid w:val="00B035AC"/>
    <w:rsid w:val="00B03789"/>
    <w:rsid w:val="00B04B5A"/>
    <w:rsid w:val="00B0510A"/>
    <w:rsid w:val="00B05986"/>
    <w:rsid w:val="00B05DF3"/>
    <w:rsid w:val="00B068A9"/>
    <w:rsid w:val="00B06E66"/>
    <w:rsid w:val="00B074E8"/>
    <w:rsid w:val="00B07B14"/>
    <w:rsid w:val="00B10C6A"/>
    <w:rsid w:val="00B1211B"/>
    <w:rsid w:val="00B124AB"/>
    <w:rsid w:val="00B124F4"/>
    <w:rsid w:val="00B12D5C"/>
    <w:rsid w:val="00B130BB"/>
    <w:rsid w:val="00B134C6"/>
    <w:rsid w:val="00B13664"/>
    <w:rsid w:val="00B136D8"/>
    <w:rsid w:val="00B1379F"/>
    <w:rsid w:val="00B1383D"/>
    <w:rsid w:val="00B13AEF"/>
    <w:rsid w:val="00B13D18"/>
    <w:rsid w:val="00B1505E"/>
    <w:rsid w:val="00B15408"/>
    <w:rsid w:val="00B15AE8"/>
    <w:rsid w:val="00B175F0"/>
    <w:rsid w:val="00B17AEB"/>
    <w:rsid w:val="00B21D4C"/>
    <w:rsid w:val="00B21FFD"/>
    <w:rsid w:val="00B22068"/>
    <w:rsid w:val="00B22074"/>
    <w:rsid w:val="00B22339"/>
    <w:rsid w:val="00B22344"/>
    <w:rsid w:val="00B228F2"/>
    <w:rsid w:val="00B22A39"/>
    <w:rsid w:val="00B23110"/>
    <w:rsid w:val="00B23414"/>
    <w:rsid w:val="00B23907"/>
    <w:rsid w:val="00B23CD8"/>
    <w:rsid w:val="00B24054"/>
    <w:rsid w:val="00B24822"/>
    <w:rsid w:val="00B24DA7"/>
    <w:rsid w:val="00B26287"/>
    <w:rsid w:val="00B263B6"/>
    <w:rsid w:val="00B26587"/>
    <w:rsid w:val="00B26E24"/>
    <w:rsid w:val="00B2774F"/>
    <w:rsid w:val="00B27E01"/>
    <w:rsid w:val="00B301F3"/>
    <w:rsid w:val="00B30CF5"/>
    <w:rsid w:val="00B32A78"/>
    <w:rsid w:val="00B32F73"/>
    <w:rsid w:val="00B33932"/>
    <w:rsid w:val="00B33D68"/>
    <w:rsid w:val="00B3424E"/>
    <w:rsid w:val="00B35966"/>
    <w:rsid w:val="00B35A44"/>
    <w:rsid w:val="00B361DD"/>
    <w:rsid w:val="00B3630B"/>
    <w:rsid w:val="00B36633"/>
    <w:rsid w:val="00B3695C"/>
    <w:rsid w:val="00B376EB"/>
    <w:rsid w:val="00B378CF"/>
    <w:rsid w:val="00B37D14"/>
    <w:rsid w:val="00B37DFF"/>
    <w:rsid w:val="00B403E5"/>
    <w:rsid w:val="00B4055E"/>
    <w:rsid w:val="00B40B5D"/>
    <w:rsid w:val="00B40CAB"/>
    <w:rsid w:val="00B40D83"/>
    <w:rsid w:val="00B40DFE"/>
    <w:rsid w:val="00B4176D"/>
    <w:rsid w:val="00B417F4"/>
    <w:rsid w:val="00B42156"/>
    <w:rsid w:val="00B4287F"/>
    <w:rsid w:val="00B42E95"/>
    <w:rsid w:val="00B43094"/>
    <w:rsid w:val="00B432B6"/>
    <w:rsid w:val="00B43312"/>
    <w:rsid w:val="00B4372E"/>
    <w:rsid w:val="00B438BC"/>
    <w:rsid w:val="00B43EC1"/>
    <w:rsid w:val="00B44065"/>
    <w:rsid w:val="00B4470A"/>
    <w:rsid w:val="00B44B63"/>
    <w:rsid w:val="00B4595C"/>
    <w:rsid w:val="00B45E98"/>
    <w:rsid w:val="00B46124"/>
    <w:rsid w:val="00B47011"/>
    <w:rsid w:val="00B47620"/>
    <w:rsid w:val="00B500E4"/>
    <w:rsid w:val="00B50404"/>
    <w:rsid w:val="00B50F6F"/>
    <w:rsid w:val="00B51270"/>
    <w:rsid w:val="00B5191D"/>
    <w:rsid w:val="00B51DE1"/>
    <w:rsid w:val="00B51E56"/>
    <w:rsid w:val="00B51FB5"/>
    <w:rsid w:val="00B52036"/>
    <w:rsid w:val="00B525C8"/>
    <w:rsid w:val="00B52819"/>
    <w:rsid w:val="00B52D1A"/>
    <w:rsid w:val="00B52FB0"/>
    <w:rsid w:val="00B531FF"/>
    <w:rsid w:val="00B534C9"/>
    <w:rsid w:val="00B53539"/>
    <w:rsid w:val="00B53560"/>
    <w:rsid w:val="00B53975"/>
    <w:rsid w:val="00B53EA8"/>
    <w:rsid w:val="00B54439"/>
    <w:rsid w:val="00B54D7A"/>
    <w:rsid w:val="00B54DCB"/>
    <w:rsid w:val="00B54E57"/>
    <w:rsid w:val="00B55056"/>
    <w:rsid w:val="00B5577E"/>
    <w:rsid w:val="00B55B59"/>
    <w:rsid w:val="00B562F2"/>
    <w:rsid w:val="00B56FA3"/>
    <w:rsid w:val="00B573B4"/>
    <w:rsid w:val="00B57623"/>
    <w:rsid w:val="00B576AF"/>
    <w:rsid w:val="00B576F3"/>
    <w:rsid w:val="00B57F19"/>
    <w:rsid w:val="00B6045C"/>
    <w:rsid w:val="00B6128A"/>
    <w:rsid w:val="00B6156B"/>
    <w:rsid w:val="00B62974"/>
    <w:rsid w:val="00B62979"/>
    <w:rsid w:val="00B62E3E"/>
    <w:rsid w:val="00B633E0"/>
    <w:rsid w:val="00B63613"/>
    <w:rsid w:val="00B63D7E"/>
    <w:rsid w:val="00B63EB1"/>
    <w:rsid w:val="00B64290"/>
    <w:rsid w:val="00B64372"/>
    <w:rsid w:val="00B643B7"/>
    <w:rsid w:val="00B6556E"/>
    <w:rsid w:val="00B65AFD"/>
    <w:rsid w:val="00B65BB9"/>
    <w:rsid w:val="00B66188"/>
    <w:rsid w:val="00B66CB4"/>
    <w:rsid w:val="00B66CD1"/>
    <w:rsid w:val="00B67C96"/>
    <w:rsid w:val="00B7048C"/>
    <w:rsid w:val="00B709AF"/>
    <w:rsid w:val="00B70AE3"/>
    <w:rsid w:val="00B71821"/>
    <w:rsid w:val="00B718DF"/>
    <w:rsid w:val="00B71906"/>
    <w:rsid w:val="00B71F36"/>
    <w:rsid w:val="00B71F43"/>
    <w:rsid w:val="00B7221C"/>
    <w:rsid w:val="00B725DE"/>
    <w:rsid w:val="00B7267A"/>
    <w:rsid w:val="00B72893"/>
    <w:rsid w:val="00B72AF9"/>
    <w:rsid w:val="00B72F9B"/>
    <w:rsid w:val="00B7324D"/>
    <w:rsid w:val="00B73536"/>
    <w:rsid w:val="00B73754"/>
    <w:rsid w:val="00B73D82"/>
    <w:rsid w:val="00B740CF"/>
    <w:rsid w:val="00B742C2"/>
    <w:rsid w:val="00B75B7B"/>
    <w:rsid w:val="00B75BC2"/>
    <w:rsid w:val="00B76196"/>
    <w:rsid w:val="00B761F8"/>
    <w:rsid w:val="00B7696C"/>
    <w:rsid w:val="00B775BF"/>
    <w:rsid w:val="00B776DA"/>
    <w:rsid w:val="00B778DA"/>
    <w:rsid w:val="00B804DE"/>
    <w:rsid w:val="00B80862"/>
    <w:rsid w:val="00B80921"/>
    <w:rsid w:val="00B80F02"/>
    <w:rsid w:val="00B81A89"/>
    <w:rsid w:val="00B81C34"/>
    <w:rsid w:val="00B81FC5"/>
    <w:rsid w:val="00B82902"/>
    <w:rsid w:val="00B829BA"/>
    <w:rsid w:val="00B82F6C"/>
    <w:rsid w:val="00B83C97"/>
    <w:rsid w:val="00B84455"/>
    <w:rsid w:val="00B84D07"/>
    <w:rsid w:val="00B84FD4"/>
    <w:rsid w:val="00B8518C"/>
    <w:rsid w:val="00B85342"/>
    <w:rsid w:val="00B85691"/>
    <w:rsid w:val="00B857B5"/>
    <w:rsid w:val="00B8600C"/>
    <w:rsid w:val="00B86486"/>
    <w:rsid w:val="00B86ACB"/>
    <w:rsid w:val="00B8727A"/>
    <w:rsid w:val="00B8773D"/>
    <w:rsid w:val="00B8788E"/>
    <w:rsid w:val="00B87EEA"/>
    <w:rsid w:val="00B87F8A"/>
    <w:rsid w:val="00B90CBB"/>
    <w:rsid w:val="00B9116C"/>
    <w:rsid w:val="00B911B1"/>
    <w:rsid w:val="00B91B88"/>
    <w:rsid w:val="00B922DE"/>
    <w:rsid w:val="00B926E1"/>
    <w:rsid w:val="00B92A5E"/>
    <w:rsid w:val="00B9375D"/>
    <w:rsid w:val="00B93F2A"/>
    <w:rsid w:val="00B946E9"/>
    <w:rsid w:val="00B94C7F"/>
    <w:rsid w:val="00B9510A"/>
    <w:rsid w:val="00B9608A"/>
    <w:rsid w:val="00B967E0"/>
    <w:rsid w:val="00B9725F"/>
    <w:rsid w:val="00B9773C"/>
    <w:rsid w:val="00BA0C76"/>
    <w:rsid w:val="00BA123B"/>
    <w:rsid w:val="00BA1997"/>
    <w:rsid w:val="00BA1A21"/>
    <w:rsid w:val="00BA1DBD"/>
    <w:rsid w:val="00BA248E"/>
    <w:rsid w:val="00BA26E9"/>
    <w:rsid w:val="00BA2AF0"/>
    <w:rsid w:val="00BA2F5F"/>
    <w:rsid w:val="00BA3282"/>
    <w:rsid w:val="00BA330F"/>
    <w:rsid w:val="00BA3EE7"/>
    <w:rsid w:val="00BA4049"/>
    <w:rsid w:val="00BA41A3"/>
    <w:rsid w:val="00BA4ACC"/>
    <w:rsid w:val="00BA5098"/>
    <w:rsid w:val="00BA538E"/>
    <w:rsid w:val="00BA55FF"/>
    <w:rsid w:val="00BA5E5C"/>
    <w:rsid w:val="00BA60E0"/>
    <w:rsid w:val="00BA69B4"/>
    <w:rsid w:val="00BA6B7C"/>
    <w:rsid w:val="00BA6C9E"/>
    <w:rsid w:val="00BA6CE2"/>
    <w:rsid w:val="00BA7029"/>
    <w:rsid w:val="00BA71E5"/>
    <w:rsid w:val="00BA7B2C"/>
    <w:rsid w:val="00BA7C6C"/>
    <w:rsid w:val="00BB03B7"/>
    <w:rsid w:val="00BB0890"/>
    <w:rsid w:val="00BB092D"/>
    <w:rsid w:val="00BB0F52"/>
    <w:rsid w:val="00BB1599"/>
    <w:rsid w:val="00BB192F"/>
    <w:rsid w:val="00BB1B42"/>
    <w:rsid w:val="00BB2AF9"/>
    <w:rsid w:val="00BB3F6B"/>
    <w:rsid w:val="00BB3F9C"/>
    <w:rsid w:val="00BB40D6"/>
    <w:rsid w:val="00BB425A"/>
    <w:rsid w:val="00BB45BB"/>
    <w:rsid w:val="00BB51A8"/>
    <w:rsid w:val="00BB54EA"/>
    <w:rsid w:val="00BB61C7"/>
    <w:rsid w:val="00BB63A0"/>
    <w:rsid w:val="00BB6885"/>
    <w:rsid w:val="00BB6AD3"/>
    <w:rsid w:val="00BB6DDA"/>
    <w:rsid w:val="00BB72C4"/>
    <w:rsid w:val="00BB777C"/>
    <w:rsid w:val="00BB7A96"/>
    <w:rsid w:val="00BB7BEF"/>
    <w:rsid w:val="00BC02D5"/>
    <w:rsid w:val="00BC04BD"/>
    <w:rsid w:val="00BC05DD"/>
    <w:rsid w:val="00BC0FCA"/>
    <w:rsid w:val="00BC131A"/>
    <w:rsid w:val="00BC197B"/>
    <w:rsid w:val="00BC1BD2"/>
    <w:rsid w:val="00BC23EB"/>
    <w:rsid w:val="00BC2541"/>
    <w:rsid w:val="00BC2CB0"/>
    <w:rsid w:val="00BC3431"/>
    <w:rsid w:val="00BC39BA"/>
    <w:rsid w:val="00BC3C92"/>
    <w:rsid w:val="00BC4245"/>
    <w:rsid w:val="00BC4573"/>
    <w:rsid w:val="00BC489F"/>
    <w:rsid w:val="00BC570C"/>
    <w:rsid w:val="00BC5FB0"/>
    <w:rsid w:val="00BC724F"/>
    <w:rsid w:val="00BC7CD8"/>
    <w:rsid w:val="00BC7D74"/>
    <w:rsid w:val="00BD02C8"/>
    <w:rsid w:val="00BD1528"/>
    <w:rsid w:val="00BD1676"/>
    <w:rsid w:val="00BD1C2D"/>
    <w:rsid w:val="00BD1E09"/>
    <w:rsid w:val="00BD2AE8"/>
    <w:rsid w:val="00BD3148"/>
    <w:rsid w:val="00BD33C9"/>
    <w:rsid w:val="00BD38C1"/>
    <w:rsid w:val="00BD3937"/>
    <w:rsid w:val="00BD42FA"/>
    <w:rsid w:val="00BD430A"/>
    <w:rsid w:val="00BD433E"/>
    <w:rsid w:val="00BD4AAC"/>
    <w:rsid w:val="00BD5562"/>
    <w:rsid w:val="00BD5658"/>
    <w:rsid w:val="00BD5871"/>
    <w:rsid w:val="00BD6016"/>
    <w:rsid w:val="00BD65BD"/>
    <w:rsid w:val="00BD65DF"/>
    <w:rsid w:val="00BD66A7"/>
    <w:rsid w:val="00BD6C54"/>
    <w:rsid w:val="00BD6F70"/>
    <w:rsid w:val="00BD75FD"/>
    <w:rsid w:val="00BD7809"/>
    <w:rsid w:val="00BE0813"/>
    <w:rsid w:val="00BE19FD"/>
    <w:rsid w:val="00BE1C76"/>
    <w:rsid w:val="00BE1ED4"/>
    <w:rsid w:val="00BE25A1"/>
    <w:rsid w:val="00BE2885"/>
    <w:rsid w:val="00BE2987"/>
    <w:rsid w:val="00BE2DDC"/>
    <w:rsid w:val="00BE2EEF"/>
    <w:rsid w:val="00BE336C"/>
    <w:rsid w:val="00BE3DD0"/>
    <w:rsid w:val="00BE4018"/>
    <w:rsid w:val="00BE4225"/>
    <w:rsid w:val="00BE49EE"/>
    <w:rsid w:val="00BE4A72"/>
    <w:rsid w:val="00BE4F0B"/>
    <w:rsid w:val="00BE503A"/>
    <w:rsid w:val="00BE5D62"/>
    <w:rsid w:val="00BE5DE9"/>
    <w:rsid w:val="00BE6383"/>
    <w:rsid w:val="00BE6391"/>
    <w:rsid w:val="00BE6BD6"/>
    <w:rsid w:val="00BE6C96"/>
    <w:rsid w:val="00BE72D0"/>
    <w:rsid w:val="00BE73CC"/>
    <w:rsid w:val="00BE7436"/>
    <w:rsid w:val="00BE7EEF"/>
    <w:rsid w:val="00BF005F"/>
    <w:rsid w:val="00BF0764"/>
    <w:rsid w:val="00BF0BD8"/>
    <w:rsid w:val="00BF0EE6"/>
    <w:rsid w:val="00BF1220"/>
    <w:rsid w:val="00BF146C"/>
    <w:rsid w:val="00BF17C0"/>
    <w:rsid w:val="00BF33BB"/>
    <w:rsid w:val="00BF3A72"/>
    <w:rsid w:val="00BF3E22"/>
    <w:rsid w:val="00BF4569"/>
    <w:rsid w:val="00BF49C0"/>
    <w:rsid w:val="00BF4A44"/>
    <w:rsid w:val="00BF53DB"/>
    <w:rsid w:val="00BF5901"/>
    <w:rsid w:val="00BF5B31"/>
    <w:rsid w:val="00BF6422"/>
    <w:rsid w:val="00BF652A"/>
    <w:rsid w:val="00BF6DEF"/>
    <w:rsid w:val="00BF6DFB"/>
    <w:rsid w:val="00BF6E98"/>
    <w:rsid w:val="00BF73CD"/>
    <w:rsid w:val="00BF73DD"/>
    <w:rsid w:val="00BF7A9A"/>
    <w:rsid w:val="00C00755"/>
    <w:rsid w:val="00C0084D"/>
    <w:rsid w:val="00C013B7"/>
    <w:rsid w:val="00C0175F"/>
    <w:rsid w:val="00C022F9"/>
    <w:rsid w:val="00C02671"/>
    <w:rsid w:val="00C02BF4"/>
    <w:rsid w:val="00C02DEB"/>
    <w:rsid w:val="00C0332A"/>
    <w:rsid w:val="00C03815"/>
    <w:rsid w:val="00C0470A"/>
    <w:rsid w:val="00C048FE"/>
    <w:rsid w:val="00C04A0D"/>
    <w:rsid w:val="00C056B4"/>
    <w:rsid w:val="00C059F9"/>
    <w:rsid w:val="00C05E3D"/>
    <w:rsid w:val="00C05F02"/>
    <w:rsid w:val="00C06D52"/>
    <w:rsid w:val="00C06EC8"/>
    <w:rsid w:val="00C06F63"/>
    <w:rsid w:val="00C071A9"/>
    <w:rsid w:val="00C07487"/>
    <w:rsid w:val="00C07C86"/>
    <w:rsid w:val="00C10030"/>
    <w:rsid w:val="00C101A1"/>
    <w:rsid w:val="00C104AD"/>
    <w:rsid w:val="00C104C7"/>
    <w:rsid w:val="00C1090D"/>
    <w:rsid w:val="00C10D59"/>
    <w:rsid w:val="00C10DD0"/>
    <w:rsid w:val="00C11869"/>
    <w:rsid w:val="00C11949"/>
    <w:rsid w:val="00C11DB8"/>
    <w:rsid w:val="00C13025"/>
    <w:rsid w:val="00C1347F"/>
    <w:rsid w:val="00C13D7B"/>
    <w:rsid w:val="00C14215"/>
    <w:rsid w:val="00C14C79"/>
    <w:rsid w:val="00C14D92"/>
    <w:rsid w:val="00C15243"/>
    <w:rsid w:val="00C15329"/>
    <w:rsid w:val="00C15799"/>
    <w:rsid w:val="00C15EC5"/>
    <w:rsid w:val="00C15F06"/>
    <w:rsid w:val="00C15FC7"/>
    <w:rsid w:val="00C17043"/>
    <w:rsid w:val="00C17645"/>
    <w:rsid w:val="00C20599"/>
    <w:rsid w:val="00C2077E"/>
    <w:rsid w:val="00C215EE"/>
    <w:rsid w:val="00C21748"/>
    <w:rsid w:val="00C21B13"/>
    <w:rsid w:val="00C229CD"/>
    <w:rsid w:val="00C23F1E"/>
    <w:rsid w:val="00C23F5A"/>
    <w:rsid w:val="00C24B60"/>
    <w:rsid w:val="00C24E0D"/>
    <w:rsid w:val="00C24F65"/>
    <w:rsid w:val="00C25A8A"/>
    <w:rsid w:val="00C25D27"/>
    <w:rsid w:val="00C25FAD"/>
    <w:rsid w:val="00C25FCA"/>
    <w:rsid w:val="00C25FDA"/>
    <w:rsid w:val="00C25FF4"/>
    <w:rsid w:val="00C26A2C"/>
    <w:rsid w:val="00C2737D"/>
    <w:rsid w:val="00C27A25"/>
    <w:rsid w:val="00C27A8E"/>
    <w:rsid w:val="00C27AA4"/>
    <w:rsid w:val="00C30083"/>
    <w:rsid w:val="00C3037D"/>
    <w:rsid w:val="00C31564"/>
    <w:rsid w:val="00C31A7A"/>
    <w:rsid w:val="00C320C8"/>
    <w:rsid w:val="00C3264B"/>
    <w:rsid w:val="00C328BB"/>
    <w:rsid w:val="00C33145"/>
    <w:rsid w:val="00C33357"/>
    <w:rsid w:val="00C3368D"/>
    <w:rsid w:val="00C337F8"/>
    <w:rsid w:val="00C33E01"/>
    <w:rsid w:val="00C3471A"/>
    <w:rsid w:val="00C34746"/>
    <w:rsid w:val="00C34A17"/>
    <w:rsid w:val="00C34C25"/>
    <w:rsid w:val="00C35138"/>
    <w:rsid w:val="00C35236"/>
    <w:rsid w:val="00C355F2"/>
    <w:rsid w:val="00C35B03"/>
    <w:rsid w:val="00C35CB4"/>
    <w:rsid w:val="00C36854"/>
    <w:rsid w:val="00C3730E"/>
    <w:rsid w:val="00C407B1"/>
    <w:rsid w:val="00C4084D"/>
    <w:rsid w:val="00C40B94"/>
    <w:rsid w:val="00C4146B"/>
    <w:rsid w:val="00C415E7"/>
    <w:rsid w:val="00C42C01"/>
    <w:rsid w:val="00C42F6A"/>
    <w:rsid w:val="00C4380F"/>
    <w:rsid w:val="00C43B3D"/>
    <w:rsid w:val="00C4451A"/>
    <w:rsid w:val="00C4472B"/>
    <w:rsid w:val="00C44AB9"/>
    <w:rsid w:val="00C44C06"/>
    <w:rsid w:val="00C44C30"/>
    <w:rsid w:val="00C45080"/>
    <w:rsid w:val="00C45102"/>
    <w:rsid w:val="00C4529D"/>
    <w:rsid w:val="00C45795"/>
    <w:rsid w:val="00C461C9"/>
    <w:rsid w:val="00C467AF"/>
    <w:rsid w:val="00C46B24"/>
    <w:rsid w:val="00C4701C"/>
    <w:rsid w:val="00C5054E"/>
    <w:rsid w:val="00C511DB"/>
    <w:rsid w:val="00C5170B"/>
    <w:rsid w:val="00C5193F"/>
    <w:rsid w:val="00C51A37"/>
    <w:rsid w:val="00C51EE5"/>
    <w:rsid w:val="00C521FF"/>
    <w:rsid w:val="00C5228F"/>
    <w:rsid w:val="00C52BFE"/>
    <w:rsid w:val="00C533C4"/>
    <w:rsid w:val="00C53A2C"/>
    <w:rsid w:val="00C53A3F"/>
    <w:rsid w:val="00C54305"/>
    <w:rsid w:val="00C54557"/>
    <w:rsid w:val="00C54720"/>
    <w:rsid w:val="00C54E4D"/>
    <w:rsid w:val="00C54F3C"/>
    <w:rsid w:val="00C551F1"/>
    <w:rsid w:val="00C553D2"/>
    <w:rsid w:val="00C55700"/>
    <w:rsid w:val="00C56255"/>
    <w:rsid w:val="00C562F1"/>
    <w:rsid w:val="00C5638A"/>
    <w:rsid w:val="00C56680"/>
    <w:rsid w:val="00C56897"/>
    <w:rsid w:val="00C56CD5"/>
    <w:rsid w:val="00C57CEB"/>
    <w:rsid w:val="00C57D18"/>
    <w:rsid w:val="00C6054D"/>
    <w:rsid w:val="00C60ABC"/>
    <w:rsid w:val="00C60EEB"/>
    <w:rsid w:val="00C6110A"/>
    <w:rsid w:val="00C61336"/>
    <w:rsid w:val="00C61568"/>
    <w:rsid w:val="00C61740"/>
    <w:rsid w:val="00C619BF"/>
    <w:rsid w:val="00C61B96"/>
    <w:rsid w:val="00C61E62"/>
    <w:rsid w:val="00C62426"/>
    <w:rsid w:val="00C62AE7"/>
    <w:rsid w:val="00C6342F"/>
    <w:rsid w:val="00C6452E"/>
    <w:rsid w:val="00C64D45"/>
    <w:rsid w:val="00C64DF6"/>
    <w:rsid w:val="00C64E53"/>
    <w:rsid w:val="00C64F63"/>
    <w:rsid w:val="00C65334"/>
    <w:rsid w:val="00C653C5"/>
    <w:rsid w:val="00C6633A"/>
    <w:rsid w:val="00C66B6E"/>
    <w:rsid w:val="00C677DF"/>
    <w:rsid w:val="00C67889"/>
    <w:rsid w:val="00C67B84"/>
    <w:rsid w:val="00C71829"/>
    <w:rsid w:val="00C71E72"/>
    <w:rsid w:val="00C71F85"/>
    <w:rsid w:val="00C7226C"/>
    <w:rsid w:val="00C724BB"/>
    <w:rsid w:val="00C72E93"/>
    <w:rsid w:val="00C72EB0"/>
    <w:rsid w:val="00C73D6F"/>
    <w:rsid w:val="00C740A9"/>
    <w:rsid w:val="00C74A7A"/>
    <w:rsid w:val="00C74C70"/>
    <w:rsid w:val="00C74DEF"/>
    <w:rsid w:val="00C75F3D"/>
    <w:rsid w:val="00C76000"/>
    <w:rsid w:val="00C76124"/>
    <w:rsid w:val="00C76413"/>
    <w:rsid w:val="00C7656D"/>
    <w:rsid w:val="00C76DE1"/>
    <w:rsid w:val="00C76E91"/>
    <w:rsid w:val="00C77DF3"/>
    <w:rsid w:val="00C77E31"/>
    <w:rsid w:val="00C77FDD"/>
    <w:rsid w:val="00C80129"/>
    <w:rsid w:val="00C802EF"/>
    <w:rsid w:val="00C8066E"/>
    <w:rsid w:val="00C814ED"/>
    <w:rsid w:val="00C816BF"/>
    <w:rsid w:val="00C822BE"/>
    <w:rsid w:val="00C823B3"/>
    <w:rsid w:val="00C823FE"/>
    <w:rsid w:val="00C82B70"/>
    <w:rsid w:val="00C82DBA"/>
    <w:rsid w:val="00C8319E"/>
    <w:rsid w:val="00C837E7"/>
    <w:rsid w:val="00C83828"/>
    <w:rsid w:val="00C83EFD"/>
    <w:rsid w:val="00C844F8"/>
    <w:rsid w:val="00C84701"/>
    <w:rsid w:val="00C8481A"/>
    <w:rsid w:val="00C84F6B"/>
    <w:rsid w:val="00C855C1"/>
    <w:rsid w:val="00C858E8"/>
    <w:rsid w:val="00C85A30"/>
    <w:rsid w:val="00C85B69"/>
    <w:rsid w:val="00C85EA9"/>
    <w:rsid w:val="00C866AB"/>
    <w:rsid w:val="00C86759"/>
    <w:rsid w:val="00C870F4"/>
    <w:rsid w:val="00C87390"/>
    <w:rsid w:val="00C875CF"/>
    <w:rsid w:val="00C90904"/>
    <w:rsid w:val="00C90D3B"/>
    <w:rsid w:val="00C915AB"/>
    <w:rsid w:val="00C917D3"/>
    <w:rsid w:val="00C9255A"/>
    <w:rsid w:val="00C92C0F"/>
    <w:rsid w:val="00C930A0"/>
    <w:rsid w:val="00C9396C"/>
    <w:rsid w:val="00C93C6A"/>
    <w:rsid w:val="00C947E8"/>
    <w:rsid w:val="00C94B6B"/>
    <w:rsid w:val="00C94DF7"/>
    <w:rsid w:val="00C954C2"/>
    <w:rsid w:val="00C955EB"/>
    <w:rsid w:val="00C95735"/>
    <w:rsid w:val="00C95774"/>
    <w:rsid w:val="00C963EE"/>
    <w:rsid w:val="00C96C87"/>
    <w:rsid w:val="00C9734D"/>
    <w:rsid w:val="00C9795B"/>
    <w:rsid w:val="00C97CD6"/>
    <w:rsid w:val="00C97F44"/>
    <w:rsid w:val="00CA03D9"/>
    <w:rsid w:val="00CA0AE4"/>
    <w:rsid w:val="00CA0D48"/>
    <w:rsid w:val="00CA1208"/>
    <w:rsid w:val="00CA130F"/>
    <w:rsid w:val="00CA1F14"/>
    <w:rsid w:val="00CA294D"/>
    <w:rsid w:val="00CA2E8F"/>
    <w:rsid w:val="00CA30BA"/>
    <w:rsid w:val="00CA3126"/>
    <w:rsid w:val="00CA3E37"/>
    <w:rsid w:val="00CA467D"/>
    <w:rsid w:val="00CA4DBE"/>
    <w:rsid w:val="00CA5A5A"/>
    <w:rsid w:val="00CA61A9"/>
    <w:rsid w:val="00CA67BA"/>
    <w:rsid w:val="00CA6933"/>
    <w:rsid w:val="00CA6C91"/>
    <w:rsid w:val="00CA6F09"/>
    <w:rsid w:val="00CA7258"/>
    <w:rsid w:val="00CA7CB0"/>
    <w:rsid w:val="00CA7DFE"/>
    <w:rsid w:val="00CA7F5A"/>
    <w:rsid w:val="00CB0688"/>
    <w:rsid w:val="00CB0696"/>
    <w:rsid w:val="00CB14F3"/>
    <w:rsid w:val="00CB17AC"/>
    <w:rsid w:val="00CB1ACF"/>
    <w:rsid w:val="00CB2172"/>
    <w:rsid w:val="00CB458E"/>
    <w:rsid w:val="00CB541A"/>
    <w:rsid w:val="00CB55B0"/>
    <w:rsid w:val="00CB5BA4"/>
    <w:rsid w:val="00CB649B"/>
    <w:rsid w:val="00CB6A47"/>
    <w:rsid w:val="00CB6FFF"/>
    <w:rsid w:val="00CB79A7"/>
    <w:rsid w:val="00CB7C81"/>
    <w:rsid w:val="00CB7D1F"/>
    <w:rsid w:val="00CC0155"/>
    <w:rsid w:val="00CC0564"/>
    <w:rsid w:val="00CC0C9C"/>
    <w:rsid w:val="00CC0CBD"/>
    <w:rsid w:val="00CC0F80"/>
    <w:rsid w:val="00CC12B8"/>
    <w:rsid w:val="00CC13E1"/>
    <w:rsid w:val="00CC1B66"/>
    <w:rsid w:val="00CC1DEF"/>
    <w:rsid w:val="00CC1F3F"/>
    <w:rsid w:val="00CC1FA7"/>
    <w:rsid w:val="00CC2E2A"/>
    <w:rsid w:val="00CC3184"/>
    <w:rsid w:val="00CC338F"/>
    <w:rsid w:val="00CC37A5"/>
    <w:rsid w:val="00CC4631"/>
    <w:rsid w:val="00CC529B"/>
    <w:rsid w:val="00CC5ADC"/>
    <w:rsid w:val="00CC6697"/>
    <w:rsid w:val="00CC6955"/>
    <w:rsid w:val="00CC6C70"/>
    <w:rsid w:val="00CC74D1"/>
    <w:rsid w:val="00CC76F2"/>
    <w:rsid w:val="00CC7899"/>
    <w:rsid w:val="00CC7A6F"/>
    <w:rsid w:val="00CC7B05"/>
    <w:rsid w:val="00CD023E"/>
    <w:rsid w:val="00CD0478"/>
    <w:rsid w:val="00CD0490"/>
    <w:rsid w:val="00CD0B3B"/>
    <w:rsid w:val="00CD0B93"/>
    <w:rsid w:val="00CD10B1"/>
    <w:rsid w:val="00CD125F"/>
    <w:rsid w:val="00CD12E3"/>
    <w:rsid w:val="00CD197D"/>
    <w:rsid w:val="00CD2060"/>
    <w:rsid w:val="00CD28DD"/>
    <w:rsid w:val="00CD29EC"/>
    <w:rsid w:val="00CD2BBA"/>
    <w:rsid w:val="00CD308B"/>
    <w:rsid w:val="00CD41B5"/>
    <w:rsid w:val="00CD4553"/>
    <w:rsid w:val="00CD4742"/>
    <w:rsid w:val="00CD5582"/>
    <w:rsid w:val="00CD5601"/>
    <w:rsid w:val="00CD5F09"/>
    <w:rsid w:val="00CD62D5"/>
    <w:rsid w:val="00CD6BA7"/>
    <w:rsid w:val="00CD6BE2"/>
    <w:rsid w:val="00CD6DF9"/>
    <w:rsid w:val="00CD7274"/>
    <w:rsid w:val="00CD7568"/>
    <w:rsid w:val="00CE0FA0"/>
    <w:rsid w:val="00CE115E"/>
    <w:rsid w:val="00CE1EE5"/>
    <w:rsid w:val="00CE2087"/>
    <w:rsid w:val="00CE255A"/>
    <w:rsid w:val="00CE2ACE"/>
    <w:rsid w:val="00CE2ED6"/>
    <w:rsid w:val="00CE380D"/>
    <w:rsid w:val="00CE3D7D"/>
    <w:rsid w:val="00CE3E6E"/>
    <w:rsid w:val="00CE5544"/>
    <w:rsid w:val="00CE5B46"/>
    <w:rsid w:val="00CE6FE9"/>
    <w:rsid w:val="00CE7361"/>
    <w:rsid w:val="00CE73E2"/>
    <w:rsid w:val="00CE76CB"/>
    <w:rsid w:val="00CE7B19"/>
    <w:rsid w:val="00CF1215"/>
    <w:rsid w:val="00CF1963"/>
    <w:rsid w:val="00CF1B17"/>
    <w:rsid w:val="00CF1D5F"/>
    <w:rsid w:val="00CF25FC"/>
    <w:rsid w:val="00CF263C"/>
    <w:rsid w:val="00CF2659"/>
    <w:rsid w:val="00CF3223"/>
    <w:rsid w:val="00CF3C9A"/>
    <w:rsid w:val="00CF45B9"/>
    <w:rsid w:val="00CF4641"/>
    <w:rsid w:val="00CF4953"/>
    <w:rsid w:val="00CF513C"/>
    <w:rsid w:val="00CF51BB"/>
    <w:rsid w:val="00CF5E9A"/>
    <w:rsid w:val="00CF5FFC"/>
    <w:rsid w:val="00CF66AE"/>
    <w:rsid w:val="00CF6853"/>
    <w:rsid w:val="00CF6B51"/>
    <w:rsid w:val="00CF72D2"/>
    <w:rsid w:val="00CF7562"/>
    <w:rsid w:val="00CF7634"/>
    <w:rsid w:val="00CF78D5"/>
    <w:rsid w:val="00CF7E3A"/>
    <w:rsid w:val="00D003A6"/>
    <w:rsid w:val="00D006F3"/>
    <w:rsid w:val="00D01517"/>
    <w:rsid w:val="00D0165C"/>
    <w:rsid w:val="00D02A35"/>
    <w:rsid w:val="00D02DF3"/>
    <w:rsid w:val="00D0304C"/>
    <w:rsid w:val="00D030E9"/>
    <w:rsid w:val="00D03477"/>
    <w:rsid w:val="00D03810"/>
    <w:rsid w:val="00D03F9D"/>
    <w:rsid w:val="00D0426C"/>
    <w:rsid w:val="00D043D8"/>
    <w:rsid w:val="00D04A73"/>
    <w:rsid w:val="00D04E6A"/>
    <w:rsid w:val="00D05A08"/>
    <w:rsid w:val="00D05C6A"/>
    <w:rsid w:val="00D05D6A"/>
    <w:rsid w:val="00D063FC"/>
    <w:rsid w:val="00D06BA9"/>
    <w:rsid w:val="00D07099"/>
    <w:rsid w:val="00D07771"/>
    <w:rsid w:val="00D07D33"/>
    <w:rsid w:val="00D07E21"/>
    <w:rsid w:val="00D10BA2"/>
    <w:rsid w:val="00D10C0B"/>
    <w:rsid w:val="00D12293"/>
    <w:rsid w:val="00D130D3"/>
    <w:rsid w:val="00D1325B"/>
    <w:rsid w:val="00D1373D"/>
    <w:rsid w:val="00D139B7"/>
    <w:rsid w:val="00D1449F"/>
    <w:rsid w:val="00D14A8E"/>
    <w:rsid w:val="00D14B18"/>
    <w:rsid w:val="00D14B5E"/>
    <w:rsid w:val="00D14EB3"/>
    <w:rsid w:val="00D15694"/>
    <w:rsid w:val="00D15AE2"/>
    <w:rsid w:val="00D16485"/>
    <w:rsid w:val="00D168FD"/>
    <w:rsid w:val="00D16E4C"/>
    <w:rsid w:val="00D1789A"/>
    <w:rsid w:val="00D20428"/>
    <w:rsid w:val="00D20546"/>
    <w:rsid w:val="00D21745"/>
    <w:rsid w:val="00D222B0"/>
    <w:rsid w:val="00D224C6"/>
    <w:rsid w:val="00D22628"/>
    <w:rsid w:val="00D22C11"/>
    <w:rsid w:val="00D22DC7"/>
    <w:rsid w:val="00D23A81"/>
    <w:rsid w:val="00D23FDF"/>
    <w:rsid w:val="00D24147"/>
    <w:rsid w:val="00D243D5"/>
    <w:rsid w:val="00D2533B"/>
    <w:rsid w:val="00D2568F"/>
    <w:rsid w:val="00D256F6"/>
    <w:rsid w:val="00D25BC7"/>
    <w:rsid w:val="00D25F0C"/>
    <w:rsid w:val="00D25F4E"/>
    <w:rsid w:val="00D2606C"/>
    <w:rsid w:val="00D261D9"/>
    <w:rsid w:val="00D26445"/>
    <w:rsid w:val="00D26D9C"/>
    <w:rsid w:val="00D26F4A"/>
    <w:rsid w:val="00D2765B"/>
    <w:rsid w:val="00D30EA1"/>
    <w:rsid w:val="00D315B2"/>
    <w:rsid w:val="00D3195E"/>
    <w:rsid w:val="00D31E84"/>
    <w:rsid w:val="00D32698"/>
    <w:rsid w:val="00D3281A"/>
    <w:rsid w:val="00D32F2F"/>
    <w:rsid w:val="00D32F4D"/>
    <w:rsid w:val="00D332E9"/>
    <w:rsid w:val="00D33A53"/>
    <w:rsid w:val="00D33D0B"/>
    <w:rsid w:val="00D33F96"/>
    <w:rsid w:val="00D34039"/>
    <w:rsid w:val="00D34386"/>
    <w:rsid w:val="00D345EE"/>
    <w:rsid w:val="00D34674"/>
    <w:rsid w:val="00D348C7"/>
    <w:rsid w:val="00D35593"/>
    <w:rsid w:val="00D36138"/>
    <w:rsid w:val="00D36862"/>
    <w:rsid w:val="00D371D7"/>
    <w:rsid w:val="00D37296"/>
    <w:rsid w:val="00D37A40"/>
    <w:rsid w:val="00D403BA"/>
    <w:rsid w:val="00D40487"/>
    <w:rsid w:val="00D408E4"/>
    <w:rsid w:val="00D40992"/>
    <w:rsid w:val="00D40E41"/>
    <w:rsid w:val="00D423BA"/>
    <w:rsid w:val="00D42830"/>
    <w:rsid w:val="00D43484"/>
    <w:rsid w:val="00D436F3"/>
    <w:rsid w:val="00D43B5F"/>
    <w:rsid w:val="00D44399"/>
    <w:rsid w:val="00D44A69"/>
    <w:rsid w:val="00D44E59"/>
    <w:rsid w:val="00D46607"/>
    <w:rsid w:val="00D46886"/>
    <w:rsid w:val="00D478B2"/>
    <w:rsid w:val="00D47966"/>
    <w:rsid w:val="00D47C09"/>
    <w:rsid w:val="00D50320"/>
    <w:rsid w:val="00D5057C"/>
    <w:rsid w:val="00D50639"/>
    <w:rsid w:val="00D5085E"/>
    <w:rsid w:val="00D50D23"/>
    <w:rsid w:val="00D5106B"/>
    <w:rsid w:val="00D51907"/>
    <w:rsid w:val="00D51DBF"/>
    <w:rsid w:val="00D52005"/>
    <w:rsid w:val="00D52017"/>
    <w:rsid w:val="00D52261"/>
    <w:rsid w:val="00D523F5"/>
    <w:rsid w:val="00D52963"/>
    <w:rsid w:val="00D52DB6"/>
    <w:rsid w:val="00D52DCC"/>
    <w:rsid w:val="00D52ED9"/>
    <w:rsid w:val="00D5343B"/>
    <w:rsid w:val="00D53566"/>
    <w:rsid w:val="00D54246"/>
    <w:rsid w:val="00D5447E"/>
    <w:rsid w:val="00D54610"/>
    <w:rsid w:val="00D547CD"/>
    <w:rsid w:val="00D5499E"/>
    <w:rsid w:val="00D54B72"/>
    <w:rsid w:val="00D54B9C"/>
    <w:rsid w:val="00D550B1"/>
    <w:rsid w:val="00D55101"/>
    <w:rsid w:val="00D55FF7"/>
    <w:rsid w:val="00D56962"/>
    <w:rsid w:val="00D56DF8"/>
    <w:rsid w:val="00D5760D"/>
    <w:rsid w:val="00D57F97"/>
    <w:rsid w:val="00D608E4"/>
    <w:rsid w:val="00D60B61"/>
    <w:rsid w:val="00D622EB"/>
    <w:rsid w:val="00D62CF0"/>
    <w:rsid w:val="00D634A7"/>
    <w:rsid w:val="00D63737"/>
    <w:rsid w:val="00D64BC3"/>
    <w:rsid w:val="00D6518D"/>
    <w:rsid w:val="00D65EFF"/>
    <w:rsid w:val="00D65F12"/>
    <w:rsid w:val="00D6627D"/>
    <w:rsid w:val="00D665A9"/>
    <w:rsid w:val="00D67289"/>
    <w:rsid w:val="00D67658"/>
    <w:rsid w:val="00D67700"/>
    <w:rsid w:val="00D67B8F"/>
    <w:rsid w:val="00D7054A"/>
    <w:rsid w:val="00D70592"/>
    <w:rsid w:val="00D708DB"/>
    <w:rsid w:val="00D70AE3"/>
    <w:rsid w:val="00D70C3A"/>
    <w:rsid w:val="00D7122C"/>
    <w:rsid w:val="00D7169C"/>
    <w:rsid w:val="00D716E1"/>
    <w:rsid w:val="00D718A0"/>
    <w:rsid w:val="00D71CF8"/>
    <w:rsid w:val="00D727E0"/>
    <w:rsid w:val="00D72F02"/>
    <w:rsid w:val="00D73B10"/>
    <w:rsid w:val="00D73D8A"/>
    <w:rsid w:val="00D745E5"/>
    <w:rsid w:val="00D74ADD"/>
    <w:rsid w:val="00D74D90"/>
    <w:rsid w:val="00D74EB8"/>
    <w:rsid w:val="00D752FA"/>
    <w:rsid w:val="00D76B66"/>
    <w:rsid w:val="00D76C45"/>
    <w:rsid w:val="00D76DB7"/>
    <w:rsid w:val="00D771BA"/>
    <w:rsid w:val="00D77432"/>
    <w:rsid w:val="00D77960"/>
    <w:rsid w:val="00D77AB1"/>
    <w:rsid w:val="00D804C6"/>
    <w:rsid w:val="00D805C0"/>
    <w:rsid w:val="00D806A5"/>
    <w:rsid w:val="00D80B65"/>
    <w:rsid w:val="00D81066"/>
    <w:rsid w:val="00D812D7"/>
    <w:rsid w:val="00D819D9"/>
    <w:rsid w:val="00D82953"/>
    <w:rsid w:val="00D8331A"/>
    <w:rsid w:val="00D83386"/>
    <w:rsid w:val="00D83CDA"/>
    <w:rsid w:val="00D842EC"/>
    <w:rsid w:val="00D84966"/>
    <w:rsid w:val="00D84C53"/>
    <w:rsid w:val="00D8536D"/>
    <w:rsid w:val="00D8581D"/>
    <w:rsid w:val="00D85849"/>
    <w:rsid w:val="00D86226"/>
    <w:rsid w:val="00D867CC"/>
    <w:rsid w:val="00D86A58"/>
    <w:rsid w:val="00D86BD7"/>
    <w:rsid w:val="00D8701E"/>
    <w:rsid w:val="00D901FA"/>
    <w:rsid w:val="00D902AB"/>
    <w:rsid w:val="00D90826"/>
    <w:rsid w:val="00D9152E"/>
    <w:rsid w:val="00D917C0"/>
    <w:rsid w:val="00D922BF"/>
    <w:rsid w:val="00D924B2"/>
    <w:rsid w:val="00D92614"/>
    <w:rsid w:val="00D9270E"/>
    <w:rsid w:val="00D9289C"/>
    <w:rsid w:val="00D928DC"/>
    <w:rsid w:val="00D92A4B"/>
    <w:rsid w:val="00D93CAC"/>
    <w:rsid w:val="00D93F93"/>
    <w:rsid w:val="00D949ED"/>
    <w:rsid w:val="00D95B12"/>
    <w:rsid w:val="00D95B21"/>
    <w:rsid w:val="00D95F72"/>
    <w:rsid w:val="00D9695E"/>
    <w:rsid w:val="00D96C8F"/>
    <w:rsid w:val="00D970BE"/>
    <w:rsid w:val="00D972A1"/>
    <w:rsid w:val="00D9745A"/>
    <w:rsid w:val="00D97B43"/>
    <w:rsid w:val="00D97B6D"/>
    <w:rsid w:val="00D97E04"/>
    <w:rsid w:val="00DA052D"/>
    <w:rsid w:val="00DA077D"/>
    <w:rsid w:val="00DA202C"/>
    <w:rsid w:val="00DA2B3D"/>
    <w:rsid w:val="00DA2B4F"/>
    <w:rsid w:val="00DA2BC2"/>
    <w:rsid w:val="00DA2C0A"/>
    <w:rsid w:val="00DA3772"/>
    <w:rsid w:val="00DA41C6"/>
    <w:rsid w:val="00DA4493"/>
    <w:rsid w:val="00DA4758"/>
    <w:rsid w:val="00DA4993"/>
    <w:rsid w:val="00DA4BB7"/>
    <w:rsid w:val="00DA4F2B"/>
    <w:rsid w:val="00DA50D1"/>
    <w:rsid w:val="00DA50F6"/>
    <w:rsid w:val="00DA54A2"/>
    <w:rsid w:val="00DA5C71"/>
    <w:rsid w:val="00DA5F50"/>
    <w:rsid w:val="00DA6469"/>
    <w:rsid w:val="00DA6776"/>
    <w:rsid w:val="00DA7265"/>
    <w:rsid w:val="00DA741D"/>
    <w:rsid w:val="00DA75A2"/>
    <w:rsid w:val="00DB016B"/>
    <w:rsid w:val="00DB01D1"/>
    <w:rsid w:val="00DB0354"/>
    <w:rsid w:val="00DB04F9"/>
    <w:rsid w:val="00DB0B75"/>
    <w:rsid w:val="00DB1AA6"/>
    <w:rsid w:val="00DB1BF0"/>
    <w:rsid w:val="00DB243C"/>
    <w:rsid w:val="00DB2AE7"/>
    <w:rsid w:val="00DB2D0D"/>
    <w:rsid w:val="00DB344E"/>
    <w:rsid w:val="00DB3815"/>
    <w:rsid w:val="00DB3959"/>
    <w:rsid w:val="00DB4F93"/>
    <w:rsid w:val="00DB52A1"/>
    <w:rsid w:val="00DB56C3"/>
    <w:rsid w:val="00DB5EDC"/>
    <w:rsid w:val="00DB720D"/>
    <w:rsid w:val="00DB7381"/>
    <w:rsid w:val="00DC0507"/>
    <w:rsid w:val="00DC0BAE"/>
    <w:rsid w:val="00DC1120"/>
    <w:rsid w:val="00DC1E3A"/>
    <w:rsid w:val="00DC1E53"/>
    <w:rsid w:val="00DC2ED7"/>
    <w:rsid w:val="00DC37AD"/>
    <w:rsid w:val="00DC3AFA"/>
    <w:rsid w:val="00DC3E3D"/>
    <w:rsid w:val="00DC46A0"/>
    <w:rsid w:val="00DC4B18"/>
    <w:rsid w:val="00DC5080"/>
    <w:rsid w:val="00DC5706"/>
    <w:rsid w:val="00DC5883"/>
    <w:rsid w:val="00DC620D"/>
    <w:rsid w:val="00DC697D"/>
    <w:rsid w:val="00DC739D"/>
    <w:rsid w:val="00DC74A7"/>
    <w:rsid w:val="00DC770A"/>
    <w:rsid w:val="00DC7980"/>
    <w:rsid w:val="00DD09DD"/>
    <w:rsid w:val="00DD0DFA"/>
    <w:rsid w:val="00DD13B3"/>
    <w:rsid w:val="00DD1680"/>
    <w:rsid w:val="00DD1722"/>
    <w:rsid w:val="00DD1957"/>
    <w:rsid w:val="00DD20B3"/>
    <w:rsid w:val="00DD37CB"/>
    <w:rsid w:val="00DD3CD1"/>
    <w:rsid w:val="00DD3E66"/>
    <w:rsid w:val="00DD5572"/>
    <w:rsid w:val="00DD5A8F"/>
    <w:rsid w:val="00DD627A"/>
    <w:rsid w:val="00DD663E"/>
    <w:rsid w:val="00DD68FE"/>
    <w:rsid w:val="00DD6B46"/>
    <w:rsid w:val="00DD6F15"/>
    <w:rsid w:val="00DE04D0"/>
    <w:rsid w:val="00DE1429"/>
    <w:rsid w:val="00DE1759"/>
    <w:rsid w:val="00DE1CBF"/>
    <w:rsid w:val="00DE2094"/>
    <w:rsid w:val="00DE213F"/>
    <w:rsid w:val="00DE284A"/>
    <w:rsid w:val="00DE2BE9"/>
    <w:rsid w:val="00DE2FE8"/>
    <w:rsid w:val="00DE35D8"/>
    <w:rsid w:val="00DE3765"/>
    <w:rsid w:val="00DE509A"/>
    <w:rsid w:val="00DE528C"/>
    <w:rsid w:val="00DE590B"/>
    <w:rsid w:val="00DE606A"/>
    <w:rsid w:val="00DE6220"/>
    <w:rsid w:val="00DE629F"/>
    <w:rsid w:val="00DE62A7"/>
    <w:rsid w:val="00DE6361"/>
    <w:rsid w:val="00DE6416"/>
    <w:rsid w:val="00DE6438"/>
    <w:rsid w:val="00DE6A32"/>
    <w:rsid w:val="00DE77AC"/>
    <w:rsid w:val="00DE796C"/>
    <w:rsid w:val="00DE7A38"/>
    <w:rsid w:val="00DF05F1"/>
    <w:rsid w:val="00DF06DB"/>
    <w:rsid w:val="00DF0830"/>
    <w:rsid w:val="00DF105A"/>
    <w:rsid w:val="00DF1387"/>
    <w:rsid w:val="00DF268B"/>
    <w:rsid w:val="00DF3F8F"/>
    <w:rsid w:val="00DF4ACF"/>
    <w:rsid w:val="00DF4B7F"/>
    <w:rsid w:val="00DF4E53"/>
    <w:rsid w:val="00DF4FDC"/>
    <w:rsid w:val="00DF507A"/>
    <w:rsid w:val="00DF51D1"/>
    <w:rsid w:val="00DF528D"/>
    <w:rsid w:val="00DF546B"/>
    <w:rsid w:val="00DF557A"/>
    <w:rsid w:val="00DF5645"/>
    <w:rsid w:val="00DF5B35"/>
    <w:rsid w:val="00DF6056"/>
    <w:rsid w:val="00DF6EA5"/>
    <w:rsid w:val="00DF71B6"/>
    <w:rsid w:val="00E00740"/>
    <w:rsid w:val="00E00802"/>
    <w:rsid w:val="00E00BDC"/>
    <w:rsid w:val="00E00DE7"/>
    <w:rsid w:val="00E0114E"/>
    <w:rsid w:val="00E01268"/>
    <w:rsid w:val="00E01CE6"/>
    <w:rsid w:val="00E02063"/>
    <w:rsid w:val="00E026DB"/>
    <w:rsid w:val="00E0348A"/>
    <w:rsid w:val="00E048A9"/>
    <w:rsid w:val="00E04915"/>
    <w:rsid w:val="00E05738"/>
    <w:rsid w:val="00E05850"/>
    <w:rsid w:val="00E05A74"/>
    <w:rsid w:val="00E05ED3"/>
    <w:rsid w:val="00E06071"/>
    <w:rsid w:val="00E0611D"/>
    <w:rsid w:val="00E068D8"/>
    <w:rsid w:val="00E06B08"/>
    <w:rsid w:val="00E06B5F"/>
    <w:rsid w:val="00E074F9"/>
    <w:rsid w:val="00E10179"/>
    <w:rsid w:val="00E11129"/>
    <w:rsid w:val="00E11B72"/>
    <w:rsid w:val="00E1212B"/>
    <w:rsid w:val="00E12A3A"/>
    <w:rsid w:val="00E12C14"/>
    <w:rsid w:val="00E12E99"/>
    <w:rsid w:val="00E134C0"/>
    <w:rsid w:val="00E1361D"/>
    <w:rsid w:val="00E13884"/>
    <w:rsid w:val="00E139E7"/>
    <w:rsid w:val="00E14C4D"/>
    <w:rsid w:val="00E14F70"/>
    <w:rsid w:val="00E150E7"/>
    <w:rsid w:val="00E1524F"/>
    <w:rsid w:val="00E15F19"/>
    <w:rsid w:val="00E16BD3"/>
    <w:rsid w:val="00E16BE7"/>
    <w:rsid w:val="00E16DEF"/>
    <w:rsid w:val="00E171F5"/>
    <w:rsid w:val="00E1788E"/>
    <w:rsid w:val="00E20350"/>
    <w:rsid w:val="00E20692"/>
    <w:rsid w:val="00E2089E"/>
    <w:rsid w:val="00E212CD"/>
    <w:rsid w:val="00E21535"/>
    <w:rsid w:val="00E22071"/>
    <w:rsid w:val="00E221DA"/>
    <w:rsid w:val="00E227EE"/>
    <w:rsid w:val="00E2286B"/>
    <w:rsid w:val="00E22A2D"/>
    <w:rsid w:val="00E22CE6"/>
    <w:rsid w:val="00E23021"/>
    <w:rsid w:val="00E233D7"/>
    <w:rsid w:val="00E23A63"/>
    <w:rsid w:val="00E23AD8"/>
    <w:rsid w:val="00E23FBB"/>
    <w:rsid w:val="00E2551D"/>
    <w:rsid w:val="00E2558E"/>
    <w:rsid w:val="00E259E3"/>
    <w:rsid w:val="00E26351"/>
    <w:rsid w:val="00E263F2"/>
    <w:rsid w:val="00E26643"/>
    <w:rsid w:val="00E26749"/>
    <w:rsid w:val="00E268FC"/>
    <w:rsid w:val="00E27007"/>
    <w:rsid w:val="00E302BE"/>
    <w:rsid w:val="00E30D65"/>
    <w:rsid w:val="00E31232"/>
    <w:rsid w:val="00E3145E"/>
    <w:rsid w:val="00E3179A"/>
    <w:rsid w:val="00E31E7D"/>
    <w:rsid w:val="00E31F5B"/>
    <w:rsid w:val="00E323FF"/>
    <w:rsid w:val="00E3322C"/>
    <w:rsid w:val="00E340E4"/>
    <w:rsid w:val="00E3445D"/>
    <w:rsid w:val="00E3453F"/>
    <w:rsid w:val="00E346B1"/>
    <w:rsid w:val="00E34940"/>
    <w:rsid w:val="00E34D5C"/>
    <w:rsid w:val="00E375B0"/>
    <w:rsid w:val="00E37C4B"/>
    <w:rsid w:val="00E40477"/>
    <w:rsid w:val="00E40B17"/>
    <w:rsid w:val="00E419BC"/>
    <w:rsid w:val="00E419D5"/>
    <w:rsid w:val="00E421EB"/>
    <w:rsid w:val="00E42C05"/>
    <w:rsid w:val="00E42E7A"/>
    <w:rsid w:val="00E44065"/>
    <w:rsid w:val="00E44741"/>
    <w:rsid w:val="00E44899"/>
    <w:rsid w:val="00E44AD2"/>
    <w:rsid w:val="00E44FBB"/>
    <w:rsid w:val="00E45598"/>
    <w:rsid w:val="00E455DB"/>
    <w:rsid w:val="00E457D3"/>
    <w:rsid w:val="00E4595E"/>
    <w:rsid w:val="00E461CE"/>
    <w:rsid w:val="00E46504"/>
    <w:rsid w:val="00E46734"/>
    <w:rsid w:val="00E47A32"/>
    <w:rsid w:val="00E50892"/>
    <w:rsid w:val="00E50935"/>
    <w:rsid w:val="00E50FEF"/>
    <w:rsid w:val="00E512BC"/>
    <w:rsid w:val="00E5134F"/>
    <w:rsid w:val="00E5142C"/>
    <w:rsid w:val="00E51DD9"/>
    <w:rsid w:val="00E52AEB"/>
    <w:rsid w:val="00E530D4"/>
    <w:rsid w:val="00E53113"/>
    <w:rsid w:val="00E5311D"/>
    <w:rsid w:val="00E536EE"/>
    <w:rsid w:val="00E538CA"/>
    <w:rsid w:val="00E54648"/>
    <w:rsid w:val="00E548B3"/>
    <w:rsid w:val="00E54F66"/>
    <w:rsid w:val="00E551B9"/>
    <w:rsid w:val="00E55E0F"/>
    <w:rsid w:val="00E562F5"/>
    <w:rsid w:val="00E5782D"/>
    <w:rsid w:val="00E57E04"/>
    <w:rsid w:val="00E600A2"/>
    <w:rsid w:val="00E600EA"/>
    <w:rsid w:val="00E60701"/>
    <w:rsid w:val="00E60DD6"/>
    <w:rsid w:val="00E60E71"/>
    <w:rsid w:val="00E60FC5"/>
    <w:rsid w:val="00E61229"/>
    <w:rsid w:val="00E61575"/>
    <w:rsid w:val="00E61919"/>
    <w:rsid w:val="00E61960"/>
    <w:rsid w:val="00E61AAC"/>
    <w:rsid w:val="00E61F89"/>
    <w:rsid w:val="00E62442"/>
    <w:rsid w:val="00E62D90"/>
    <w:rsid w:val="00E63500"/>
    <w:rsid w:val="00E63B18"/>
    <w:rsid w:val="00E63D99"/>
    <w:rsid w:val="00E63E85"/>
    <w:rsid w:val="00E646FF"/>
    <w:rsid w:val="00E64BD6"/>
    <w:rsid w:val="00E64E60"/>
    <w:rsid w:val="00E65095"/>
    <w:rsid w:val="00E657EE"/>
    <w:rsid w:val="00E65AEB"/>
    <w:rsid w:val="00E661C6"/>
    <w:rsid w:val="00E6620E"/>
    <w:rsid w:val="00E66299"/>
    <w:rsid w:val="00E665EB"/>
    <w:rsid w:val="00E66739"/>
    <w:rsid w:val="00E668DF"/>
    <w:rsid w:val="00E67A99"/>
    <w:rsid w:val="00E70320"/>
    <w:rsid w:val="00E7227A"/>
    <w:rsid w:val="00E7289B"/>
    <w:rsid w:val="00E72D86"/>
    <w:rsid w:val="00E72DF2"/>
    <w:rsid w:val="00E732EC"/>
    <w:rsid w:val="00E737DB"/>
    <w:rsid w:val="00E73BD3"/>
    <w:rsid w:val="00E75190"/>
    <w:rsid w:val="00E751B5"/>
    <w:rsid w:val="00E761A8"/>
    <w:rsid w:val="00E764A6"/>
    <w:rsid w:val="00E767BD"/>
    <w:rsid w:val="00E76C47"/>
    <w:rsid w:val="00E76DC0"/>
    <w:rsid w:val="00E77022"/>
    <w:rsid w:val="00E772A3"/>
    <w:rsid w:val="00E77394"/>
    <w:rsid w:val="00E77553"/>
    <w:rsid w:val="00E77972"/>
    <w:rsid w:val="00E7798F"/>
    <w:rsid w:val="00E803B1"/>
    <w:rsid w:val="00E80AE7"/>
    <w:rsid w:val="00E80CDA"/>
    <w:rsid w:val="00E80FA1"/>
    <w:rsid w:val="00E81095"/>
    <w:rsid w:val="00E81125"/>
    <w:rsid w:val="00E81155"/>
    <w:rsid w:val="00E81232"/>
    <w:rsid w:val="00E8171C"/>
    <w:rsid w:val="00E8177E"/>
    <w:rsid w:val="00E81F3D"/>
    <w:rsid w:val="00E81F88"/>
    <w:rsid w:val="00E82090"/>
    <w:rsid w:val="00E82263"/>
    <w:rsid w:val="00E8233D"/>
    <w:rsid w:val="00E82C26"/>
    <w:rsid w:val="00E836C8"/>
    <w:rsid w:val="00E84314"/>
    <w:rsid w:val="00E847FC"/>
    <w:rsid w:val="00E84B00"/>
    <w:rsid w:val="00E85182"/>
    <w:rsid w:val="00E85B81"/>
    <w:rsid w:val="00E85EB0"/>
    <w:rsid w:val="00E85EE6"/>
    <w:rsid w:val="00E86142"/>
    <w:rsid w:val="00E862D4"/>
    <w:rsid w:val="00E86466"/>
    <w:rsid w:val="00E86922"/>
    <w:rsid w:val="00E86BE5"/>
    <w:rsid w:val="00E86D9D"/>
    <w:rsid w:val="00E86F77"/>
    <w:rsid w:val="00E87F7A"/>
    <w:rsid w:val="00E902C4"/>
    <w:rsid w:val="00E9079A"/>
    <w:rsid w:val="00E90B4A"/>
    <w:rsid w:val="00E90DB7"/>
    <w:rsid w:val="00E91115"/>
    <w:rsid w:val="00E91D58"/>
    <w:rsid w:val="00E92010"/>
    <w:rsid w:val="00E92272"/>
    <w:rsid w:val="00E9322D"/>
    <w:rsid w:val="00E938BF"/>
    <w:rsid w:val="00E93905"/>
    <w:rsid w:val="00E9486B"/>
    <w:rsid w:val="00E948E0"/>
    <w:rsid w:val="00E94F33"/>
    <w:rsid w:val="00E96642"/>
    <w:rsid w:val="00E96E97"/>
    <w:rsid w:val="00E978C7"/>
    <w:rsid w:val="00E97AE0"/>
    <w:rsid w:val="00E97C26"/>
    <w:rsid w:val="00E97F22"/>
    <w:rsid w:val="00EA0002"/>
    <w:rsid w:val="00EA0443"/>
    <w:rsid w:val="00EA08E2"/>
    <w:rsid w:val="00EA09A1"/>
    <w:rsid w:val="00EA0A30"/>
    <w:rsid w:val="00EA0E99"/>
    <w:rsid w:val="00EA10BA"/>
    <w:rsid w:val="00EA1EDE"/>
    <w:rsid w:val="00EA20AC"/>
    <w:rsid w:val="00EA2237"/>
    <w:rsid w:val="00EA2554"/>
    <w:rsid w:val="00EA2A36"/>
    <w:rsid w:val="00EA2B4C"/>
    <w:rsid w:val="00EA3BC1"/>
    <w:rsid w:val="00EA49AC"/>
    <w:rsid w:val="00EA565E"/>
    <w:rsid w:val="00EA585B"/>
    <w:rsid w:val="00EA62A2"/>
    <w:rsid w:val="00EA64DA"/>
    <w:rsid w:val="00EA65F0"/>
    <w:rsid w:val="00EA6975"/>
    <w:rsid w:val="00EA6C8F"/>
    <w:rsid w:val="00EA6E59"/>
    <w:rsid w:val="00EA73B6"/>
    <w:rsid w:val="00EA7612"/>
    <w:rsid w:val="00EA78B0"/>
    <w:rsid w:val="00EA7B23"/>
    <w:rsid w:val="00EA7ED8"/>
    <w:rsid w:val="00EB00B5"/>
    <w:rsid w:val="00EB01DF"/>
    <w:rsid w:val="00EB0537"/>
    <w:rsid w:val="00EB1163"/>
    <w:rsid w:val="00EB1923"/>
    <w:rsid w:val="00EB1B97"/>
    <w:rsid w:val="00EB2FD5"/>
    <w:rsid w:val="00EB39DF"/>
    <w:rsid w:val="00EB3F00"/>
    <w:rsid w:val="00EB409D"/>
    <w:rsid w:val="00EB4630"/>
    <w:rsid w:val="00EB46A5"/>
    <w:rsid w:val="00EB4F52"/>
    <w:rsid w:val="00EB5521"/>
    <w:rsid w:val="00EB5A26"/>
    <w:rsid w:val="00EB5C3A"/>
    <w:rsid w:val="00EB600D"/>
    <w:rsid w:val="00EB60C6"/>
    <w:rsid w:val="00EB6188"/>
    <w:rsid w:val="00EB62B4"/>
    <w:rsid w:val="00EB6550"/>
    <w:rsid w:val="00EB6626"/>
    <w:rsid w:val="00EB697B"/>
    <w:rsid w:val="00EB6CAC"/>
    <w:rsid w:val="00EB7427"/>
    <w:rsid w:val="00EB774F"/>
    <w:rsid w:val="00EC000D"/>
    <w:rsid w:val="00EC067E"/>
    <w:rsid w:val="00EC0728"/>
    <w:rsid w:val="00EC077C"/>
    <w:rsid w:val="00EC08A5"/>
    <w:rsid w:val="00EC187C"/>
    <w:rsid w:val="00EC199D"/>
    <w:rsid w:val="00EC1F22"/>
    <w:rsid w:val="00EC2FDF"/>
    <w:rsid w:val="00EC3009"/>
    <w:rsid w:val="00EC346C"/>
    <w:rsid w:val="00EC3A56"/>
    <w:rsid w:val="00EC4B26"/>
    <w:rsid w:val="00EC5C56"/>
    <w:rsid w:val="00EC6585"/>
    <w:rsid w:val="00EC658F"/>
    <w:rsid w:val="00EC6603"/>
    <w:rsid w:val="00EC6707"/>
    <w:rsid w:val="00EC69D9"/>
    <w:rsid w:val="00EC71CD"/>
    <w:rsid w:val="00EC7FDB"/>
    <w:rsid w:val="00ED04DC"/>
    <w:rsid w:val="00ED06DD"/>
    <w:rsid w:val="00ED07B1"/>
    <w:rsid w:val="00ED09DB"/>
    <w:rsid w:val="00ED1162"/>
    <w:rsid w:val="00ED146B"/>
    <w:rsid w:val="00ED1476"/>
    <w:rsid w:val="00ED28F5"/>
    <w:rsid w:val="00ED52ED"/>
    <w:rsid w:val="00ED530F"/>
    <w:rsid w:val="00ED60EF"/>
    <w:rsid w:val="00ED618A"/>
    <w:rsid w:val="00ED69C4"/>
    <w:rsid w:val="00ED6C11"/>
    <w:rsid w:val="00EE0992"/>
    <w:rsid w:val="00EE0ACE"/>
    <w:rsid w:val="00EE13A2"/>
    <w:rsid w:val="00EE13E3"/>
    <w:rsid w:val="00EE2BF9"/>
    <w:rsid w:val="00EE3154"/>
    <w:rsid w:val="00EE4FC4"/>
    <w:rsid w:val="00EE58CE"/>
    <w:rsid w:val="00EE5917"/>
    <w:rsid w:val="00EE70FA"/>
    <w:rsid w:val="00EE715F"/>
    <w:rsid w:val="00EE789D"/>
    <w:rsid w:val="00EE7B41"/>
    <w:rsid w:val="00EF0715"/>
    <w:rsid w:val="00EF096D"/>
    <w:rsid w:val="00EF0B7D"/>
    <w:rsid w:val="00EF0DBB"/>
    <w:rsid w:val="00EF1230"/>
    <w:rsid w:val="00EF1293"/>
    <w:rsid w:val="00EF1998"/>
    <w:rsid w:val="00EF207E"/>
    <w:rsid w:val="00EF23D3"/>
    <w:rsid w:val="00EF3155"/>
    <w:rsid w:val="00EF3519"/>
    <w:rsid w:val="00EF3693"/>
    <w:rsid w:val="00EF3EA4"/>
    <w:rsid w:val="00EF400E"/>
    <w:rsid w:val="00EF4714"/>
    <w:rsid w:val="00EF48B2"/>
    <w:rsid w:val="00EF5481"/>
    <w:rsid w:val="00EF6256"/>
    <w:rsid w:val="00EF6C09"/>
    <w:rsid w:val="00EF6CC8"/>
    <w:rsid w:val="00EF6EAE"/>
    <w:rsid w:val="00EF6EC7"/>
    <w:rsid w:val="00EF70B9"/>
    <w:rsid w:val="00F013DC"/>
    <w:rsid w:val="00F01456"/>
    <w:rsid w:val="00F01DD4"/>
    <w:rsid w:val="00F020F4"/>
    <w:rsid w:val="00F02779"/>
    <w:rsid w:val="00F03555"/>
    <w:rsid w:val="00F0356B"/>
    <w:rsid w:val="00F04240"/>
    <w:rsid w:val="00F047F8"/>
    <w:rsid w:val="00F04B3B"/>
    <w:rsid w:val="00F04DF7"/>
    <w:rsid w:val="00F05844"/>
    <w:rsid w:val="00F06E08"/>
    <w:rsid w:val="00F07023"/>
    <w:rsid w:val="00F07293"/>
    <w:rsid w:val="00F07366"/>
    <w:rsid w:val="00F075AA"/>
    <w:rsid w:val="00F10385"/>
    <w:rsid w:val="00F10389"/>
    <w:rsid w:val="00F10FA9"/>
    <w:rsid w:val="00F1101B"/>
    <w:rsid w:val="00F11866"/>
    <w:rsid w:val="00F11A7F"/>
    <w:rsid w:val="00F120ED"/>
    <w:rsid w:val="00F1295A"/>
    <w:rsid w:val="00F13493"/>
    <w:rsid w:val="00F134D6"/>
    <w:rsid w:val="00F1390F"/>
    <w:rsid w:val="00F13D4B"/>
    <w:rsid w:val="00F1401B"/>
    <w:rsid w:val="00F14B7D"/>
    <w:rsid w:val="00F14E28"/>
    <w:rsid w:val="00F15737"/>
    <w:rsid w:val="00F15AEA"/>
    <w:rsid w:val="00F1606B"/>
    <w:rsid w:val="00F165DA"/>
    <w:rsid w:val="00F16AB2"/>
    <w:rsid w:val="00F1782E"/>
    <w:rsid w:val="00F17F47"/>
    <w:rsid w:val="00F2001D"/>
    <w:rsid w:val="00F20057"/>
    <w:rsid w:val="00F20614"/>
    <w:rsid w:val="00F2177C"/>
    <w:rsid w:val="00F228C2"/>
    <w:rsid w:val="00F231EF"/>
    <w:rsid w:val="00F23606"/>
    <w:rsid w:val="00F2438B"/>
    <w:rsid w:val="00F24CD9"/>
    <w:rsid w:val="00F25674"/>
    <w:rsid w:val="00F2571A"/>
    <w:rsid w:val="00F269DF"/>
    <w:rsid w:val="00F26D2A"/>
    <w:rsid w:val="00F26D47"/>
    <w:rsid w:val="00F26F05"/>
    <w:rsid w:val="00F27716"/>
    <w:rsid w:val="00F278B2"/>
    <w:rsid w:val="00F302F6"/>
    <w:rsid w:val="00F30D4B"/>
    <w:rsid w:val="00F30EC1"/>
    <w:rsid w:val="00F3138D"/>
    <w:rsid w:val="00F315DC"/>
    <w:rsid w:val="00F3161C"/>
    <w:rsid w:val="00F319E9"/>
    <w:rsid w:val="00F32893"/>
    <w:rsid w:val="00F32F36"/>
    <w:rsid w:val="00F339ED"/>
    <w:rsid w:val="00F33E05"/>
    <w:rsid w:val="00F340E9"/>
    <w:rsid w:val="00F34778"/>
    <w:rsid w:val="00F3492A"/>
    <w:rsid w:val="00F34B48"/>
    <w:rsid w:val="00F34B72"/>
    <w:rsid w:val="00F35496"/>
    <w:rsid w:val="00F35523"/>
    <w:rsid w:val="00F357D1"/>
    <w:rsid w:val="00F3590E"/>
    <w:rsid w:val="00F35A76"/>
    <w:rsid w:val="00F35ABC"/>
    <w:rsid w:val="00F35C2E"/>
    <w:rsid w:val="00F362C5"/>
    <w:rsid w:val="00F362DF"/>
    <w:rsid w:val="00F37BE3"/>
    <w:rsid w:val="00F37E18"/>
    <w:rsid w:val="00F40304"/>
    <w:rsid w:val="00F405B3"/>
    <w:rsid w:val="00F40FA8"/>
    <w:rsid w:val="00F4137B"/>
    <w:rsid w:val="00F41918"/>
    <w:rsid w:val="00F41E56"/>
    <w:rsid w:val="00F42110"/>
    <w:rsid w:val="00F428D0"/>
    <w:rsid w:val="00F42D09"/>
    <w:rsid w:val="00F4401D"/>
    <w:rsid w:val="00F442B8"/>
    <w:rsid w:val="00F442FC"/>
    <w:rsid w:val="00F44B53"/>
    <w:rsid w:val="00F44D54"/>
    <w:rsid w:val="00F455BD"/>
    <w:rsid w:val="00F45766"/>
    <w:rsid w:val="00F45770"/>
    <w:rsid w:val="00F4592F"/>
    <w:rsid w:val="00F45D6F"/>
    <w:rsid w:val="00F477B7"/>
    <w:rsid w:val="00F47A02"/>
    <w:rsid w:val="00F5081E"/>
    <w:rsid w:val="00F50AED"/>
    <w:rsid w:val="00F51D9F"/>
    <w:rsid w:val="00F51FB4"/>
    <w:rsid w:val="00F52A0D"/>
    <w:rsid w:val="00F52BF9"/>
    <w:rsid w:val="00F52CE1"/>
    <w:rsid w:val="00F5396A"/>
    <w:rsid w:val="00F53B42"/>
    <w:rsid w:val="00F53E75"/>
    <w:rsid w:val="00F54471"/>
    <w:rsid w:val="00F54997"/>
    <w:rsid w:val="00F559B3"/>
    <w:rsid w:val="00F56127"/>
    <w:rsid w:val="00F578E1"/>
    <w:rsid w:val="00F60A6A"/>
    <w:rsid w:val="00F60E90"/>
    <w:rsid w:val="00F617A2"/>
    <w:rsid w:val="00F6180E"/>
    <w:rsid w:val="00F628BB"/>
    <w:rsid w:val="00F62C50"/>
    <w:rsid w:val="00F63256"/>
    <w:rsid w:val="00F63F47"/>
    <w:rsid w:val="00F64C3A"/>
    <w:rsid w:val="00F64D1F"/>
    <w:rsid w:val="00F6507B"/>
    <w:rsid w:val="00F65125"/>
    <w:rsid w:val="00F65130"/>
    <w:rsid w:val="00F66026"/>
    <w:rsid w:val="00F6629E"/>
    <w:rsid w:val="00F6738B"/>
    <w:rsid w:val="00F674C1"/>
    <w:rsid w:val="00F67794"/>
    <w:rsid w:val="00F67F26"/>
    <w:rsid w:val="00F7037F"/>
    <w:rsid w:val="00F705E2"/>
    <w:rsid w:val="00F70678"/>
    <w:rsid w:val="00F70B8F"/>
    <w:rsid w:val="00F71042"/>
    <w:rsid w:val="00F713BE"/>
    <w:rsid w:val="00F7148B"/>
    <w:rsid w:val="00F719E0"/>
    <w:rsid w:val="00F72042"/>
    <w:rsid w:val="00F720BE"/>
    <w:rsid w:val="00F73870"/>
    <w:rsid w:val="00F73B19"/>
    <w:rsid w:val="00F747DC"/>
    <w:rsid w:val="00F74B02"/>
    <w:rsid w:val="00F75362"/>
    <w:rsid w:val="00F75B0B"/>
    <w:rsid w:val="00F75F01"/>
    <w:rsid w:val="00F76013"/>
    <w:rsid w:val="00F76255"/>
    <w:rsid w:val="00F762D3"/>
    <w:rsid w:val="00F802FC"/>
    <w:rsid w:val="00F8090F"/>
    <w:rsid w:val="00F81BB4"/>
    <w:rsid w:val="00F83A39"/>
    <w:rsid w:val="00F83A3E"/>
    <w:rsid w:val="00F83E7F"/>
    <w:rsid w:val="00F84313"/>
    <w:rsid w:val="00F85328"/>
    <w:rsid w:val="00F8565E"/>
    <w:rsid w:val="00F85D12"/>
    <w:rsid w:val="00F86965"/>
    <w:rsid w:val="00F8696E"/>
    <w:rsid w:val="00F87093"/>
    <w:rsid w:val="00F870D4"/>
    <w:rsid w:val="00F90683"/>
    <w:rsid w:val="00F90CC4"/>
    <w:rsid w:val="00F90D6E"/>
    <w:rsid w:val="00F90E9D"/>
    <w:rsid w:val="00F91AC6"/>
    <w:rsid w:val="00F92B24"/>
    <w:rsid w:val="00F92E0C"/>
    <w:rsid w:val="00F9310B"/>
    <w:rsid w:val="00F93CD0"/>
    <w:rsid w:val="00F93DD3"/>
    <w:rsid w:val="00F94627"/>
    <w:rsid w:val="00F94AC4"/>
    <w:rsid w:val="00F94EFB"/>
    <w:rsid w:val="00F9500B"/>
    <w:rsid w:val="00F95425"/>
    <w:rsid w:val="00F95640"/>
    <w:rsid w:val="00F961B1"/>
    <w:rsid w:val="00F9673B"/>
    <w:rsid w:val="00F97195"/>
    <w:rsid w:val="00F97AC3"/>
    <w:rsid w:val="00F97C97"/>
    <w:rsid w:val="00F97E9C"/>
    <w:rsid w:val="00FA016E"/>
    <w:rsid w:val="00FA0374"/>
    <w:rsid w:val="00FA060E"/>
    <w:rsid w:val="00FA0E01"/>
    <w:rsid w:val="00FA129D"/>
    <w:rsid w:val="00FA198C"/>
    <w:rsid w:val="00FA1B50"/>
    <w:rsid w:val="00FA20C1"/>
    <w:rsid w:val="00FA2B57"/>
    <w:rsid w:val="00FA2E61"/>
    <w:rsid w:val="00FA2FEA"/>
    <w:rsid w:val="00FA36EE"/>
    <w:rsid w:val="00FA4010"/>
    <w:rsid w:val="00FA4487"/>
    <w:rsid w:val="00FA4530"/>
    <w:rsid w:val="00FA4EE7"/>
    <w:rsid w:val="00FA5D26"/>
    <w:rsid w:val="00FA62CF"/>
    <w:rsid w:val="00FA6325"/>
    <w:rsid w:val="00FA69D9"/>
    <w:rsid w:val="00FA69FE"/>
    <w:rsid w:val="00FA6BF6"/>
    <w:rsid w:val="00FA6BFF"/>
    <w:rsid w:val="00FA6ED2"/>
    <w:rsid w:val="00FA717D"/>
    <w:rsid w:val="00FA727B"/>
    <w:rsid w:val="00FA7821"/>
    <w:rsid w:val="00FA7E9A"/>
    <w:rsid w:val="00FB0E82"/>
    <w:rsid w:val="00FB18DB"/>
    <w:rsid w:val="00FB1AF9"/>
    <w:rsid w:val="00FB25E7"/>
    <w:rsid w:val="00FB2A5A"/>
    <w:rsid w:val="00FB2C73"/>
    <w:rsid w:val="00FB2CE0"/>
    <w:rsid w:val="00FB2D2B"/>
    <w:rsid w:val="00FB2D3B"/>
    <w:rsid w:val="00FB3CA4"/>
    <w:rsid w:val="00FB4096"/>
    <w:rsid w:val="00FB4848"/>
    <w:rsid w:val="00FB4863"/>
    <w:rsid w:val="00FB4A5B"/>
    <w:rsid w:val="00FB5D5C"/>
    <w:rsid w:val="00FB67E5"/>
    <w:rsid w:val="00FB6BA9"/>
    <w:rsid w:val="00FC0951"/>
    <w:rsid w:val="00FC102A"/>
    <w:rsid w:val="00FC10CD"/>
    <w:rsid w:val="00FC1481"/>
    <w:rsid w:val="00FC18F7"/>
    <w:rsid w:val="00FC1D5D"/>
    <w:rsid w:val="00FC206E"/>
    <w:rsid w:val="00FC275D"/>
    <w:rsid w:val="00FC29C1"/>
    <w:rsid w:val="00FC302D"/>
    <w:rsid w:val="00FC3BE3"/>
    <w:rsid w:val="00FC3C14"/>
    <w:rsid w:val="00FC44DF"/>
    <w:rsid w:val="00FC516E"/>
    <w:rsid w:val="00FC5B1B"/>
    <w:rsid w:val="00FC5DC6"/>
    <w:rsid w:val="00FC7BCA"/>
    <w:rsid w:val="00FD0173"/>
    <w:rsid w:val="00FD2A8F"/>
    <w:rsid w:val="00FD36DF"/>
    <w:rsid w:val="00FD3E71"/>
    <w:rsid w:val="00FD491C"/>
    <w:rsid w:val="00FD4A26"/>
    <w:rsid w:val="00FD4E27"/>
    <w:rsid w:val="00FD4F7C"/>
    <w:rsid w:val="00FD5696"/>
    <w:rsid w:val="00FD618F"/>
    <w:rsid w:val="00FD74F8"/>
    <w:rsid w:val="00FD7FB7"/>
    <w:rsid w:val="00FE02D0"/>
    <w:rsid w:val="00FE04F9"/>
    <w:rsid w:val="00FE1495"/>
    <w:rsid w:val="00FE2542"/>
    <w:rsid w:val="00FE2919"/>
    <w:rsid w:val="00FE3287"/>
    <w:rsid w:val="00FE358C"/>
    <w:rsid w:val="00FE373E"/>
    <w:rsid w:val="00FE4418"/>
    <w:rsid w:val="00FE4CDB"/>
    <w:rsid w:val="00FE520E"/>
    <w:rsid w:val="00FE5522"/>
    <w:rsid w:val="00FE55F3"/>
    <w:rsid w:val="00FE59E2"/>
    <w:rsid w:val="00FE6DA9"/>
    <w:rsid w:val="00FE6DEB"/>
    <w:rsid w:val="00FF03B6"/>
    <w:rsid w:val="00FF041D"/>
    <w:rsid w:val="00FF11EB"/>
    <w:rsid w:val="00FF1F70"/>
    <w:rsid w:val="00FF1FEA"/>
    <w:rsid w:val="00FF2C3B"/>
    <w:rsid w:val="00FF3155"/>
    <w:rsid w:val="00FF337D"/>
    <w:rsid w:val="00FF344E"/>
    <w:rsid w:val="00FF3B81"/>
    <w:rsid w:val="00FF3BDB"/>
    <w:rsid w:val="00FF40D4"/>
    <w:rsid w:val="00FF4F77"/>
    <w:rsid w:val="00FF4FE1"/>
    <w:rsid w:val="00FF526D"/>
    <w:rsid w:val="00FF56E7"/>
    <w:rsid w:val="00FF58EF"/>
    <w:rsid w:val="00FF5904"/>
    <w:rsid w:val="00FF59AE"/>
    <w:rsid w:val="00FF5B96"/>
    <w:rsid w:val="00FF5E06"/>
    <w:rsid w:val="00FF66C8"/>
    <w:rsid w:val="00FF6DD2"/>
    <w:rsid w:val="00FF6DF1"/>
    <w:rsid w:val="00FF74B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43825D2"/>
  <w15:chartTrackingRefBased/>
  <w15:docId w15:val="{50BE0087-91A6-4C94-A0A0-4F02FC3D6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D80"/>
    <w:rPr>
      <w:rFonts w:ascii="Times New Roman" w:eastAsia="Times New Roman" w:hAnsi="Times New Roman"/>
      <w:sz w:val="24"/>
      <w:szCs w:val="24"/>
    </w:rPr>
  </w:style>
  <w:style w:type="paragraph" w:styleId="Heading1">
    <w:name w:val="heading 1"/>
    <w:aliases w:val="headline 1"/>
    <w:basedOn w:val="bodytext"/>
    <w:next w:val="bodytext"/>
    <w:link w:val="Heading1Char"/>
    <w:uiPriority w:val="1"/>
    <w:qFormat/>
    <w:rsid w:val="002965FF"/>
    <w:pPr>
      <w:pageBreakBefore/>
      <w:widowControl w:val="0"/>
      <w:suppressAutoHyphens/>
      <w:spacing w:after="1500"/>
      <w:jc w:val="left"/>
      <w:outlineLvl w:val="0"/>
    </w:pPr>
    <w:rPr>
      <w:sz w:val="48"/>
      <w:szCs w:val="48"/>
    </w:rPr>
  </w:style>
  <w:style w:type="paragraph" w:styleId="Heading2">
    <w:name w:val="heading 2"/>
    <w:aliases w:val="headline 2"/>
    <w:basedOn w:val="bodytext"/>
    <w:next w:val="bodytext"/>
    <w:link w:val="Heading2Char"/>
    <w:uiPriority w:val="1"/>
    <w:qFormat/>
    <w:rsid w:val="00916EB5"/>
    <w:pPr>
      <w:suppressAutoHyphens/>
      <w:spacing w:before="600" w:after="240"/>
      <w:jc w:val="left"/>
      <w:outlineLvl w:val="1"/>
    </w:pPr>
    <w:rPr>
      <w:sz w:val="32"/>
    </w:rPr>
  </w:style>
  <w:style w:type="paragraph" w:styleId="Heading3">
    <w:name w:val="heading 3"/>
    <w:aliases w:val="headline 3"/>
    <w:basedOn w:val="bodytext"/>
    <w:next w:val="bodytext"/>
    <w:link w:val="Heading3Char"/>
    <w:uiPriority w:val="1"/>
    <w:qFormat/>
    <w:rsid w:val="007B0A2C"/>
    <w:pPr>
      <w:spacing w:before="480"/>
      <w:jc w:val="left"/>
      <w:outlineLvl w:val="2"/>
    </w:pPr>
    <w:rPr>
      <w:b/>
      <w:sz w:val="24"/>
    </w:rPr>
  </w:style>
  <w:style w:type="paragraph" w:styleId="Heading4">
    <w:name w:val="heading 4"/>
    <w:aliases w:val="headline 4"/>
    <w:basedOn w:val="bodytext"/>
    <w:next w:val="bodytext"/>
    <w:link w:val="Heading4Char"/>
    <w:uiPriority w:val="1"/>
    <w:qFormat/>
    <w:rsid w:val="00916EB5"/>
    <w:pPr>
      <w:suppressAutoHyphens/>
      <w:spacing w:before="240" w:after="60"/>
      <w:jc w:val="left"/>
      <w:outlineLvl w:val="3"/>
    </w:pPr>
    <w:rPr>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eltext">
    <w:name w:val="tabeltext"/>
    <w:basedOn w:val="tabeltextintabel"/>
    <w:link w:val="tabeltextChar"/>
    <w:qFormat/>
    <w:rsid w:val="00570BE7"/>
    <w:pPr>
      <w:spacing w:after="120"/>
      <w:jc w:val="both"/>
    </w:pPr>
    <w:rPr>
      <w:lang w:val="en-GB" w:eastAsia="sv-SE"/>
    </w:rPr>
  </w:style>
  <w:style w:type="character" w:customStyle="1" w:styleId="tabeltextChar">
    <w:name w:val="tabeltext Char"/>
    <w:link w:val="tabeltext"/>
    <w:locked/>
    <w:rsid w:val="00570BE7"/>
    <w:rPr>
      <w:rFonts w:ascii="Arial" w:eastAsia="Times New Roman" w:hAnsi="Arial" w:cs="Times New Roman"/>
      <w:noProof/>
      <w:sz w:val="14"/>
      <w:szCs w:val="24"/>
      <w:lang w:val="en-GB" w:eastAsia="sv-SE"/>
    </w:rPr>
  </w:style>
  <w:style w:type="paragraph" w:customStyle="1" w:styleId="references">
    <w:name w:val="references"/>
    <w:basedOn w:val="bodytext"/>
    <w:uiPriority w:val="2"/>
    <w:qFormat/>
    <w:rsid w:val="002D06F9"/>
    <w:pPr>
      <w:spacing w:after="60"/>
      <w:ind w:left="454" w:hanging="454"/>
      <w:jc w:val="left"/>
    </w:pPr>
    <w:rPr>
      <w:sz w:val="20"/>
      <w:szCs w:val="48"/>
    </w:rPr>
  </w:style>
  <w:style w:type="paragraph" w:customStyle="1" w:styleId="picturetext">
    <w:name w:val="picturetext"/>
    <w:basedOn w:val="tabeltext"/>
    <w:link w:val="picturetextChar"/>
    <w:uiPriority w:val="2"/>
    <w:qFormat/>
    <w:rsid w:val="006741BD"/>
    <w:pPr>
      <w:spacing w:after="360"/>
      <w:jc w:val="left"/>
    </w:pPr>
    <w:rPr>
      <w:lang w:val="x-none" w:eastAsia="x-none"/>
    </w:rPr>
  </w:style>
  <w:style w:type="character" w:customStyle="1" w:styleId="picturetextChar">
    <w:name w:val="picturetext Char"/>
    <w:link w:val="picturetext"/>
    <w:uiPriority w:val="2"/>
    <w:rsid w:val="000022C2"/>
    <w:rPr>
      <w:rFonts w:ascii="Arial" w:eastAsia="Times New Roman" w:hAnsi="Arial" w:cs="Times New Roman"/>
      <w:noProof/>
      <w:sz w:val="14"/>
      <w:szCs w:val="24"/>
      <w:lang w:val="x-none" w:eastAsia="x-none"/>
    </w:rPr>
  </w:style>
  <w:style w:type="paragraph" w:customStyle="1" w:styleId="bodytext">
    <w:name w:val="bodytext"/>
    <w:link w:val="bodytextChar"/>
    <w:qFormat/>
    <w:rsid w:val="005D7CF7"/>
    <w:pPr>
      <w:spacing w:after="120"/>
      <w:jc w:val="both"/>
    </w:pPr>
    <w:rPr>
      <w:rFonts w:ascii="Times New Roman" w:eastAsia="Times New Roman" w:hAnsi="Times New Roman"/>
      <w:sz w:val="22"/>
      <w:szCs w:val="24"/>
      <w:lang w:val="en-GB"/>
    </w:rPr>
  </w:style>
  <w:style w:type="character" w:customStyle="1" w:styleId="bodytextChar">
    <w:name w:val="bodytext Char"/>
    <w:link w:val="bodytext"/>
    <w:rsid w:val="005D7CF7"/>
    <w:rPr>
      <w:rFonts w:ascii="Times New Roman" w:eastAsia="Times New Roman" w:hAnsi="Times New Roman"/>
      <w:sz w:val="22"/>
      <w:szCs w:val="24"/>
      <w:lang w:val="en-GB"/>
    </w:rPr>
  </w:style>
  <w:style w:type="paragraph" w:customStyle="1" w:styleId="bodytext1">
    <w:name w:val="bodytext 1"/>
    <w:basedOn w:val="bodytext"/>
    <w:next w:val="bodytext2"/>
    <w:link w:val="bodytext1Char"/>
    <w:qFormat/>
    <w:rsid w:val="005D7CF7"/>
    <w:pPr>
      <w:spacing w:after="0"/>
    </w:pPr>
  </w:style>
  <w:style w:type="character" w:customStyle="1" w:styleId="bodytext1Char">
    <w:name w:val="bodytext 1 Char"/>
    <w:link w:val="bodytext1"/>
    <w:rsid w:val="005D7CF7"/>
    <w:rPr>
      <w:rFonts w:ascii="Times New Roman" w:eastAsia="Times New Roman" w:hAnsi="Times New Roman"/>
      <w:sz w:val="22"/>
      <w:szCs w:val="24"/>
      <w:lang w:val="en-GB"/>
    </w:rPr>
  </w:style>
  <w:style w:type="paragraph" w:customStyle="1" w:styleId="bodytext2">
    <w:name w:val="bodytext 2"/>
    <w:basedOn w:val="bodytext"/>
    <w:link w:val="bodytext2Char"/>
    <w:qFormat/>
    <w:rsid w:val="005D7CF7"/>
    <w:pPr>
      <w:spacing w:after="0"/>
      <w:ind w:firstLine="221"/>
    </w:pPr>
  </w:style>
  <w:style w:type="character" w:customStyle="1" w:styleId="bodytext2Char">
    <w:name w:val="bodytext 2 Char"/>
    <w:link w:val="bodytext2"/>
    <w:rsid w:val="005D7CF7"/>
    <w:rPr>
      <w:rFonts w:ascii="Times New Roman" w:eastAsia="Times New Roman" w:hAnsi="Times New Roman"/>
      <w:sz w:val="22"/>
      <w:szCs w:val="24"/>
      <w:lang w:val="en-GB"/>
    </w:rPr>
  </w:style>
  <w:style w:type="paragraph" w:customStyle="1" w:styleId="insertpicture">
    <w:name w:val="insert picture"/>
    <w:basedOn w:val="bodytext"/>
    <w:qFormat/>
    <w:rsid w:val="002634EB"/>
    <w:pPr>
      <w:spacing w:before="240" w:after="240"/>
      <w:jc w:val="center"/>
    </w:pPr>
    <w:rPr>
      <w:sz w:val="20"/>
    </w:rPr>
  </w:style>
  <w:style w:type="paragraph" w:customStyle="1" w:styleId="Citat1">
    <w:name w:val="Citat1"/>
    <w:basedOn w:val="bodytext"/>
    <w:rsid w:val="002634EB"/>
    <w:pPr>
      <w:spacing w:before="200" w:after="200"/>
      <w:ind w:left="567"/>
    </w:pPr>
    <w:rPr>
      <w:sz w:val="20"/>
    </w:rPr>
  </w:style>
  <w:style w:type="paragraph" w:customStyle="1" w:styleId="tabeltextintabel">
    <w:name w:val="tabeltext in tabel"/>
    <w:basedOn w:val="Normal"/>
    <w:link w:val="tabeltextintabelChar"/>
    <w:qFormat/>
    <w:rsid w:val="00AD4D92"/>
    <w:pPr>
      <w:spacing w:before="20" w:after="20"/>
    </w:pPr>
    <w:rPr>
      <w:rFonts w:ascii="Arial" w:hAnsi="Arial"/>
      <w:noProof/>
      <w:sz w:val="14"/>
      <w:lang w:eastAsia="x-none"/>
    </w:rPr>
  </w:style>
  <w:style w:type="character" w:customStyle="1" w:styleId="tabeltextintabelChar">
    <w:name w:val="tabeltext in tabel Char"/>
    <w:link w:val="tabeltextintabel"/>
    <w:rsid w:val="000022C2"/>
    <w:rPr>
      <w:rFonts w:ascii="Arial" w:eastAsia="Times New Roman" w:hAnsi="Arial" w:cs="Times New Roman"/>
      <w:noProof/>
      <w:sz w:val="14"/>
      <w:szCs w:val="24"/>
      <w:lang w:eastAsia="x-none"/>
    </w:rPr>
  </w:style>
  <w:style w:type="character" w:customStyle="1" w:styleId="Heading1Char">
    <w:name w:val="Heading 1 Char"/>
    <w:aliases w:val="headline 1 Char"/>
    <w:link w:val="Heading1"/>
    <w:uiPriority w:val="1"/>
    <w:rsid w:val="002965FF"/>
    <w:rPr>
      <w:rFonts w:ascii="Times New Roman" w:eastAsia="Times New Roman" w:hAnsi="Times New Roman" w:cs="Times New Roman"/>
      <w:sz w:val="48"/>
      <w:szCs w:val="48"/>
      <w:lang w:val="en-GB" w:eastAsia="sv-SE"/>
    </w:rPr>
  </w:style>
  <w:style w:type="character" w:customStyle="1" w:styleId="Heading2Char">
    <w:name w:val="Heading 2 Char"/>
    <w:aliases w:val="headline 2 Char"/>
    <w:link w:val="Heading2"/>
    <w:uiPriority w:val="1"/>
    <w:rsid w:val="00916EB5"/>
    <w:rPr>
      <w:rFonts w:ascii="Times New Roman" w:eastAsia="Times New Roman" w:hAnsi="Times New Roman"/>
      <w:sz w:val="32"/>
      <w:szCs w:val="24"/>
      <w:lang w:val="en-GB"/>
    </w:rPr>
  </w:style>
  <w:style w:type="character" w:customStyle="1" w:styleId="Heading3Char">
    <w:name w:val="Heading 3 Char"/>
    <w:aliases w:val="headline 3 Char"/>
    <w:link w:val="Heading3"/>
    <w:uiPriority w:val="1"/>
    <w:rsid w:val="00017D8D"/>
    <w:rPr>
      <w:rFonts w:ascii="Times New Roman" w:eastAsia="Times New Roman" w:hAnsi="Times New Roman" w:cs="Times New Roman"/>
      <w:b/>
      <w:sz w:val="24"/>
      <w:szCs w:val="24"/>
      <w:lang w:val="en-GB" w:eastAsia="sv-SE"/>
    </w:rPr>
  </w:style>
  <w:style w:type="paragraph" w:styleId="ListParagraph">
    <w:name w:val="List Paragraph"/>
    <w:basedOn w:val="Normal"/>
    <w:uiPriority w:val="34"/>
    <w:rsid w:val="002634EB"/>
    <w:pPr>
      <w:ind w:left="720"/>
      <w:contextualSpacing/>
    </w:pPr>
  </w:style>
  <w:style w:type="character" w:customStyle="1" w:styleId="Heading4Char">
    <w:name w:val="Heading 4 Char"/>
    <w:aliases w:val="headline 4 Char"/>
    <w:link w:val="Heading4"/>
    <w:uiPriority w:val="1"/>
    <w:rsid w:val="00916EB5"/>
    <w:rPr>
      <w:rFonts w:ascii="Times New Roman" w:eastAsia="Times New Roman" w:hAnsi="Times New Roman"/>
      <w:bCs/>
      <w:i/>
      <w:sz w:val="22"/>
      <w:szCs w:val="28"/>
      <w:lang w:val="en-GB"/>
    </w:rPr>
  </w:style>
  <w:style w:type="paragraph" w:styleId="TOC1">
    <w:name w:val="toc 1"/>
    <w:aliases w:val="content 1"/>
    <w:basedOn w:val="bodytext"/>
    <w:next w:val="Normal"/>
    <w:uiPriority w:val="39"/>
    <w:qFormat/>
    <w:rsid w:val="007A2703"/>
    <w:pPr>
      <w:tabs>
        <w:tab w:val="right" w:leader="dot" w:pos="7314"/>
      </w:tabs>
      <w:spacing w:before="120" w:after="0"/>
      <w:jc w:val="left"/>
    </w:pPr>
    <w:rPr>
      <w:b/>
      <w:noProof/>
      <w:szCs w:val="22"/>
    </w:rPr>
  </w:style>
  <w:style w:type="paragraph" w:styleId="TOC2">
    <w:name w:val="toc 2"/>
    <w:aliases w:val="content 2"/>
    <w:basedOn w:val="bodytext"/>
    <w:next w:val="Normal"/>
    <w:uiPriority w:val="39"/>
    <w:qFormat/>
    <w:rsid w:val="009A52E1"/>
    <w:pPr>
      <w:tabs>
        <w:tab w:val="right" w:leader="dot" w:pos="7313"/>
      </w:tabs>
      <w:spacing w:before="60" w:after="0"/>
      <w:ind w:left="567"/>
      <w:jc w:val="left"/>
    </w:pPr>
    <w:rPr>
      <w:iCs/>
      <w:szCs w:val="20"/>
    </w:rPr>
  </w:style>
  <w:style w:type="paragraph" w:styleId="TOC3">
    <w:name w:val="toc 3"/>
    <w:aliases w:val="content 3"/>
    <w:basedOn w:val="bodytext"/>
    <w:next w:val="Normal"/>
    <w:uiPriority w:val="39"/>
    <w:qFormat/>
    <w:rsid w:val="009A52E1"/>
    <w:pPr>
      <w:tabs>
        <w:tab w:val="right" w:leader="dot" w:pos="7313"/>
      </w:tabs>
      <w:spacing w:after="0"/>
      <w:ind w:left="1049"/>
      <w:jc w:val="left"/>
    </w:pPr>
    <w:rPr>
      <w:szCs w:val="20"/>
    </w:rPr>
  </w:style>
  <w:style w:type="paragraph" w:styleId="FootnoteText">
    <w:name w:val="footnote text"/>
    <w:aliases w:val="fotnotetext"/>
    <w:basedOn w:val="bodytext"/>
    <w:link w:val="FootnoteTextChar"/>
    <w:qFormat/>
    <w:rsid w:val="00AC0D0A"/>
    <w:pPr>
      <w:spacing w:line="200" w:lineRule="exact"/>
      <w:ind w:left="255" w:hanging="255"/>
      <w:jc w:val="left"/>
    </w:pPr>
    <w:rPr>
      <w:sz w:val="18"/>
      <w:szCs w:val="20"/>
    </w:rPr>
  </w:style>
  <w:style w:type="character" w:customStyle="1" w:styleId="FootnoteTextChar">
    <w:name w:val="Footnote Text Char"/>
    <w:aliases w:val="fotnotetext Char"/>
    <w:link w:val="FootnoteText"/>
    <w:rsid w:val="00017D8D"/>
    <w:rPr>
      <w:rFonts w:ascii="Times New Roman" w:eastAsia="Times New Roman" w:hAnsi="Times New Roman" w:cs="Times New Roman"/>
      <w:sz w:val="18"/>
      <w:szCs w:val="20"/>
      <w:lang w:val="en-GB" w:eastAsia="sv-SE"/>
    </w:rPr>
  </w:style>
  <w:style w:type="paragraph" w:styleId="Header">
    <w:name w:val="header"/>
    <w:basedOn w:val="Normal"/>
    <w:link w:val="HeaderChar"/>
    <w:unhideWhenUsed/>
    <w:rsid w:val="007E64FC"/>
    <w:pPr>
      <w:tabs>
        <w:tab w:val="center" w:pos="4703"/>
        <w:tab w:val="right" w:pos="9406"/>
      </w:tabs>
    </w:pPr>
  </w:style>
  <w:style w:type="character" w:customStyle="1" w:styleId="HeaderChar">
    <w:name w:val="Header Char"/>
    <w:link w:val="Header"/>
    <w:uiPriority w:val="99"/>
    <w:rsid w:val="007E64FC"/>
    <w:rPr>
      <w:rFonts w:ascii="Times New Roman" w:hAnsi="Times New Roman"/>
      <w:szCs w:val="24"/>
      <w:lang w:eastAsia="sv-SE"/>
    </w:rPr>
  </w:style>
  <w:style w:type="paragraph" w:styleId="Footer">
    <w:name w:val="footer"/>
    <w:basedOn w:val="Normal"/>
    <w:link w:val="FooterChar"/>
    <w:uiPriority w:val="99"/>
    <w:unhideWhenUsed/>
    <w:rsid w:val="007E64FC"/>
    <w:pPr>
      <w:tabs>
        <w:tab w:val="center" w:pos="4703"/>
        <w:tab w:val="right" w:pos="9406"/>
      </w:tabs>
    </w:pPr>
  </w:style>
  <w:style w:type="character" w:customStyle="1" w:styleId="FooterChar">
    <w:name w:val="Footer Char"/>
    <w:link w:val="Footer"/>
    <w:uiPriority w:val="99"/>
    <w:rsid w:val="007E64FC"/>
    <w:rPr>
      <w:rFonts w:ascii="Times New Roman" w:hAnsi="Times New Roman"/>
      <w:szCs w:val="24"/>
      <w:lang w:eastAsia="sv-SE"/>
    </w:rPr>
  </w:style>
  <w:style w:type="table" w:styleId="LightList">
    <w:name w:val="Light List"/>
    <w:basedOn w:val="TableNormal"/>
    <w:uiPriority w:val="61"/>
    <w:rsid w:val="007E64FC"/>
    <w:rPr>
      <w:rFonts w:eastAsia="Times New Roman"/>
      <w:lang w:val="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TableGridLight">
    <w:name w:val="Grid Table Light"/>
    <w:basedOn w:val="TableNormal"/>
    <w:uiPriority w:val="40"/>
    <w:rsid w:val="007E64F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GridTable4-Accent2">
    <w:name w:val="Grid Table 4 Accent 2"/>
    <w:basedOn w:val="TableNormal"/>
    <w:uiPriority w:val="49"/>
    <w:rsid w:val="007E64FC"/>
    <w:tblPr>
      <w:tblStyleRowBandSize w:val="1"/>
      <w:tblStyleColBandSize w:val="1"/>
      <w:tblBorders>
        <w:top w:val="single" w:sz="4" w:space="0" w:color="D5E4EA"/>
        <w:left w:val="single" w:sz="4" w:space="0" w:color="D5E4EA"/>
        <w:bottom w:val="single" w:sz="4" w:space="0" w:color="D5E4EA"/>
        <w:right w:val="single" w:sz="4" w:space="0" w:color="D5E4EA"/>
        <w:insideH w:val="single" w:sz="4" w:space="0" w:color="D5E4EA"/>
        <w:insideV w:val="single" w:sz="4" w:space="0" w:color="D5E4EA"/>
      </w:tblBorders>
    </w:tblPr>
    <w:tblStylePr w:type="firstRow">
      <w:rPr>
        <w:b/>
        <w:bCs/>
        <w:color w:val="FFFFFF"/>
      </w:rPr>
      <w:tblPr/>
      <w:tcPr>
        <w:tcBorders>
          <w:top w:val="single" w:sz="4" w:space="0" w:color="B9D3DC"/>
          <w:left w:val="single" w:sz="4" w:space="0" w:color="B9D3DC"/>
          <w:bottom w:val="single" w:sz="4" w:space="0" w:color="B9D3DC"/>
          <w:right w:val="single" w:sz="4" w:space="0" w:color="B9D3DC"/>
          <w:insideH w:val="nil"/>
          <w:insideV w:val="nil"/>
        </w:tcBorders>
        <w:shd w:val="clear" w:color="auto" w:fill="B9D3DC"/>
      </w:tcPr>
    </w:tblStylePr>
    <w:tblStylePr w:type="lastRow">
      <w:rPr>
        <w:b/>
        <w:bCs/>
      </w:rPr>
      <w:tblPr/>
      <w:tcPr>
        <w:tcBorders>
          <w:top w:val="double" w:sz="4" w:space="0" w:color="B9D3DC"/>
        </w:tcBorders>
      </w:tcPr>
    </w:tblStylePr>
    <w:tblStylePr w:type="firstCol">
      <w:rPr>
        <w:b/>
        <w:bCs/>
      </w:rPr>
    </w:tblStylePr>
    <w:tblStylePr w:type="lastCol">
      <w:rPr>
        <w:b/>
        <w:bCs/>
      </w:rPr>
    </w:tblStylePr>
    <w:tblStylePr w:type="band1Vert">
      <w:tblPr/>
      <w:tcPr>
        <w:shd w:val="clear" w:color="auto" w:fill="F1F6F8"/>
      </w:tcPr>
    </w:tblStylePr>
    <w:tblStylePr w:type="band1Horz">
      <w:tblPr/>
      <w:tcPr>
        <w:shd w:val="clear" w:color="auto" w:fill="F1F6F8"/>
      </w:tcPr>
    </w:tblStylePr>
  </w:style>
  <w:style w:type="table" w:styleId="GridTable4-Accent4">
    <w:name w:val="Grid Table 4 Accent 4"/>
    <w:basedOn w:val="TableNormal"/>
    <w:uiPriority w:val="49"/>
    <w:rsid w:val="007E64FC"/>
    <w:tblPr>
      <w:tblStyleRowBandSize w:val="1"/>
      <w:tblStyleColBandSize w:val="1"/>
      <w:tblBorders>
        <w:top w:val="single" w:sz="4" w:space="0" w:color="E6E4DB"/>
        <w:left w:val="single" w:sz="4" w:space="0" w:color="E6E4DB"/>
        <w:bottom w:val="single" w:sz="4" w:space="0" w:color="E6E4DB"/>
        <w:right w:val="single" w:sz="4" w:space="0" w:color="E6E4DB"/>
        <w:insideH w:val="single" w:sz="4" w:space="0" w:color="E6E4DB"/>
        <w:insideV w:val="single" w:sz="4" w:space="0" w:color="E6E4DB"/>
      </w:tblBorders>
    </w:tblPr>
    <w:tblStylePr w:type="firstRow">
      <w:rPr>
        <w:b/>
        <w:bCs/>
        <w:color w:val="FFFFFF"/>
      </w:rPr>
      <w:tblPr/>
      <w:tcPr>
        <w:tcBorders>
          <w:top w:val="single" w:sz="4" w:space="0" w:color="D6D2C4"/>
          <w:left w:val="single" w:sz="4" w:space="0" w:color="D6D2C4"/>
          <w:bottom w:val="single" w:sz="4" w:space="0" w:color="D6D2C4"/>
          <w:right w:val="single" w:sz="4" w:space="0" w:color="D6D2C4"/>
          <w:insideH w:val="nil"/>
          <w:insideV w:val="nil"/>
        </w:tcBorders>
        <w:shd w:val="clear" w:color="auto" w:fill="D6D2C4"/>
      </w:tcPr>
    </w:tblStylePr>
    <w:tblStylePr w:type="lastRow">
      <w:rPr>
        <w:b/>
        <w:bCs/>
      </w:rPr>
      <w:tblPr/>
      <w:tcPr>
        <w:tcBorders>
          <w:top w:val="double" w:sz="4" w:space="0" w:color="D6D2C4"/>
        </w:tcBorders>
      </w:tcPr>
    </w:tblStylePr>
    <w:tblStylePr w:type="firstCol">
      <w:rPr>
        <w:b/>
        <w:bCs/>
      </w:rPr>
    </w:tblStylePr>
    <w:tblStylePr w:type="lastCol">
      <w:rPr>
        <w:b/>
        <w:bCs/>
      </w:rPr>
    </w:tblStylePr>
    <w:tblStylePr w:type="band1Vert">
      <w:tblPr/>
      <w:tcPr>
        <w:shd w:val="clear" w:color="auto" w:fill="F6F6F3"/>
      </w:tcPr>
    </w:tblStylePr>
    <w:tblStylePr w:type="band1Horz">
      <w:tblPr/>
      <w:tcPr>
        <w:shd w:val="clear" w:color="auto" w:fill="F6F6F3"/>
      </w:tcPr>
    </w:tblStylePr>
  </w:style>
  <w:style w:type="paragraph" w:customStyle="1" w:styleId="DecimalAligned">
    <w:name w:val="Decimal Aligned"/>
    <w:basedOn w:val="Normal"/>
    <w:uiPriority w:val="40"/>
    <w:rsid w:val="0065651F"/>
    <w:pPr>
      <w:tabs>
        <w:tab w:val="decimal" w:pos="360"/>
      </w:tabs>
      <w:spacing w:after="200" w:line="276" w:lineRule="auto"/>
    </w:pPr>
    <w:rPr>
      <w:rFonts w:ascii="Arial" w:hAnsi="Arial"/>
      <w:sz w:val="18"/>
      <w:szCs w:val="22"/>
      <w:lang w:val="en-US" w:eastAsia="en-US"/>
    </w:rPr>
  </w:style>
  <w:style w:type="character" w:styleId="BookTitle">
    <w:name w:val="Book Title"/>
    <w:uiPriority w:val="33"/>
    <w:rsid w:val="00570BE7"/>
    <w:rPr>
      <w:b/>
      <w:bCs/>
      <w:i/>
      <w:iCs/>
      <w:spacing w:val="5"/>
    </w:rPr>
  </w:style>
  <w:style w:type="table" w:styleId="MediumShading2-Accent5">
    <w:name w:val="Medium Shading 2 Accent 5"/>
    <w:basedOn w:val="TableNormal"/>
    <w:uiPriority w:val="64"/>
    <w:rsid w:val="007E64FC"/>
    <w:rPr>
      <w:rFonts w:eastAsia="Times New Roman"/>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BFB8AF"/>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BFB8AF"/>
      </w:tcPr>
    </w:tblStylePr>
    <w:tblStylePr w:type="lastCol">
      <w:rPr>
        <w:b/>
        <w:bCs/>
        <w:color w:val="FFFFFF"/>
      </w:rPr>
      <w:tblPr/>
      <w:tcPr>
        <w:tcBorders>
          <w:left w:val="nil"/>
          <w:right w:val="nil"/>
          <w:insideH w:val="nil"/>
          <w:insideV w:val="nil"/>
        </w:tcBorders>
        <w:shd w:val="clear" w:color="auto" w:fill="BFB8AF"/>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Hyperlink">
    <w:name w:val="Hyperlink"/>
    <w:uiPriority w:val="99"/>
    <w:unhideWhenUsed/>
    <w:rsid w:val="0076590C"/>
    <w:rPr>
      <w:color w:val="0563C1"/>
      <w:u w:val="single"/>
    </w:rPr>
  </w:style>
  <w:style w:type="table" w:styleId="TableGrid">
    <w:name w:val="Table Grid"/>
    <w:basedOn w:val="TableNormal"/>
    <w:uiPriority w:val="39"/>
    <w:rsid w:val="007659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rutnt1">
    <w:name w:val="Tabellrutnät1"/>
    <w:basedOn w:val="TableNormal"/>
    <w:next w:val="TableGrid"/>
    <w:uiPriority w:val="59"/>
    <w:rsid w:val="007659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rutnt2">
    <w:name w:val="Tabellrutnät2"/>
    <w:basedOn w:val="TableNormal"/>
    <w:next w:val="TableGrid"/>
    <w:uiPriority w:val="59"/>
    <w:rsid w:val="007659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6590C"/>
    <w:rPr>
      <w:rFonts w:ascii="Tahoma" w:hAnsi="Tahoma" w:cs="Tahoma"/>
      <w:sz w:val="16"/>
      <w:szCs w:val="16"/>
      <w:lang w:eastAsia="en-US"/>
    </w:rPr>
  </w:style>
  <w:style w:type="character" w:customStyle="1" w:styleId="BalloonTextChar">
    <w:name w:val="Balloon Text Char"/>
    <w:link w:val="BalloonText"/>
    <w:uiPriority w:val="99"/>
    <w:semiHidden/>
    <w:rsid w:val="0076590C"/>
    <w:rPr>
      <w:rFonts w:ascii="Tahoma" w:hAnsi="Tahoma" w:cs="Tahoma"/>
      <w:sz w:val="16"/>
      <w:szCs w:val="16"/>
    </w:rPr>
  </w:style>
  <w:style w:type="character" w:styleId="CommentReference">
    <w:name w:val="annotation reference"/>
    <w:uiPriority w:val="99"/>
    <w:semiHidden/>
    <w:unhideWhenUsed/>
    <w:rsid w:val="0076590C"/>
    <w:rPr>
      <w:sz w:val="16"/>
      <w:szCs w:val="16"/>
    </w:rPr>
  </w:style>
  <w:style w:type="paragraph" w:styleId="CommentText">
    <w:name w:val="annotation text"/>
    <w:basedOn w:val="Normal"/>
    <w:link w:val="CommentTextChar"/>
    <w:uiPriority w:val="99"/>
    <w:unhideWhenUsed/>
    <w:rsid w:val="0076590C"/>
    <w:pPr>
      <w:spacing w:after="200"/>
    </w:pPr>
    <w:rPr>
      <w:rFonts w:ascii="Arial" w:hAnsi="Arial"/>
      <w:sz w:val="20"/>
      <w:szCs w:val="20"/>
      <w:lang w:eastAsia="en-US"/>
    </w:rPr>
  </w:style>
  <w:style w:type="character" w:customStyle="1" w:styleId="CommentTextChar">
    <w:name w:val="Comment Text Char"/>
    <w:link w:val="CommentText"/>
    <w:uiPriority w:val="99"/>
    <w:rsid w:val="0076590C"/>
    <w:rPr>
      <w:sz w:val="20"/>
      <w:szCs w:val="20"/>
    </w:rPr>
  </w:style>
  <w:style w:type="paragraph" w:styleId="CommentSubject">
    <w:name w:val="annotation subject"/>
    <w:basedOn w:val="CommentText"/>
    <w:next w:val="CommentText"/>
    <w:link w:val="CommentSubjectChar"/>
    <w:uiPriority w:val="99"/>
    <w:semiHidden/>
    <w:unhideWhenUsed/>
    <w:rsid w:val="0076590C"/>
    <w:rPr>
      <w:b/>
      <w:bCs/>
    </w:rPr>
  </w:style>
  <w:style w:type="character" w:customStyle="1" w:styleId="CommentSubjectChar">
    <w:name w:val="Comment Subject Char"/>
    <w:link w:val="CommentSubject"/>
    <w:uiPriority w:val="99"/>
    <w:semiHidden/>
    <w:rsid w:val="0076590C"/>
    <w:rPr>
      <w:b/>
      <w:bCs/>
      <w:sz w:val="20"/>
      <w:szCs w:val="20"/>
    </w:rPr>
  </w:style>
  <w:style w:type="paragraph" w:styleId="Revision">
    <w:name w:val="Revision"/>
    <w:hidden/>
    <w:uiPriority w:val="99"/>
    <w:semiHidden/>
    <w:rsid w:val="0076590C"/>
    <w:rPr>
      <w:sz w:val="22"/>
      <w:szCs w:val="22"/>
      <w:lang w:eastAsia="en-US"/>
    </w:rPr>
  </w:style>
  <w:style w:type="character" w:styleId="LineNumber">
    <w:name w:val="line number"/>
    <w:basedOn w:val="DefaultParagraphFont"/>
    <w:uiPriority w:val="99"/>
    <w:semiHidden/>
    <w:unhideWhenUsed/>
    <w:rsid w:val="0076590C"/>
  </w:style>
  <w:style w:type="table" w:styleId="PlainTable5">
    <w:name w:val="Plain Table 5"/>
    <w:basedOn w:val="TableNormal"/>
    <w:uiPriority w:val="45"/>
    <w:rsid w:val="00E732EC"/>
    <w:tblPr>
      <w:tblStyleRowBandSize w:val="1"/>
      <w:tblStyleColBandSize w:val="1"/>
    </w:tblPr>
    <w:tblStylePr w:type="firstRow">
      <w:rPr>
        <w:rFonts w:ascii="Times New Roman" w:eastAsia="Times New Roman" w:hAnsi="Times New Roman" w:cs="Times New Roman"/>
        <w:i/>
        <w:iCs/>
        <w:sz w:val="26"/>
      </w:rPr>
      <w:tblPr/>
      <w:tcPr>
        <w:tcBorders>
          <w:bottom w:val="single" w:sz="4" w:space="0" w:color="7F7F7F"/>
        </w:tcBorders>
        <w:shd w:val="clear" w:color="auto" w:fill="FFFFFF"/>
      </w:tcPr>
    </w:tblStylePr>
    <w:tblStylePr w:type="lastRow">
      <w:rPr>
        <w:rFonts w:ascii="Times New Roman" w:eastAsia="Times New Roman" w:hAnsi="Times New Roman" w:cs="Times New Roman"/>
        <w:i/>
        <w:iCs/>
        <w:sz w:val="26"/>
      </w:rPr>
      <w:tblPr/>
      <w:tcPr>
        <w:tcBorders>
          <w:top w:val="single" w:sz="4" w:space="0" w:color="7F7F7F"/>
        </w:tcBorders>
        <w:shd w:val="clear" w:color="auto" w:fill="FFFFFF"/>
      </w:tcPr>
    </w:tblStylePr>
    <w:tblStylePr w:type="firstCol">
      <w:pPr>
        <w:jc w:val="right"/>
      </w:pPr>
      <w:rPr>
        <w:rFonts w:ascii="Times New Roman" w:eastAsia="Times New Roman" w:hAnsi="Times New Roman" w:cs="Times New Roman"/>
        <w:i/>
        <w:iCs/>
        <w:sz w:val="26"/>
      </w:rPr>
      <w:tblPr/>
      <w:tcPr>
        <w:tcBorders>
          <w:right w:val="single" w:sz="4" w:space="0" w:color="7F7F7F"/>
        </w:tcBorders>
        <w:shd w:val="clear" w:color="auto" w:fill="FFFFFF"/>
      </w:tcPr>
    </w:tblStylePr>
    <w:tblStylePr w:type="lastCol">
      <w:rPr>
        <w:rFonts w:ascii="Times New Roman" w:eastAsia="Times New Roman" w:hAnsi="Times New Rom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5">
    <w:name w:val="Grid Table 4 Accent 5"/>
    <w:basedOn w:val="TableNormal"/>
    <w:uiPriority w:val="49"/>
    <w:rsid w:val="006B16E4"/>
    <w:tblPr>
      <w:tblStyleRowBandSize w:val="1"/>
      <w:tblStyleColBandSize w:val="1"/>
      <w:tblBorders>
        <w:top w:val="single" w:sz="4" w:space="0" w:color="D8D4CE"/>
        <w:left w:val="single" w:sz="4" w:space="0" w:color="D8D4CE"/>
        <w:bottom w:val="single" w:sz="4" w:space="0" w:color="D8D4CE"/>
        <w:right w:val="single" w:sz="4" w:space="0" w:color="D8D4CE"/>
        <w:insideH w:val="single" w:sz="4" w:space="0" w:color="D8D4CE"/>
        <w:insideV w:val="single" w:sz="4" w:space="0" w:color="D8D4CE"/>
      </w:tblBorders>
    </w:tblPr>
    <w:tblStylePr w:type="firstRow">
      <w:rPr>
        <w:b/>
        <w:bCs/>
        <w:color w:val="FFFFFF"/>
      </w:rPr>
      <w:tblPr/>
      <w:tcPr>
        <w:tcBorders>
          <w:top w:val="single" w:sz="4" w:space="0" w:color="BFB8AF"/>
          <w:left w:val="single" w:sz="4" w:space="0" w:color="BFB8AF"/>
          <w:bottom w:val="single" w:sz="4" w:space="0" w:color="BFB8AF"/>
          <w:right w:val="single" w:sz="4" w:space="0" w:color="BFB8AF"/>
          <w:insideH w:val="nil"/>
          <w:insideV w:val="nil"/>
        </w:tcBorders>
        <w:shd w:val="clear" w:color="auto" w:fill="BFB8AF"/>
      </w:tcPr>
    </w:tblStylePr>
    <w:tblStylePr w:type="lastRow">
      <w:rPr>
        <w:b/>
        <w:bCs/>
      </w:rPr>
      <w:tblPr/>
      <w:tcPr>
        <w:tcBorders>
          <w:top w:val="double" w:sz="4" w:space="0" w:color="BFB8AF"/>
        </w:tcBorders>
      </w:tcPr>
    </w:tblStylePr>
    <w:tblStylePr w:type="firstCol">
      <w:rPr>
        <w:b/>
        <w:bCs/>
      </w:rPr>
    </w:tblStylePr>
    <w:tblStylePr w:type="lastCol">
      <w:rPr>
        <w:b/>
        <w:bCs/>
      </w:rPr>
    </w:tblStylePr>
    <w:tblStylePr w:type="band1Vert">
      <w:tblPr/>
      <w:tcPr>
        <w:shd w:val="clear" w:color="auto" w:fill="F2F0EE"/>
      </w:tcPr>
    </w:tblStylePr>
    <w:tblStylePr w:type="band1Horz">
      <w:tblPr/>
      <w:tcPr>
        <w:shd w:val="clear" w:color="auto" w:fill="F2F0EE"/>
      </w:tcPr>
    </w:tblStylePr>
  </w:style>
  <w:style w:type="table" w:styleId="GridTable2-Accent5">
    <w:name w:val="Grid Table 2 Accent 5"/>
    <w:basedOn w:val="TableNormal"/>
    <w:uiPriority w:val="47"/>
    <w:rsid w:val="006B16E4"/>
    <w:tblPr>
      <w:tblStyleRowBandSize w:val="1"/>
      <w:tblStyleColBandSize w:val="1"/>
      <w:tblBorders>
        <w:top w:val="single" w:sz="2" w:space="0" w:color="D8D4CE"/>
        <w:bottom w:val="single" w:sz="2" w:space="0" w:color="D8D4CE"/>
        <w:insideH w:val="single" w:sz="2" w:space="0" w:color="D8D4CE"/>
        <w:insideV w:val="single" w:sz="2" w:space="0" w:color="D8D4CE"/>
      </w:tblBorders>
    </w:tblPr>
    <w:tblStylePr w:type="firstRow">
      <w:rPr>
        <w:b/>
        <w:bCs/>
      </w:rPr>
      <w:tblPr/>
      <w:tcPr>
        <w:tcBorders>
          <w:top w:val="nil"/>
          <w:bottom w:val="single" w:sz="12" w:space="0" w:color="D8D4CE"/>
          <w:insideH w:val="nil"/>
          <w:insideV w:val="nil"/>
        </w:tcBorders>
        <w:shd w:val="clear" w:color="auto" w:fill="FFFFFF"/>
      </w:tcPr>
    </w:tblStylePr>
    <w:tblStylePr w:type="lastRow">
      <w:rPr>
        <w:b/>
        <w:bCs/>
      </w:rPr>
      <w:tblPr/>
      <w:tcPr>
        <w:tcBorders>
          <w:top w:val="double" w:sz="2" w:space="0" w:color="D8D4CE"/>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2F0EE"/>
      </w:tcPr>
    </w:tblStylePr>
    <w:tblStylePr w:type="band1Horz">
      <w:tblPr/>
      <w:tcPr>
        <w:shd w:val="clear" w:color="auto" w:fill="F2F0EE"/>
      </w:tcPr>
    </w:tblStylePr>
  </w:style>
  <w:style w:type="table" w:styleId="GridTable2-Accent4">
    <w:name w:val="Grid Table 2 Accent 4"/>
    <w:basedOn w:val="TableNormal"/>
    <w:uiPriority w:val="47"/>
    <w:rsid w:val="006B16E4"/>
    <w:tblPr>
      <w:tblStyleRowBandSize w:val="1"/>
      <w:tblStyleColBandSize w:val="1"/>
      <w:tblBorders>
        <w:top w:val="single" w:sz="2" w:space="0" w:color="E6E4DB"/>
        <w:bottom w:val="single" w:sz="2" w:space="0" w:color="E6E4DB"/>
        <w:insideH w:val="single" w:sz="2" w:space="0" w:color="E6E4DB"/>
        <w:insideV w:val="single" w:sz="2" w:space="0" w:color="E6E4DB"/>
      </w:tblBorders>
    </w:tblPr>
    <w:tblStylePr w:type="firstRow">
      <w:rPr>
        <w:b/>
        <w:bCs/>
      </w:rPr>
      <w:tblPr/>
      <w:tcPr>
        <w:tcBorders>
          <w:top w:val="nil"/>
          <w:bottom w:val="single" w:sz="12" w:space="0" w:color="E6E4DB"/>
          <w:insideH w:val="nil"/>
          <w:insideV w:val="nil"/>
        </w:tcBorders>
        <w:shd w:val="clear" w:color="auto" w:fill="FFFFFF"/>
      </w:tcPr>
    </w:tblStylePr>
    <w:tblStylePr w:type="lastRow">
      <w:rPr>
        <w:b/>
        <w:bCs/>
      </w:rPr>
      <w:tblPr/>
      <w:tcPr>
        <w:tcBorders>
          <w:top w:val="double" w:sz="2" w:space="0" w:color="E6E4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6F6F3"/>
      </w:tcPr>
    </w:tblStylePr>
    <w:tblStylePr w:type="band1Horz">
      <w:tblPr/>
      <w:tcPr>
        <w:shd w:val="clear" w:color="auto" w:fill="F6F6F3"/>
      </w:tcPr>
    </w:tblStylePr>
  </w:style>
  <w:style w:type="table" w:styleId="ListTable4">
    <w:name w:val="List Table 4"/>
    <w:basedOn w:val="TableNormal"/>
    <w:uiPriority w:val="49"/>
    <w:rsid w:val="006B16E4"/>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5">
    <w:name w:val="List Table 4 Accent 5"/>
    <w:basedOn w:val="TableNormal"/>
    <w:uiPriority w:val="49"/>
    <w:rsid w:val="006B16E4"/>
    <w:tblPr>
      <w:tblStyleRowBandSize w:val="1"/>
      <w:tblStyleColBandSize w:val="1"/>
      <w:tblBorders>
        <w:top w:val="single" w:sz="4" w:space="0" w:color="D8D4CE"/>
        <w:left w:val="single" w:sz="4" w:space="0" w:color="D8D4CE"/>
        <w:bottom w:val="single" w:sz="4" w:space="0" w:color="D8D4CE"/>
        <w:right w:val="single" w:sz="4" w:space="0" w:color="D8D4CE"/>
        <w:insideH w:val="single" w:sz="4" w:space="0" w:color="D8D4CE"/>
      </w:tblBorders>
    </w:tblPr>
    <w:tblStylePr w:type="firstRow">
      <w:rPr>
        <w:b/>
        <w:bCs/>
        <w:color w:val="FFFFFF"/>
      </w:rPr>
      <w:tblPr/>
      <w:tcPr>
        <w:tcBorders>
          <w:top w:val="single" w:sz="4" w:space="0" w:color="BFB8AF"/>
          <w:left w:val="single" w:sz="4" w:space="0" w:color="BFB8AF"/>
          <w:bottom w:val="single" w:sz="4" w:space="0" w:color="BFB8AF"/>
          <w:right w:val="single" w:sz="4" w:space="0" w:color="BFB8AF"/>
          <w:insideH w:val="nil"/>
        </w:tcBorders>
        <w:shd w:val="clear" w:color="auto" w:fill="BFB8AF"/>
      </w:tcPr>
    </w:tblStylePr>
    <w:tblStylePr w:type="lastRow">
      <w:rPr>
        <w:b/>
        <w:bCs/>
      </w:rPr>
      <w:tblPr/>
      <w:tcPr>
        <w:tcBorders>
          <w:top w:val="double" w:sz="4" w:space="0" w:color="D8D4CE"/>
        </w:tcBorders>
      </w:tcPr>
    </w:tblStylePr>
    <w:tblStylePr w:type="firstCol">
      <w:rPr>
        <w:b/>
        <w:bCs/>
      </w:rPr>
    </w:tblStylePr>
    <w:tblStylePr w:type="lastCol">
      <w:rPr>
        <w:b/>
        <w:bCs/>
      </w:rPr>
    </w:tblStylePr>
    <w:tblStylePr w:type="band1Vert">
      <w:tblPr/>
      <w:tcPr>
        <w:shd w:val="clear" w:color="auto" w:fill="F2F0EE"/>
      </w:tcPr>
    </w:tblStylePr>
    <w:tblStylePr w:type="band1Horz">
      <w:tblPr/>
      <w:tcPr>
        <w:shd w:val="clear" w:color="auto" w:fill="F2F0EE"/>
      </w:tcPr>
    </w:tblStylePr>
  </w:style>
  <w:style w:type="table" w:styleId="ListTable3-Accent5">
    <w:name w:val="List Table 3 Accent 5"/>
    <w:basedOn w:val="TableNormal"/>
    <w:uiPriority w:val="48"/>
    <w:rsid w:val="006B16E4"/>
    <w:tblPr>
      <w:tblStyleRowBandSize w:val="1"/>
      <w:tblStyleColBandSize w:val="1"/>
      <w:tblBorders>
        <w:top w:val="single" w:sz="4" w:space="0" w:color="BFB8AF"/>
        <w:left w:val="single" w:sz="4" w:space="0" w:color="BFB8AF"/>
        <w:bottom w:val="single" w:sz="4" w:space="0" w:color="BFB8AF"/>
        <w:right w:val="single" w:sz="4" w:space="0" w:color="BFB8AF"/>
      </w:tblBorders>
    </w:tblPr>
    <w:tblStylePr w:type="firstRow">
      <w:rPr>
        <w:b/>
        <w:bCs/>
        <w:color w:val="FFFFFF"/>
      </w:rPr>
      <w:tblPr/>
      <w:tcPr>
        <w:shd w:val="clear" w:color="auto" w:fill="BFB8AF"/>
      </w:tcPr>
    </w:tblStylePr>
    <w:tblStylePr w:type="lastRow">
      <w:rPr>
        <w:b/>
        <w:bCs/>
      </w:rPr>
      <w:tblPr/>
      <w:tcPr>
        <w:tcBorders>
          <w:top w:val="double" w:sz="4" w:space="0" w:color="BFB8AF"/>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BFB8AF"/>
          <w:right w:val="single" w:sz="4" w:space="0" w:color="BFB8AF"/>
        </w:tcBorders>
      </w:tcPr>
    </w:tblStylePr>
    <w:tblStylePr w:type="band1Horz">
      <w:tblPr/>
      <w:tcPr>
        <w:tcBorders>
          <w:top w:val="single" w:sz="4" w:space="0" w:color="BFB8AF"/>
          <w:bottom w:val="single" w:sz="4" w:space="0" w:color="BFB8AF"/>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FB8AF"/>
          <w:left w:val="nil"/>
        </w:tcBorders>
      </w:tcPr>
    </w:tblStylePr>
    <w:tblStylePr w:type="swCell">
      <w:tblPr/>
      <w:tcPr>
        <w:tcBorders>
          <w:top w:val="double" w:sz="4" w:space="0" w:color="BFB8AF"/>
          <w:right w:val="nil"/>
        </w:tcBorders>
      </w:tcPr>
    </w:tblStylePr>
  </w:style>
  <w:style w:type="table" w:styleId="GridTable5Dark-Accent5">
    <w:name w:val="Grid Table 5 Dark Accent 5"/>
    <w:basedOn w:val="TableNormal"/>
    <w:uiPriority w:val="50"/>
    <w:rsid w:val="00D003A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0EE"/>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BFB8AF"/>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BFB8AF"/>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BFB8AF"/>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BFB8AF"/>
      </w:tcPr>
    </w:tblStylePr>
    <w:tblStylePr w:type="band1Vert">
      <w:tblPr/>
      <w:tcPr>
        <w:shd w:val="clear" w:color="auto" w:fill="E5E2DE"/>
      </w:tcPr>
    </w:tblStylePr>
    <w:tblStylePr w:type="band1Horz">
      <w:tblPr/>
      <w:tcPr>
        <w:shd w:val="clear" w:color="auto" w:fill="E5E2DE"/>
      </w:tcPr>
    </w:tblStylePr>
  </w:style>
  <w:style w:type="table" w:styleId="GridTable5Dark-Accent4">
    <w:name w:val="Grid Table 5 Dark Accent 4"/>
    <w:basedOn w:val="TableNormal"/>
    <w:uiPriority w:val="50"/>
    <w:rsid w:val="00D003A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6F6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D6D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D6D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D6D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D6D2C4"/>
      </w:tcPr>
    </w:tblStylePr>
    <w:tblStylePr w:type="band1Vert">
      <w:tblPr/>
      <w:tcPr>
        <w:shd w:val="clear" w:color="auto" w:fill="EEEDE7"/>
      </w:tcPr>
    </w:tblStylePr>
    <w:tblStylePr w:type="band1Horz">
      <w:tblPr/>
      <w:tcPr>
        <w:shd w:val="clear" w:color="auto" w:fill="EEEDE7"/>
      </w:tcPr>
    </w:tblStylePr>
  </w:style>
  <w:style w:type="paragraph" w:customStyle="1" w:styleId="UppsatsBrdtext">
    <w:name w:val="Uppsats_Brödtext"/>
    <w:semiHidden/>
    <w:locked/>
    <w:rsid w:val="00FF03B6"/>
    <w:pPr>
      <w:spacing w:line="300" w:lineRule="exact"/>
      <w:ind w:left="567" w:right="567" w:firstLine="357"/>
      <w:jc w:val="both"/>
    </w:pPr>
    <w:rPr>
      <w:rFonts w:ascii="Times New Roman" w:eastAsia="Times New Roman" w:hAnsi="Times New Roman"/>
      <w:sz w:val="24"/>
      <w:szCs w:val="48"/>
    </w:rPr>
  </w:style>
  <w:style w:type="character" w:styleId="FootnoteReference">
    <w:name w:val="footnote reference"/>
    <w:semiHidden/>
    <w:rsid w:val="00FF03B6"/>
    <w:rPr>
      <w:vertAlign w:val="superscript"/>
    </w:rPr>
  </w:style>
  <w:style w:type="paragraph" w:customStyle="1" w:styleId="Titel">
    <w:name w:val="Titel"/>
    <w:next w:val="Normal"/>
    <w:semiHidden/>
    <w:qFormat/>
    <w:locked/>
    <w:rsid w:val="0065651F"/>
    <w:pPr>
      <w:spacing w:after="300"/>
      <w:jc w:val="center"/>
    </w:pPr>
    <w:rPr>
      <w:rFonts w:eastAsia="Times New Roman"/>
      <w:sz w:val="48"/>
      <w:szCs w:val="48"/>
    </w:rPr>
  </w:style>
  <w:style w:type="paragraph" w:customStyle="1" w:styleId="Undertitel">
    <w:name w:val="Undertitel"/>
    <w:link w:val="UndertitelChar"/>
    <w:semiHidden/>
    <w:locked/>
    <w:rsid w:val="00FF03B6"/>
    <w:pPr>
      <w:spacing w:before="300"/>
      <w:ind w:left="567" w:right="567"/>
      <w:jc w:val="center"/>
    </w:pPr>
    <w:rPr>
      <w:rFonts w:ascii="Times New Roman" w:eastAsia="Times New Roman" w:hAnsi="Times New Roman"/>
      <w:sz w:val="32"/>
      <w:szCs w:val="32"/>
    </w:rPr>
  </w:style>
  <w:style w:type="paragraph" w:customStyle="1" w:styleId="Bokensundertitel">
    <w:name w:val="Bokens undertitel"/>
    <w:basedOn w:val="Undertitel"/>
    <w:link w:val="BokensundertitelChar"/>
    <w:autoRedefine/>
    <w:semiHidden/>
    <w:qFormat/>
    <w:rsid w:val="009C6D50"/>
    <w:pPr>
      <w:numPr>
        <w:numId w:val="2"/>
      </w:numPr>
      <w:ind w:right="0"/>
    </w:pPr>
    <w:rPr>
      <w:lang w:val="en-GB" w:eastAsia="x-none"/>
    </w:rPr>
  </w:style>
  <w:style w:type="character" w:customStyle="1" w:styleId="UndertitelChar">
    <w:name w:val="Undertitel Char"/>
    <w:link w:val="Undertitel"/>
    <w:semiHidden/>
    <w:rsid w:val="00FF03B6"/>
    <w:rPr>
      <w:rFonts w:ascii="Times New Roman" w:eastAsia="Times New Roman" w:hAnsi="Times New Roman" w:cs="Times New Roman"/>
      <w:sz w:val="32"/>
      <w:szCs w:val="32"/>
      <w:lang w:eastAsia="sv-SE"/>
    </w:rPr>
  </w:style>
  <w:style w:type="character" w:customStyle="1" w:styleId="BokensundertitelChar">
    <w:name w:val="Bokens undertitel Char"/>
    <w:link w:val="Bokensundertitel"/>
    <w:semiHidden/>
    <w:rsid w:val="009C6D50"/>
    <w:rPr>
      <w:rFonts w:ascii="Times New Roman" w:eastAsia="Times New Roman" w:hAnsi="Times New Roman"/>
      <w:sz w:val="32"/>
      <w:szCs w:val="32"/>
      <w:lang w:val="en-GB" w:eastAsia="x-none"/>
    </w:rPr>
  </w:style>
  <w:style w:type="table" w:styleId="ListTable4-Accent2">
    <w:name w:val="List Table 4 Accent 2"/>
    <w:basedOn w:val="TableNormal"/>
    <w:uiPriority w:val="49"/>
    <w:rsid w:val="00570BE7"/>
    <w:tblPr>
      <w:tblStyleRowBandSize w:val="1"/>
      <w:tblStyleColBandSize w:val="1"/>
      <w:tblBorders>
        <w:top w:val="single" w:sz="4" w:space="0" w:color="D5E4EA"/>
        <w:left w:val="single" w:sz="4" w:space="0" w:color="D5E4EA"/>
        <w:bottom w:val="single" w:sz="4" w:space="0" w:color="D5E4EA"/>
        <w:right w:val="single" w:sz="4" w:space="0" w:color="D5E4EA"/>
        <w:insideH w:val="single" w:sz="4" w:space="0" w:color="D5E4EA"/>
      </w:tblBorders>
    </w:tblPr>
    <w:tblStylePr w:type="firstRow">
      <w:rPr>
        <w:b/>
        <w:bCs/>
        <w:color w:val="FFFFFF"/>
      </w:rPr>
      <w:tblPr/>
      <w:tcPr>
        <w:tcBorders>
          <w:top w:val="single" w:sz="4" w:space="0" w:color="B9D3DC"/>
          <w:left w:val="single" w:sz="4" w:space="0" w:color="B9D3DC"/>
          <w:bottom w:val="single" w:sz="4" w:space="0" w:color="B9D3DC"/>
          <w:right w:val="single" w:sz="4" w:space="0" w:color="B9D3DC"/>
          <w:insideH w:val="nil"/>
        </w:tcBorders>
        <w:shd w:val="clear" w:color="auto" w:fill="B9D3DC"/>
      </w:tcPr>
    </w:tblStylePr>
    <w:tblStylePr w:type="lastRow">
      <w:rPr>
        <w:b/>
        <w:bCs/>
      </w:rPr>
      <w:tblPr/>
      <w:tcPr>
        <w:tcBorders>
          <w:top w:val="double" w:sz="4" w:space="0" w:color="D5E4EA"/>
        </w:tcBorders>
      </w:tcPr>
    </w:tblStylePr>
    <w:tblStylePr w:type="firstCol">
      <w:rPr>
        <w:b/>
        <w:bCs/>
      </w:rPr>
    </w:tblStylePr>
    <w:tblStylePr w:type="lastCol">
      <w:rPr>
        <w:b/>
        <w:bCs/>
      </w:rPr>
    </w:tblStylePr>
    <w:tblStylePr w:type="band1Vert">
      <w:tblPr/>
      <w:tcPr>
        <w:shd w:val="clear" w:color="auto" w:fill="F1F6F8"/>
      </w:tcPr>
    </w:tblStylePr>
    <w:tblStylePr w:type="band1Horz">
      <w:tblPr/>
      <w:tcPr>
        <w:shd w:val="clear" w:color="auto" w:fill="F1F6F8"/>
      </w:tcPr>
    </w:tblStylePr>
  </w:style>
  <w:style w:type="paragraph" w:customStyle="1" w:styleId="dedication">
    <w:name w:val="dedication"/>
    <w:basedOn w:val="bodytext"/>
    <w:link w:val="dedicationChar"/>
    <w:rsid w:val="009E5FBE"/>
    <w:pPr>
      <w:spacing w:before="2400"/>
      <w:jc w:val="right"/>
    </w:pPr>
    <w:rPr>
      <w:i/>
      <w:sz w:val="28"/>
    </w:rPr>
  </w:style>
  <w:style w:type="character" w:customStyle="1" w:styleId="dedicationChar">
    <w:name w:val="dedication Char"/>
    <w:link w:val="dedication"/>
    <w:rsid w:val="00335871"/>
    <w:rPr>
      <w:rFonts w:ascii="Times New Roman" w:eastAsia="Times New Roman" w:hAnsi="Times New Roman" w:cs="Times New Roman"/>
      <w:i/>
      <w:sz w:val="28"/>
      <w:szCs w:val="24"/>
      <w:lang w:val="en-GB" w:eastAsia="sv-SE"/>
    </w:rPr>
  </w:style>
  <w:style w:type="paragraph" w:customStyle="1" w:styleId="picturetextheadline">
    <w:name w:val="picturetextheadline"/>
    <w:basedOn w:val="tabeltext"/>
    <w:next w:val="picturetext"/>
    <w:link w:val="picturetextheadlineChar"/>
    <w:uiPriority w:val="2"/>
    <w:qFormat/>
    <w:rsid w:val="00AC0D0A"/>
    <w:pPr>
      <w:spacing w:after="0"/>
    </w:pPr>
    <w:rPr>
      <w:b/>
    </w:rPr>
  </w:style>
  <w:style w:type="character" w:customStyle="1" w:styleId="picturetextheadlineChar">
    <w:name w:val="picturetextheadline Char"/>
    <w:link w:val="picturetextheadline"/>
    <w:uiPriority w:val="2"/>
    <w:rsid w:val="000022C2"/>
    <w:rPr>
      <w:rFonts w:ascii="Arial" w:eastAsia="Times New Roman" w:hAnsi="Arial" w:cs="Times New Roman"/>
      <w:b/>
      <w:noProof/>
      <w:sz w:val="14"/>
      <w:szCs w:val="24"/>
      <w:lang w:val="en-GB" w:eastAsia="sv-SE"/>
    </w:rPr>
  </w:style>
  <w:style w:type="paragraph" w:customStyle="1" w:styleId="Citat2">
    <w:name w:val="Citat2"/>
    <w:basedOn w:val="bodytext"/>
    <w:next w:val="bodytext"/>
    <w:rsid w:val="00FC1481"/>
    <w:pPr>
      <w:spacing w:before="240" w:after="240"/>
      <w:ind w:left="567"/>
    </w:pPr>
    <w:rPr>
      <w:sz w:val="20"/>
    </w:rPr>
  </w:style>
  <w:style w:type="paragraph" w:customStyle="1" w:styleId="tabeltextheadline">
    <w:name w:val="tabel text headline"/>
    <w:basedOn w:val="tabeltext"/>
    <w:next w:val="tabeltext"/>
    <w:link w:val="tabeltextheadlineChar"/>
    <w:qFormat/>
    <w:rsid w:val="0017489B"/>
    <w:pPr>
      <w:spacing w:before="240" w:after="0"/>
    </w:pPr>
    <w:rPr>
      <w:b/>
      <w:sz w:val="18"/>
    </w:rPr>
  </w:style>
  <w:style w:type="character" w:customStyle="1" w:styleId="tabeltextheadlineChar">
    <w:name w:val="tabel text headline Char"/>
    <w:link w:val="tabeltextheadline"/>
    <w:rsid w:val="0017489B"/>
    <w:rPr>
      <w:rFonts w:eastAsia="Times New Roman"/>
      <w:b/>
      <w:noProof/>
      <w:sz w:val="18"/>
      <w:szCs w:val="24"/>
      <w:lang w:val="en-GB"/>
    </w:rPr>
  </w:style>
  <w:style w:type="table" w:customStyle="1" w:styleId="tabell1Lundsuniversitet">
    <w:name w:val="tabell 1 Lunds universitet"/>
    <w:basedOn w:val="TableNormal"/>
    <w:uiPriority w:val="99"/>
    <w:rsid w:val="00410EDC"/>
    <w:tblPr/>
  </w:style>
  <w:style w:type="paragraph" w:styleId="Index1">
    <w:name w:val="index 1"/>
    <w:basedOn w:val="Normal"/>
    <w:next w:val="Normal"/>
    <w:autoRedefine/>
    <w:uiPriority w:val="99"/>
    <w:semiHidden/>
    <w:unhideWhenUsed/>
    <w:rsid w:val="005004C8"/>
    <w:pPr>
      <w:ind w:left="220" w:hanging="220"/>
    </w:pPr>
  </w:style>
  <w:style w:type="paragraph" w:styleId="TableofFigures">
    <w:name w:val="table of figures"/>
    <w:basedOn w:val="Normal"/>
    <w:next w:val="Normal"/>
    <w:uiPriority w:val="99"/>
    <w:unhideWhenUsed/>
    <w:rsid w:val="00370798"/>
    <w:rPr>
      <w:rFonts w:ascii="Arial" w:hAnsi="Arial"/>
      <w:sz w:val="16"/>
    </w:rPr>
  </w:style>
  <w:style w:type="paragraph" w:customStyle="1" w:styleId="Citat3">
    <w:name w:val="Citat3"/>
    <w:basedOn w:val="bodytext"/>
    <w:next w:val="bodytext"/>
    <w:link w:val="quoteChar"/>
    <w:qFormat/>
    <w:rsid w:val="008042B1"/>
    <w:pPr>
      <w:spacing w:before="240" w:after="240"/>
      <w:ind w:left="567"/>
    </w:pPr>
    <w:rPr>
      <w:sz w:val="20"/>
      <w:lang w:eastAsia="en-US"/>
    </w:rPr>
  </w:style>
  <w:style w:type="paragraph" w:customStyle="1" w:styleId="equations">
    <w:name w:val="equations"/>
    <w:basedOn w:val="Citat3"/>
    <w:link w:val="equationsChar"/>
    <w:qFormat/>
    <w:rsid w:val="001F127F"/>
    <w:pPr>
      <w:tabs>
        <w:tab w:val="right" w:pos="5954"/>
      </w:tabs>
    </w:pPr>
    <w:rPr>
      <w:sz w:val="22"/>
    </w:rPr>
  </w:style>
  <w:style w:type="paragraph" w:customStyle="1" w:styleId="Underrubrik2Underrubriker">
    <w:name w:val="Underrubrik 2 (Underrubriker)"/>
    <w:basedOn w:val="Normal"/>
    <w:uiPriority w:val="99"/>
    <w:rsid w:val="001F127F"/>
    <w:pPr>
      <w:suppressAutoHyphens/>
      <w:autoSpaceDE w:val="0"/>
      <w:autoSpaceDN w:val="0"/>
      <w:adjustRightInd w:val="0"/>
      <w:spacing w:line="250" w:lineRule="atLeast"/>
      <w:textAlignment w:val="center"/>
    </w:pPr>
    <w:rPr>
      <w:rFonts w:ascii="Frutiger LT Std 45 Light" w:hAnsi="Frutiger LT Std 45 Light" w:cs="Frutiger LT Std 45 Light"/>
      <w:b/>
      <w:bCs/>
      <w:color w:val="000000"/>
      <w:sz w:val="17"/>
      <w:szCs w:val="17"/>
    </w:rPr>
  </w:style>
  <w:style w:type="character" w:customStyle="1" w:styleId="quoteChar">
    <w:name w:val="quote Char"/>
    <w:basedOn w:val="bodytextChar"/>
    <w:link w:val="Citat3"/>
    <w:rsid w:val="001F127F"/>
    <w:rPr>
      <w:rFonts w:ascii="Times New Roman" w:eastAsia="Times New Roman" w:hAnsi="Times New Roman" w:cs="Times New Roman"/>
      <w:sz w:val="22"/>
      <w:szCs w:val="24"/>
      <w:lang w:val="en-GB" w:eastAsia="en-US"/>
    </w:rPr>
  </w:style>
  <w:style w:type="character" w:customStyle="1" w:styleId="equationsChar">
    <w:name w:val="equations Char"/>
    <w:basedOn w:val="quoteChar"/>
    <w:link w:val="equations"/>
    <w:rsid w:val="001F127F"/>
    <w:rPr>
      <w:rFonts w:ascii="Times New Roman" w:eastAsia="Times New Roman" w:hAnsi="Times New Roman" w:cs="Times New Roman"/>
      <w:sz w:val="22"/>
      <w:szCs w:val="24"/>
      <w:lang w:val="en-GB" w:eastAsia="en-US"/>
    </w:rPr>
  </w:style>
  <w:style w:type="paragraph" w:customStyle="1" w:styleId="SvartBrdtextutanindragBrdtexter">
    <w:name w:val="Svart Brödtext utan indrag (Brödtexter)"/>
    <w:basedOn w:val="Normal"/>
    <w:uiPriority w:val="99"/>
    <w:rsid w:val="00BE6C96"/>
    <w:pPr>
      <w:autoSpaceDE w:val="0"/>
      <w:autoSpaceDN w:val="0"/>
      <w:adjustRightInd w:val="0"/>
      <w:spacing w:line="220" w:lineRule="atLeast"/>
      <w:textAlignment w:val="center"/>
    </w:pPr>
    <w:rPr>
      <w:rFonts w:ascii="Frutiger LT Std 45 Light" w:hAnsi="Frutiger LT Std 45 Light" w:cs="Frutiger LT Std 45 Light"/>
      <w:color w:val="000000"/>
      <w:sz w:val="17"/>
      <w:szCs w:val="17"/>
    </w:rPr>
  </w:style>
  <w:style w:type="table" w:customStyle="1" w:styleId="rapporttabell2">
    <w:name w:val="rapporttabell 2"/>
    <w:basedOn w:val="TableGrid"/>
    <w:uiPriority w:val="99"/>
    <w:rsid w:val="008C4B1A"/>
    <w:rPr>
      <w:color w:val="000000" w:themeColor="text1"/>
      <w:sz w:val="14"/>
    </w:rPr>
    <w:tblPr>
      <w:tblBorders>
        <w:top w:val="single" w:sz="2" w:space="0" w:color="000000" w:themeColor="text1"/>
        <w:left w:val="none" w:sz="0" w:space="0" w:color="auto"/>
        <w:bottom w:val="single" w:sz="2" w:space="0" w:color="000000" w:themeColor="text1"/>
        <w:right w:val="none" w:sz="0" w:space="0" w:color="auto"/>
        <w:insideH w:val="none" w:sz="0" w:space="0" w:color="auto"/>
        <w:insideV w:val="none" w:sz="0" w:space="0" w:color="auto"/>
      </w:tblBorders>
    </w:tblPr>
    <w:tcPr>
      <w:vAlign w:val="center"/>
    </w:tcPr>
  </w:style>
  <w:style w:type="table" w:customStyle="1" w:styleId="Lundsuniversitettabell1">
    <w:name w:val="Lunds universitet tabell 1"/>
    <w:basedOn w:val="TableNormal"/>
    <w:uiPriority w:val="99"/>
    <w:rsid w:val="00A00204"/>
    <w:tblPr/>
  </w:style>
  <w:style w:type="table" w:customStyle="1" w:styleId="Lundsuniversitetnr1">
    <w:name w:val="Lunds universitet nr 1"/>
    <w:basedOn w:val="Lundsuniversitettabell1"/>
    <w:uiPriority w:val="99"/>
    <w:rsid w:val="00A00204"/>
    <w:tblPr/>
  </w:style>
  <w:style w:type="paragraph" w:customStyle="1" w:styleId="EndNoteBibliographyTitle">
    <w:name w:val="EndNote Bibliography Title"/>
    <w:basedOn w:val="Normal"/>
    <w:link w:val="EndNoteBibliographyTitleChar"/>
    <w:rsid w:val="00680130"/>
    <w:pPr>
      <w:jc w:val="center"/>
    </w:pPr>
    <w:rPr>
      <w:noProof/>
    </w:rPr>
  </w:style>
  <w:style w:type="character" w:customStyle="1" w:styleId="EndNoteBibliographyTitleChar">
    <w:name w:val="EndNote Bibliography Title Char"/>
    <w:basedOn w:val="bodytextChar"/>
    <w:link w:val="EndNoteBibliographyTitle"/>
    <w:rsid w:val="00680130"/>
    <w:rPr>
      <w:rFonts w:ascii="Times New Roman" w:eastAsia="Times New Roman" w:hAnsi="Times New Roman"/>
      <w:noProof/>
      <w:sz w:val="22"/>
      <w:szCs w:val="24"/>
      <w:lang w:val="en-GB"/>
    </w:rPr>
  </w:style>
  <w:style w:type="paragraph" w:customStyle="1" w:styleId="EndNoteBibliography">
    <w:name w:val="EndNote Bibliography"/>
    <w:basedOn w:val="Normal"/>
    <w:link w:val="EndNoteBibliographyChar"/>
    <w:rsid w:val="00680130"/>
    <w:pPr>
      <w:spacing w:line="240" w:lineRule="exact"/>
    </w:pPr>
    <w:rPr>
      <w:noProof/>
    </w:rPr>
  </w:style>
  <w:style w:type="character" w:customStyle="1" w:styleId="EndNoteBibliographyChar">
    <w:name w:val="EndNote Bibliography Char"/>
    <w:basedOn w:val="bodytextChar"/>
    <w:link w:val="EndNoteBibliography"/>
    <w:rsid w:val="00680130"/>
    <w:rPr>
      <w:rFonts w:ascii="Times New Roman" w:eastAsia="Times New Roman" w:hAnsi="Times New Roman"/>
      <w:noProof/>
      <w:sz w:val="22"/>
      <w:szCs w:val="24"/>
      <w:lang w:val="en-GB"/>
    </w:rPr>
  </w:style>
  <w:style w:type="character" w:styleId="UnresolvedMention">
    <w:name w:val="Unresolved Mention"/>
    <w:basedOn w:val="DefaultParagraphFont"/>
    <w:uiPriority w:val="99"/>
    <w:semiHidden/>
    <w:unhideWhenUsed/>
    <w:rsid w:val="000E7C80"/>
    <w:rPr>
      <w:color w:val="605E5C"/>
      <w:shd w:val="clear" w:color="auto" w:fill="E1DFDD"/>
    </w:rPr>
  </w:style>
  <w:style w:type="character" w:styleId="FollowedHyperlink">
    <w:name w:val="FollowedHyperlink"/>
    <w:basedOn w:val="DefaultParagraphFont"/>
    <w:uiPriority w:val="99"/>
    <w:semiHidden/>
    <w:unhideWhenUsed/>
    <w:rsid w:val="008C664E"/>
    <w:rPr>
      <w:color w:val="FFFFFF" w:themeColor="followedHyperlink"/>
      <w:u w:val="single"/>
    </w:rPr>
  </w:style>
  <w:style w:type="table" w:styleId="GridTable2-Accent3">
    <w:name w:val="Grid Table 2 Accent 3"/>
    <w:basedOn w:val="TableNormal"/>
    <w:uiPriority w:val="47"/>
    <w:rsid w:val="00336730"/>
    <w:tblPr>
      <w:tblStyleRowBandSize w:val="1"/>
      <w:tblStyleColBandSize w:val="1"/>
      <w:tblBorders>
        <w:top w:val="single" w:sz="2" w:space="0" w:color="CDDFD4" w:themeColor="accent3" w:themeTint="99"/>
        <w:bottom w:val="single" w:sz="2" w:space="0" w:color="CDDFD4" w:themeColor="accent3" w:themeTint="99"/>
        <w:insideH w:val="single" w:sz="2" w:space="0" w:color="CDDFD4" w:themeColor="accent3" w:themeTint="99"/>
        <w:insideV w:val="single" w:sz="2" w:space="0" w:color="CDDFD4" w:themeColor="accent3" w:themeTint="99"/>
      </w:tblBorders>
    </w:tblPr>
    <w:tblStylePr w:type="firstRow">
      <w:rPr>
        <w:b/>
        <w:bCs/>
      </w:rPr>
      <w:tblPr/>
      <w:tcPr>
        <w:tcBorders>
          <w:top w:val="nil"/>
          <w:bottom w:val="single" w:sz="12" w:space="0" w:color="CDDFD4" w:themeColor="accent3" w:themeTint="99"/>
          <w:insideH w:val="nil"/>
          <w:insideV w:val="nil"/>
        </w:tcBorders>
        <w:shd w:val="clear" w:color="auto" w:fill="FFFFFF" w:themeFill="background1"/>
      </w:tcPr>
    </w:tblStylePr>
    <w:tblStylePr w:type="lastRow">
      <w:rPr>
        <w:b/>
        <w:bCs/>
      </w:rPr>
      <w:tblPr/>
      <w:tcPr>
        <w:tcBorders>
          <w:top w:val="double" w:sz="2" w:space="0" w:color="CDDFD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EF4F0" w:themeFill="accent3" w:themeFillTint="33"/>
      </w:tcPr>
    </w:tblStylePr>
    <w:tblStylePr w:type="band1Horz">
      <w:tblPr/>
      <w:tcPr>
        <w:shd w:val="clear" w:color="auto" w:fill="EEF4F0" w:themeFill="accent3" w:themeFillTint="33"/>
      </w:tcPr>
    </w:tblStylePr>
  </w:style>
  <w:style w:type="paragraph" w:customStyle="1" w:styleId="pf0">
    <w:name w:val="pf0"/>
    <w:basedOn w:val="Normal"/>
    <w:rsid w:val="002E72D5"/>
    <w:pPr>
      <w:spacing w:before="100" w:beforeAutospacing="1" w:after="100" w:afterAutospacing="1"/>
    </w:pPr>
  </w:style>
  <w:style w:type="character" w:customStyle="1" w:styleId="cf01">
    <w:name w:val="cf01"/>
    <w:basedOn w:val="DefaultParagraphFont"/>
    <w:rsid w:val="002E72D5"/>
    <w:rPr>
      <w:rFonts w:ascii="Segoe UI" w:hAnsi="Segoe UI" w:cs="Segoe UI" w:hint="default"/>
      <w:sz w:val="18"/>
      <w:szCs w:val="18"/>
    </w:rPr>
  </w:style>
  <w:style w:type="paragraph" w:styleId="NormalWeb">
    <w:name w:val="Normal (Web)"/>
    <w:basedOn w:val="Normal"/>
    <w:uiPriority w:val="99"/>
    <w:semiHidden/>
    <w:unhideWhenUsed/>
    <w:rsid w:val="00F65130"/>
    <w:pPr>
      <w:spacing w:before="100" w:beforeAutospacing="1" w:after="100" w:afterAutospacing="1"/>
    </w:pPr>
  </w:style>
  <w:style w:type="character" w:customStyle="1" w:styleId="cf11">
    <w:name w:val="cf11"/>
    <w:basedOn w:val="DefaultParagraphFont"/>
    <w:rsid w:val="007E59C7"/>
    <w:rPr>
      <w:rFonts w:ascii="Segoe UI" w:hAnsi="Segoe UI" w:cs="Segoe UI" w:hint="default"/>
      <w:i/>
      <w:iCs/>
      <w:sz w:val="18"/>
      <w:szCs w:val="18"/>
    </w:rPr>
  </w:style>
  <w:style w:type="paragraph" w:styleId="Quote">
    <w:name w:val="Quote"/>
    <w:basedOn w:val="Normal"/>
    <w:next w:val="Normal"/>
    <w:link w:val="QuoteChar0"/>
    <w:uiPriority w:val="29"/>
    <w:rsid w:val="005B6214"/>
    <w:pPr>
      <w:spacing w:before="200" w:after="160"/>
      <w:ind w:left="864" w:right="864"/>
      <w:jc w:val="center"/>
    </w:pPr>
    <w:rPr>
      <w:i/>
      <w:iCs/>
      <w:color w:val="404040" w:themeColor="text1" w:themeTint="BF"/>
    </w:rPr>
  </w:style>
  <w:style w:type="character" w:customStyle="1" w:styleId="QuoteChar0">
    <w:name w:val="Quote Char"/>
    <w:basedOn w:val="DefaultParagraphFont"/>
    <w:link w:val="Quote"/>
    <w:uiPriority w:val="29"/>
    <w:rsid w:val="005B6214"/>
    <w:rPr>
      <w:rFonts w:ascii="Times New Roman" w:hAnsi="Times New Roman"/>
      <w:i/>
      <w:iCs/>
      <w:color w:val="404040" w:themeColor="text1" w:themeTint="BF"/>
      <w:sz w:val="22"/>
      <w:szCs w:val="24"/>
    </w:rPr>
  </w:style>
  <w:style w:type="paragraph" w:customStyle="1" w:styleId="FirstParagraph">
    <w:name w:val="First Paragraph"/>
    <w:basedOn w:val="BodyText0"/>
    <w:next w:val="BodyText0"/>
    <w:qFormat/>
    <w:rsid w:val="007655E5"/>
    <w:pPr>
      <w:spacing w:before="180" w:after="180" w:line="480" w:lineRule="auto"/>
    </w:pPr>
    <w:rPr>
      <w:lang w:val="en-US"/>
    </w:rPr>
  </w:style>
  <w:style w:type="paragraph" w:styleId="BodyText0">
    <w:name w:val="Body Text"/>
    <w:basedOn w:val="Normal"/>
    <w:link w:val="BodyTextChar0"/>
    <w:uiPriority w:val="99"/>
    <w:semiHidden/>
    <w:unhideWhenUsed/>
    <w:rsid w:val="007655E5"/>
  </w:style>
  <w:style w:type="character" w:customStyle="1" w:styleId="BodyTextChar0">
    <w:name w:val="Body Text Char"/>
    <w:basedOn w:val="DefaultParagraphFont"/>
    <w:link w:val="BodyText0"/>
    <w:uiPriority w:val="99"/>
    <w:semiHidden/>
    <w:rsid w:val="007655E5"/>
    <w:rPr>
      <w:rFonts w:ascii="Times New Roman" w:hAnsi="Times New Roman"/>
      <w:sz w:val="22"/>
      <w:szCs w:val="24"/>
    </w:rPr>
  </w:style>
  <w:style w:type="character" w:customStyle="1" w:styleId="jlqj4b">
    <w:name w:val="jlqj4b"/>
    <w:basedOn w:val="DefaultParagraphFont"/>
    <w:rsid w:val="00071D80"/>
  </w:style>
  <w:style w:type="character" w:customStyle="1" w:styleId="citation">
    <w:name w:val="citation"/>
    <w:basedOn w:val="DefaultParagraphFont"/>
    <w:rsid w:val="00206BBC"/>
  </w:style>
  <w:style w:type="character" w:styleId="Strong">
    <w:name w:val="Strong"/>
    <w:basedOn w:val="DefaultParagraphFont"/>
    <w:uiPriority w:val="22"/>
    <w:qFormat/>
    <w:rsid w:val="00D43484"/>
    <w:rPr>
      <w:b/>
      <w:bCs/>
    </w:rPr>
  </w:style>
  <w:style w:type="character" w:styleId="Emphasis">
    <w:name w:val="Emphasis"/>
    <w:basedOn w:val="DefaultParagraphFont"/>
    <w:uiPriority w:val="20"/>
    <w:qFormat/>
    <w:rsid w:val="00B967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77397">
      <w:bodyDiv w:val="1"/>
      <w:marLeft w:val="0"/>
      <w:marRight w:val="0"/>
      <w:marTop w:val="0"/>
      <w:marBottom w:val="0"/>
      <w:divBdr>
        <w:top w:val="none" w:sz="0" w:space="0" w:color="auto"/>
        <w:left w:val="none" w:sz="0" w:space="0" w:color="auto"/>
        <w:bottom w:val="none" w:sz="0" w:space="0" w:color="auto"/>
        <w:right w:val="none" w:sz="0" w:space="0" w:color="auto"/>
      </w:divBdr>
    </w:div>
    <w:div w:id="98532155">
      <w:bodyDiv w:val="1"/>
      <w:marLeft w:val="0"/>
      <w:marRight w:val="0"/>
      <w:marTop w:val="0"/>
      <w:marBottom w:val="0"/>
      <w:divBdr>
        <w:top w:val="none" w:sz="0" w:space="0" w:color="auto"/>
        <w:left w:val="none" w:sz="0" w:space="0" w:color="auto"/>
        <w:bottom w:val="none" w:sz="0" w:space="0" w:color="auto"/>
        <w:right w:val="none" w:sz="0" w:space="0" w:color="auto"/>
      </w:divBdr>
    </w:div>
    <w:div w:id="187724056">
      <w:bodyDiv w:val="1"/>
      <w:marLeft w:val="0"/>
      <w:marRight w:val="0"/>
      <w:marTop w:val="0"/>
      <w:marBottom w:val="0"/>
      <w:divBdr>
        <w:top w:val="none" w:sz="0" w:space="0" w:color="auto"/>
        <w:left w:val="none" w:sz="0" w:space="0" w:color="auto"/>
        <w:bottom w:val="none" w:sz="0" w:space="0" w:color="auto"/>
        <w:right w:val="none" w:sz="0" w:space="0" w:color="auto"/>
      </w:divBdr>
    </w:div>
    <w:div w:id="434374046">
      <w:bodyDiv w:val="1"/>
      <w:marLeft w:val="0"/>
      <w:marRight w:val="0"/>
      <w:marTop w:val="0"/>
      <w:marBottom w:val="0"/>
      <w:divBdr>
        <w:top w:val="none" w:sz="0" w:space="0" w:color="auto"/>
        <w:left w:val="none" w:sz="0" w:space="0" w:color="auto"/>
        <w:bottom w:val="none" w:sz="0" w:space="0" w:color="auto"/>
        <w:right w:val="none" w:sz="0" w:space="0" w:color="auto"/>
      </w:divBdr>
    </w:div>
    <w:div w:id="521287215">
      <w:bodyDiv w:val="1"/>
      <w:marLeft w:val="0"/>
      <w:marRight w:val="0"/>
      <w:marTop w:val="0"/>
      <w:marBottom w:val="0"/>
      <w:divBdr>
        <w:top w:val="none" w:sz="0" w:space="0" w:color="auto"/>
        <w:left w:val="none" w:sz="0" w:space="0" w:color="auto"/>
        <w:bottom w:val="none" w:sz="0" w:space="0" w:color="auto"/>
        <w:right w:val="none" w:sz="0" w:space="0" w:color="auto"/>
      </w:divBdr>
    </w:div>
    <w:div w:id="535236933">
      <w:bodyDiv w:val="1"/>
      <w:marLeft w:val="0"/>
      <w:marRight w:val="0"/>
      <w:marTop w:val="0"/>
      <w:marBottom w:val="0"/>
      <w:divBdr>
        <w:top w:val="none" w:sz="0" w:space="0" w:color="auto"/>
        <w:left w:val="none" w:sz="0" w:space="0" w:color="auto"/>
        <w:bottom w:val="none" w:sz="0" w:space="0" w:color="auto"/>
        <w:right w:val="none" w:sz="0" w:space="0" w:color="auto"/>
      </w:divBdr>
    </w:div>
    <w:div w:id="589971206">
      <w:bodyDiv w:val="1"/>
      <w:marLeft w:val="0"/>
      <w:marRight w:val="0"/>
      <w:marTop w:val="0"/>
      <w:marBottom w:val="0"/>
      <w:divBdr>
        <w:top w:val="none" w:sz="0" w:space="0" w:color="auto"/>
        <w:left w:val="none" w:sz="0" w:space="0" w:color="auto"/>
        <w:bottom w:val="none" w:sz="0" w:space="0" w:color="auto"/>
        <w:right w:val="none" w:sz="0" w:space="0" w:color="auto"/>
      </w:divBdr>
    </w:div>
    <w:div w:id="733282910">
      <w:bodyDiv w:val="1"/>
      <w:marLeft w:val="0"/>
      <w:marRight w:val="0"/>
      <w:marTop w:val="0"/>
      <w:marBottom w:val="0"/>
      <w:divBdr>
        <w:top w:val="none" w:sz="0" w:space="0" w:color="auto"/>
        <w:left w:val="none" w:sz="0" w:space="0" w:color="auto"/>
        <w:bottom w:val="none" w:sz="0" w:space="0" w:color="auto"/>
        <w:right w:val="none" w:sz="0" w:space="0" w:color="auto"/>
      </w:divBdr>
    </w:div>
    <w:div w:id="744034318">
      <w:bodyDiv w:val="1"/>
      <w:marLeft w:val="0"/>
      <w:marRight w:val="0"/>
      <w:marTop w:val="0"/>
      <w:marBottom w:val="0"/>
      <w:divBdr>
        <w:top w:val="none" w:sz="0" w:space="0" w:color="auto"/>
        <w:left w:val="none" w:sz="0" w:space="0" w:color="auto"/>
        <w:bottom w:val="none" w:sz="0" w:space="0" w:color="auto"/>
        <w:right w:val="none" w:sz="0" w:space="0" w:color="auto"/>
      </w:divBdr>
    </w:div>
    <w:div w:id="861868761">
      <w:bodyDiv w:val="1"/>
      <w:marLeft w:val="0"/>
      <w:marRight w:val="0"/>
      <w:marTop w:val="0"/>
      <w:marBottom w:val="0"/>
      <w:divBdr>
        <w:top w:val="none" w:sz="0" w:space="0" w:color="auto"/>
        <w:left w:val="none" w:sz="0" w:space="0" w:color="auto"/>
        <w:bottom w:val="none" w:sz="0" w:space="0" w:color="auto"/>
        <w:right w:val="none" w:sz="0" w:space="0" w:color="auto"/>
      </w:divBdr>
    </w:div>
    <w:div w:id="888229823">
      <w:bodyDiv w:val="1"/>
      <w:marLeft w:val="0"/>
      <w:marRight w:val="0"/>
      <w:marTop w:val="0"/>
      <w:marBottom w:val="0"/>
      <w:divBdr>
        <w:top w:val="none" w:sz="0" w:space="0" w:color="auto"/>
        <w:left w:val="none" w:sz="0" w:space="0" w:color="auto"/>
        <w:bottom w:val="none" w:sz="0" w:space="0" w:color="auto"/>
        <w:right w:val="none" w:sz="0" w:space="0" w:color="auto"/>
      </w:divBdr>
    </w:div>
    <w:div w:id="889807669">
      <w:bodyDiv w:val="1"/>
      <w:marLeft w:val="0"/>
      <w:marRight w:val="0"/>
      <w:marTop w:val="0"/>
      <w:marBottom w:val="0"/>
      <w:divBdr>
        <w:top w:val="none" w:sz="0" w:space="0" w:color="auto"/>
        <w:left w:val="none" w:sz="0" w:space="0" w:color="auto"/>
        <w:bottom w:val="none" w:sz="0" w:space="0" w:color="auto"/>
        <w:right w:val="none" w:sz="0" w:space="0" w:color="auto"/>
      </w:divBdr>
    </w:div>
    <w:div w:id="1028608463">
      <w:bodyDiv w:val="1"/>
      <w:marLeft w:val="0"/>
      <w:marRight w:val="0"/>
      <w:marTop w:val="0"/>
      <w:marBottom w:val="0"/>
      <w:divBdr>
        <w:top w:val="none" w:sz="0" w:space="0" w:color="auto"/>
        <w:left w:val="none" w:sz="0" w:space="0" w:color="auto"/>
        <w:bottom w:val="none" w:sz="0" w:space="0" w:color="auto"/>
        <w:right w:val="none" w:sz="0" w:space="0" w:color="auto"/>
      </w:divBdr>
    </w:div>
    <w:div w:id="1055660594">
      <w:bodyDiv w:val="1"/>
      <w:marLeft w:val="0"/>
      <w:marRight w:val="0"/>
      <w:marTop w:val="0"/>
      <w:marBottom w:val="0"/>
      <w:divBdr>
        <w:top w:val="none" w:sz="0" w:space="0" w:color="auto"/>
        <w:left w:val="none" w:sz="0" w:space="0" w:color="auto"/>
        <w:bottom w:val="none" w:sz="0" w:space="0" w:color="auto"/>
        <w:right w:val="none" w:sz="0" w:space="0" w:color="auto"/>
      </w:divBdr>
    </w:div>
    <w:div w:id="1118253942">
      <w:bodyDiv w:val="1"/>
      <w:marLeft w:val="0"/>
      <w:marRight w:val="0"/>
      <w:marTop w:val="0"/>
      <w:marBottom w:val="0"/>
      <w:divBdr>
        <w:top w:val="none" w:sz="0" w:space="0" w:color="auto"/>
        <w:left w:val="none" w:sz="0" w:space="0" w:color="auto"/>
        <w:bottom w:val="none" w:sz="0" w:space="0" w:color="auto"/>
        <w:right w:val="none" w:sz="0" w:space="0" w:color="auto"/>
      </w:divBdr>
    </w:div>
    <w:div w:id="1121798483">
      <w:bodyDiv w:val="1"/>
      <w:marLeft w:val="0"/>
      <w:marRight w:val="0"/>
      <w:marTop w:val="0"/>
      <w:marBottom w:val="0"/>
      <w:divBdr>
        <w:top w:val="none" w:sz="0" w:space="0" w:color="auto"/>
        <w:left w:val="none" w:sz="0" w:space="0" w:color="auto"/>
        <w:bottom w:val="none" w:sz="0" w:space="0" w:color="auto"/>
        <w:right w:val="none" w:sz="0" w:space="0" w:color="auto"/>
      </w:divBdr>
    </w:div>
    <w:div w:id="1229800184">
      <w:bodyDiv w:val="1"/>
      <w:marLeft w:val="0"/>
      <w:marRight w:val="0"/>
      <w:marTop w:val="0"/>
      <w:marBottom w:val="0"/>
      <w:divBdr>
        <w:top w:val="none" w:sz="0" w:space="0" w:color="auto"/>
        <w:left w:val="none" w:sz="0" w:space="0" w:color="auto"/>
        <w:bottom w:val="none" w:sz="0" w:space="0" w:color="auto"/>
        <w:right w:val="none" w:sz="0" w:space="0" w:color="auto"/>
      </w:divBdr>
    </w:div>
    <w:div w:id="1295670656">
      <w:bodyDiv w:val="1"/>
      <w:marLeft w:val="0"/>
      <w:marRight w:val="0"/>
      <w:marTop w:val="0"/>
      <w:marBottom w:val="0"/>
      <w:divBdr>
        <w:top w:val="none" w:sz="0" w:space="0" w:color="auto"/>
        <w:left w:val="none" w:sz="0" w:space="0" w:color="auto"/>
        <w:bottom w:val="none" w:sz="0" w:space="0" w:color="auto"/>
        <w:right w:val="none" w:sz="0" w:space="0" w:color="auto"/>
      </w:divBdr>
    </w:div>
    <w:div w:id="1340349102">
      <w:bodyDiv w:val="1"/>
      <w:marLeft w:val="0"/>
      <w:marRight w:val="0"/>
      <w:marTop w:val="0"/>
      <w:marBottom w:val="0"/>
      <w:divBdr>
        <w:top w:val="none" w:sz="0" w:space="0" w:color="auto"/>
        <w:left w:val="none" w:sz="0" w:space="0" w:color="auto"/>
        <w:bottom w:val="none" w:sz="0" w:space="0" w:color="auto"/>
        <w:right w:val="none" w:sz="0" w:space="0" w:color="auto"/>
      </w:divBdr>
    </w:div>
    <w:div w:id="1578786709">
      <w:bodyDiv w:val="1"/>
      <w:marLeft w:val="0"/>
      <w:marRight w:val="0"/>
      <w:marTop w:val="0"/>
      <w:marBottom w:val="0"/>
      <w:divBdr>
        <w:top w:val="none" w:sz="0" w:space="0" w:color="auto"/>
        <w:left w:val="none" w:sz="0" w:space="0" w:color="auto"/>
        <w:bottom w:val="none" w:sz="0" w:space="0" w:color="auto"/>
        <w:right w:val="none" w:sz="0" w:space="0" w:color="auto"/>
      </w:divBdr>
      <w:divsChild>
        <w:div w:id="1582375180">
          <w:marLeft w:val="0"/>
          <w:marRight w:val="0"/>
          <w:marTop w:val="0"/>
          <w:marBottom w:val="0"/>
          <w:divBdr>
            <w:top w:val="none" w:sz="0" w:space="0" w:color="auto"/>
            <w:left w:val="none" w:sz="0" w:space="0" w:color="auto"/>
            <w:bottom w:val="none" w:sz="0" w:space="0" w:color="auto"/>
            <w:right w:val="none" w:sz="0" w:space="0" w:color="auto"/>
          </w:divBdr>
          <w:divsChild>
            <w:div w:id="1599170883">
              <w:marLeft w:val="0"/>
              <w:marRight w:val="0"/>
              <w:marTop w:val="0"/>
              <w:marBottom w:val="0"/>
              <w:divBdr>
                <w:top w:val="none" w:sz="0" w:space="0" w:color="auto"/>
                <w:left w:val="none" w:sz="0" w:space="0" w:color="auto"/>
                <w:bottom w:val="none" w:sz="0" w:space="0" w:color="auto"/>
                <w:right w:val="none" w:sz="0" w:space="0" w:color="auto"/>
              </w:divBdr>
              <w:divsChild>
                <w:div w:id="10848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963732">
      <w:bodyDiv w:val="1"/>
      <w:marLeft w:val="0"/>
      <w:marRight w:val="0"/>
      <w:marTop w:val="0"/>
      <w:marBottom w:val="0"/>
      <w:divBdr>
        <w:top w:val="none" w:sz="0" w:space="0" w:color="auto"/>
        <w:left w:val="none" w:sz="0" w:space="0" w:color="auto"/>
        <w:bottom w:val="none" w:sz="0" w:space="0" w:color="auto"/>
        <w:right w:val="none" w:sz="0" w:space="0" w:color="auto"/>
      </w:divBdr>
    </w:div>
    <w:div w:id="1691222720">
      <w:bodyDiv w:val="1"/>
      <w:marLeft w:val="0"/>
      <w:marRight w:val="0"/>
      <w:marTop w:val="0"/>
      <w:marBottom w:val="0"/>
      <w:divBdr>
        <w:top w:val="none" w:sz="0" w:space="0" w:color="auto"/>
        <w:left w:val="none" w:sz="0" w:space="0" w:color="auto"/>
        <w:bottom w:val="none" w:sz="0" w:space="0" w:color="auto"/>
        <w:right w:val="none" w:sz="0" w:space="0" w:color="auto"/>
      </w:divBdr>
    </w:div>
    <w:div w:id="1796563370">
      <w:bodyDiv w:val="1"/>
      <w:marLeft w:val="0"/>
      <w:marRight w:val="0"/>
      <w:marTop w:val="0"/>
      <w:marBottom w:val="0"/>
      <w:divBdr>
        <w:top w:val="none" w:sz="0" w:space="0" w:color="auto"/>
        <w:left w:val="none" w:sz="0" w:space="0" w:color="auto"/>
        <w:bottom w:val="none" w:sz="0" w:space="0" w:color="auto"/>
        <w:right w:val="none" w:sz="0" w:space="0" w:color="auto"/>
      </w:divBdr>
      <w:divsChild>
        <w:div w:id="1184637790">
          <w:marLeft w:val="0"/>
          <w:marRight w:val="0"/>
          <w:marTop w:val="0"/>
          <w:marBottom w:val="0"/>
          <w:divBdr>
            <w:top w:val="none" w:sz="0" w:space="0" w:color="auto"/>
            <w:left w:val="none" w:sz="0" w:space="0" w:color="auto"/>
            <w:bottom w:val="none" w:sz="0" w:space="0" w:color="auto"/>
            <w:right w:val="none" w:sz="0" w:space="0" w:color="auto"/>
          </w:divBdr>
          <w:divsChild>
            <w:div w:id="386880516">
              <w:marLeft w:val="0"/>
              <w:marRight w:val="0"/>
              <w:marTop w:val="0"/>
              <w:marBottom w:val="0"/>
              <w:divBdr>
                <w:top w:val="none" w:sz="0" w:space="0" w:color="auto"/>
                <w:left w:val="none" w:sz="0" w:space="0" w:color="auto"/>
                <w:bottom w:val="none" w:sz="0" w:space="0" w:color="auto"/>
                <w:right w:val="none" w:sz="0" w:space="0" w:color="auto"/>
              </w:divBdr>
              <w:divsChild>
                <w:div w:id="89354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26489">
      <w:bodyDiv w:val="1"/>
      <w:marLeft w:val="0"/>
      <w:marRight w:val="0"/>
      <w:marTop w:val="0"/>
      <w:marBottom w:val="0"/>
      <w:divBdr>
        <w:top w:val="none" w:sz="0" w:space="0" w:color="auto"/>
        <w:left w:val="none" w:sz="0" w:space="0" w:color="auto"/>
        <w:bottom w:val="none" w:sz="0" w:space="0" w:color="auto"/>
        <w:right w:val="none" w:sz="0" w:space="0" w:color="auto"/>
      </w:divBdr>
    </w:div>
    <w:div w:id="1973706813">
      <w:bodyDiv w:val="1"/>
      <w:marLeft w:val="0"/>
      <w:marRight w:val="0"/>
      <w:marTop w:val="0"/>
      <w:marBottom w:val="0"/>
      <w:divBdr>
        <w:top w:val="none" w:sz="0" w:space="0" w:color="auto"/>
        <w:left w:val="none" w:sz="0" w:space="0" w:color="auto"/>
        <w:bottom w:val="none" w:sz="0" w:space="0" w:color="auto"/>
        <w:right w:val="none" w:sz="0" w:space="0" w:color="auto"/>
      </w:divBdr>
      <w:divsChild>
        <w:div w:id="2004504354">
          <w:marLeft w:val="547"/>
          <w:marRight w:val="0"/>
          <w:marTop w:val="0"/>
          <w:marBottom w:val="0"/>
          <w:divBdr>
            <w:top w:val="none" w:sz="0" w:space="0" w:color="auto"/>
            <w:left w:val="none" w:sz="0" w:space="0" w:color="auto"/>
            <w:bottom w:val="none" w:sz="0" w:space="0" w:color="auto"/>
            <w:right w:val="none" w:sz="0" w:space="0" w:color="auto"/>
          </w:divBdr>
        </w:div>
        <w:div w:id="330332890">
          <w:marLeft w:val="547"/>
          <w:marRight w:val="0"/>
          <w:marTop w:val="0"/>
          <w:marBottom w:val="0"/>
          <w:divBdr>
            <w:top w:val="none" w:sz="0" w:space="0" w:color="auto"/>
            <w:left w:val="none" w:sz="0" w:space="0" w:color="auto"/>
            <w:bottom w:val="none" w:sz="0" w:space="0" w:color="auto"/>
            <w:right w:val="none" w:sz="0" w:space="0" w:color="auto"/>
          </w:divBdr>
        </w:div>
        <w:div w:id="585967705">
          <w:marLeft w:val="547"/>
          <w:marRight w:val="0"/>
          <w:marTop w:val="0"/>
          <w:marBottom w:val="0"/>
          <w:divBdr>
            <w:top w:val="none" w:sz="0" w:space="0" w:color="auto"/>
            <w:left w:val="none" w:sz="0" w:space="0" w:color="auto"/>
            <w:bottom w:val="none" w:sz="0" w:space="0" w:color="auto"/>
            <w:right w:val="none" w:sz="0" w:space="0" w:color="auto"/>
          </w:divBdr>
        </w:div>
      </w:divsChild>
    </w:div>
    <w:div w:id="198064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tema">
  <a:themeElements>
    <a:clrScheme name="Lund university">
      <a:dk1>
        <a:sysClr val="windowText" lastClr="000000"/>
      </a:dk1>
      <a:lt1>
        <a:sysClr val="window" lastClr="FFFFFF"/>
      </a:lt1>
      <a:dk2>
        <a:srgbClr val="7F7F7F"/>
      </a:dk2>
      <a:lt2>
        <a:srgbClr val="E7E6E6"/>
      </a:lt2>
      <a:accent1>
        <a:srgbClr val="E9C4C7"/>
      </a:accent1>
      <a:accent2>
        <a:srgbClr val="B9D3DC"/>
      </a:accent2>
      <a:accent3>
        <a:srgbClr val="ADCAB8"/>
      </a:accent3>
      <a:accent4>
        <a:srgbClr val="D6D2C4"/>
      </a:accent4>
      <a:accent5>
        <a:srgbClr val="BFB8AF"/>
      </a:accent5>
      <a:accent6>
        <a:srgbClr val="8A5B16"/>
      </a:accent6>
      <a:hlink>
        <a:srgbClr val="FFFFFF"/>
      </a:hlink>
      <a:folHlink>
        <a:srgbClr val="FFFFFF"/>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90C97-6244-4606-A7DC-DE8A170AF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36</Pages>
  <Words>5410</Words>
  <Characters>28677</Characters>
  <Application>Microsoft Office Word</Application>
  <DocSecurity>0</DocSecurity>
  <Lines>238</Lines>
  <Paragraphs>68</Paragraphs>
  <ScaleCrop>false</ScaleCrop>
  <HeadingPairs>
    <vt:vector size="6" baseType="variant">
      <vt:variant>
        <vt:lpstr>Title</vt:lpstr>
      </vt:variant>
      <vt:variant>
        <vt:i4>1</vt:i4>
      </vt:variant>
      <vt:variant>
        <vt:lpstr>Headings</vt:lpstr>
      </vt:variant>
      <vt:variant>
        <vt:i4>75</vt:i4>
      </vt:variant>
      <vt:variant>
        <vt:lpstr>Rubrik</vt:lpstr>
      </vt:variant>
      <vt:variant>
        <vt:i4>1</vt:i4>
      </vt:variant>
    </vt:vector>
  </HeadingPairs>
  <TitlesOfParts>
    <vt:vector size="77" baseType="lpstr">
      <vt:lpstr/>
      <vt:lpstr>Svensk sammanfattning (Summary in Swedish)</vt:lpstr>
      <vt:lpstr>Original papers</vt:lpstr>
      <vt:lpstr>Definitions as used in the thesis</vt:lpstr>
      <vt:lpstr>Abbreviations</vt:lpstr>
      <vt:lpstr>My journey</vt:lpstr>
      <vt:lpstr>    </vt:lpstr>
      <vt:lpstr>    </vt:lpstr>
      <vt:lpstr>    </vt:lpstr>
      <vt:lpstr>    Introducing the research context</vt:lpstr>
      <vt:lpstr>    </vt:lpstr>
      <vt:lpstr>    Research projects linked to the studies</vt:lpstr>
      <vt:lpstr>    Introduction </vt:lpstr>
      <vt:lpstr>    Theoretical considerations and core concepts</vt:lpstr>
      <vt:lpstr>    Summing up/Rationale</vt:lpstr>
      <vt:lpstr>Aims</vt:lpstr>
      <vt:lpstr>Methods</vt:lpstr>
      <vt:lpstr>    Here I will give an account of the scientific point of departure and the view of</vt:lpstr>
      <vt:lpstr>    Design  (Overview of the four studies)</vt:lpstr>
      <vt:lpstr>        </vt:lpstr>
      <vt:lpstr>    Participants</vt:lpstr>
      <vt:lpstr>    Recruitment/ sampling procedures</vt:lpstr>
      <vt:lpstr>    Participant characteristics</vt:lpstr>
      <vt:lpstr>    Data collection and analyses</vt:lpstr>
      <vt:lpstr>        Here I will write an introductory, overall paragraph about qualitative and quant</vt:lpstr>
      <vt:lpstr>        In study I, qualitative data was collected through interviews and quantitative d</vt:lpstr>
      <vt:lpstr>        In study II and III, data was collected through questionnioaires …statistical an</vt:lpstr>
      <vt:lpstr>        In study IV qualitative data ….through recorded research circle sessions… transc</vt:lpstr>
      <vt:lpstr>        Usability tests</vt:lpstr>
      <vt:lpstr>        Research circles</vt:lpstr>
      <vt:lpstr>        Statistical analyses </vt:lpstr>
      <vt:lpstr>        Deductive content analyses</vt:lpstr>
      <vt:lpstr>    Ethical considerations</vt:lpstr>
      <vt:lpstr>        Benefits and risks</vt:lpstr>
      <vt:lpstr>        Autonomy</vt:lpstr>
      <vt:lpstr>        Involvement in the research process</vt:lpstr>
      <vt:lpstr>Results/Findings</vt:lpstr>
      <vt:lpstr>        The four studies that make up this thesis contributed to the overarching aim whi</vt:lpstr>
      <vt:lpstr>        Study I </vt:lpstr>
      <vt:lpstr>        The results from Study I will be summarized in one paragraph.</vt:lpstr>
      <vt:lpstr>        Overall positive attitude towards the app that was developed based on the evalua</vt:lpstr>
      <vt:lpstr>        Standard measures of usability (SUS) not reliable to use on a target goup with c</vt:lpstr>
      <vt:lpstr>        That older people form a heterogeneous group with varied knowledge about and fam</vt:lpstr>
      <vt:lpstr>        Moreover, that less exposure to similar technology will likely effect both abili</vt:lpstr>
      <vt:lpstr>        That it can be parts that make up entertainment (cognitive games) that can prove</vt:lpstr>
      <vt:lpstr>        As to the app development that more “common ground” between developers of techno</vt:lpstr>
      <vt:lpstr>        Study II</vt:lpstr>
      <vt:lpstr>        The results from Study II will be summarized in one paragraph.</vt:lpstr>
      <vt:lpstr>        Engaging older people in Sweden in research targeting active involvement in rese</vt:lpstr>
      <vt:lpstr>        The study shows an over-representation of people with higher education, who tend</vt:lpstr>
      <vt:lpstr>        This implies a risk that groups with lower education are not represented, and th</vt:lpstr>
      <vt:lpstr>        Study III</vt:lpstr>
      <vt:lpstr>        The results from Study III will be summarized in one paragraph.</vt:lpstr>
      <vt:lpstr>        In response to the lack of systematic analyses of CS initiatives from the partic</vt:lpstr>
      <vt:lpstr>        The low response and completion rates reinforce the picture from earlier studies</vt:lpstr>
      <vt:lpstr>        The fact that mobile digital literacy and functional ability were factors charac</vt:lpstr>
      <vt:lpstr>        The only attitudinal change shown, in the reversed direction of what could be an</vt:lpstr>
      <vt:lpstr>        Further research is warranted to investigate how CS initiatives targeting older </vt:lpstr>
      <vt:lpstr>        Study IV</vt:lpstr>
      <vt:lpstr>        The results from Study IV will be summarized in one paragraph.</vt:lpstr>
      <vt:lpstr>        While discussions regarding the provision of accessible housing for the ageing p</vt:lpstr>
      <vt:lpstr>        This is critical for decision-making, which, to a large extent, takes place in p</vt:lpstr>
      <vt:lpstr>        Decision-making linked to housing accessibility should not be approached solely </vt:lpstr>
      <vt:lpstr>        The framework used in this study can serve as a cognitive tool for decision-make</vt:lpstr>
      <vt:lpstr>        Acting upon the critical variables identified in this study could contribute to </vt:lpstr>
      <vt:lpstr>        Limitations </vt:lpstr>
      <vt:lpstr>        Since the key actors were highly selected, a limitation could be that they may n</vt:lpstr>
      <vt:lpstr>        In addition to the fact that the number of participants was low, a noteworthy sh</vt:lpstr>
      <vt:lpstr>Discussion</vt:lpstr>
      <vt:lpstr>    Methodological considerations</vt:lpstr>
      <vt:lpstr>    Strengths and limitations</vt:lpstr>
      <vt:lpstr>    Conclusions</vt:lpstr>
      <vt:lpstr>        Further research and development</vt:lpstr>
      <vt:lpstr>    Acknowledgements</vt:lpstr>
      <vt:lpstr>    </vt:lpstr>
      <vt:lpstr>References</vt:lpstr>
      <vt:lpstr/>
    </vt:vector>
  </TitlesOfParts>
  <Company/>
  <LinksUpToDate>false</LinksUpToDate>
  <CharactersWithSpaces>34019</CharactersWithSpaces>
  <SharedDoc>false</SharedDoc>
  <HLinks>
    <vt:vector size="6" baseType="variant">
      <vt:variant>
        <vt:i4>1310777</vt:i4>
      </vt:variant>
      <vt:variant>
        <vt:i4>44</vt:i4>
      </vt:variant>
      <vt:variant>
        <vt:i4>0</vt:i4>
      </vt:variant>
      <vt:variant>
        <vt:i4>5</vt:i4>
      </vt:variant>
      <vt:variant>
        <vt:lpwstr/>
      </vt:variant>
      <vt:variant>
        <vt:lpwstr>_Toc535585109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Etzerodt Laustsen</dc:creator>
  <cp:keywords/>
  <dc:description/>
  <cp:lastModifiedBy>Susanne Iwarsson</cp:lastModifiedBy>
  <cp:revision>12</cp:revision>
  <cp:lastPrinted>2017-05-11T09:45:00Z</cp:lastPrinted>
  <dcterms:created xsi:type="dcterms:W3CDTF">2022-09-11T17:10:00Z</dcterms:created>
  <dcterms:modified xsi:type="dcterms:W3CDTF">2022-09-14T08:03:00Z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44ccec-98ca-4847-b090-103d5c6592f4_Enabled">
    <vt:lpwstr>true</vt:lpwstr>
  </property>
  <property fmtid="{D5CDD505-2E9C-101B-9397-08002B2CF9AE}" pid="3" name="MSIP_Label_9144ccec-98ca-4847-b090-103d5c6592f4_SetDate">
    <vt:lpwstr>2021-04-23T10:48:59Z</vt:lpwstr>
  </property>
  <property fmtid="{D5CDD505-2E9C-101B-9397-08002B2CF9AE}" pid="4" name="MSIP_Label_9144ccec-98ca-4847-b090-103d5c6592f4_Method">
    <vt:lpwstr>Standard</vt:lpwstr>
  </property>
  <property fmtid="{D5CDD505-2E9C-101B-9397-08002B2CF9AE}" pid="5" name="MSIP_Label_9144ccec-98ca-4847-b090-103d5c6592f4_Name">
    <vt:lpwstr>Information class 1</vt:lpwstr>
  </property>
  <property fmtid="{D5CDD505-2E9C-101B-9397-08002B2CF9AE}" pid="6" name="MSIP_Label_9144ccec-98ca-4847-b090-103d5c6592f4_SiteId">
    <vt:lpwstr>fb665cd7-b4b7-4578-8a42-29ff69176bdf</vt:lpwstr>
  </property>
  <property fmtid="{D5CDD505-2E9C-101B-9397-08002B2CF9AE}" pid="7" name="MSIP_Label_9144ccec-98ca-4847-b090-103d5c6592f4_ActionId">
    <vt:lpwstr>52e4212c-db12-4dfc-aba2-43853b2c77ec</vt:lpwstr>
  </property>
  <property fmtid="{D5CDD505-2E9C-101B-9397-08002B2CF9AE}" pid="8" name="MSIP_Label_9144ccec-98ca-4847-b090-103d5c6592f4_ContentBits">
    <vt:lpwstr>0</vt:lpwstr>
  </property>
</Properties>
</file>