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0C75A" w14:textId="42EBAF18" w:rsidR="00F76255" w:rsidRDefault="00F76255" w:rsidP="008042B1">
      <w:pPr>
        <w:pStyle w:val="Titel"/>
        <w:rPr>
          <w:rFonts w:ascii="Times New Roman" w:hAnsi="Times New Roman"/>
          <w:lang w:val="en-GB"/>
        </w:rPr>
      </w:pPr>
    </w:p>
    <w:p w14:paraId="66A915D1" w14:textId="77777777" w:rsidR="001A03CC" w:rsidRPr="001A03CC" w:rsidRDefault="001A03CC" w:rsidP="001A03CC">
      <w:pPr>
        <w:rPr>
          <w:lang w:val="en-GB"/>
        </w:rPr>
      </w:pPr>
    </w:p>
    <w:p w14:paraId="04A7B51F" w14:textId="77777777" w:rsidR="00B32A78" w:rsidRPr="00B32A78" w:rsidRDefault="00B32A78" w:rsidP="00B32A78">
      <w:pPr>
        <w:rPr>
          <w:lang w:val="en-GB"/>
        </w:rPr>
      </w:pPr>
    </w:p>
    <w:p w14:paraId="6C620780" w14:textId="4196E91B" w:rsidR="008A46DD" w:rsidRDefault="007D4B21" w:rsidP="008042B1">
      <w:pPr>
        <w:pStyle w:val="Titel"/>
        <w:rPr>
          <w:rFonts w:ascii="Times New Roman" w:hAnsi="Times New Roman"/>
          <w:lang w:val="en-GB"/>
        </w:rPr>
      </w:pPr>
      <w:commentRangeStart w:id="0"/>
      <w:r>
        <w:rPr>
          <w:rFonts w:ascii="Times New Roman" w:hAnsi="Times New Roman"/>
          <w:lang w:val="en-GB"/>
        </w:rPr>
        <w:t xml:space="preserve">User </w:t>
      </w:r>
      <w:r w:rsidR="00C5638A">
        <w:rPr>
          <w:rFonts w:ascii="Times New Roman" w:hAnsi="Times New Roman"/>
          <w:lang w:val="en-GB"/>
        </w:rPr>
        <w:t>i</w:t>
      </w:r>
      <w:r>
        <w:rPr>
          <w:rFonts w:ascii="Times New Roman" w:hAnsi="Times New Roman"/>
          <w:lang w:val="en-GB"/>
        </w:rPr>
        <w:t>nvolvement</w:t>
      </w:r>
      <w:commentRangeEnd w:id="0"/>
      <w:r w:rsidR="00BA5773">
        <w:rPr>
          <w:rStyle w:val="CommentReference"/>
          <w:lang w:eastAsia="en-US"/>
        </w:rPr>
        <w:commentReference w:id="0"/>
      </w:r>
    </w:p>
    <w:p w14:paraId="37C5C6F0" w14:textId="77777777" w:rsidR="00C5638A" w:rsidRDefault="008A46DD" w:rsidP="008042B1">
      <w:pPr>
        <w:pStyle w:val="Titel"/>
        <w:rPr>
          <w:rFonts w:ascii="Times New Roman" w:hAnsi="Times New Roman"/>
          <w:lang w:val="en-GB"/>
        </w:rPr>
      </w:pPr>
      <w:r>
        <w:rPr>
          <w:rFonts w:ascii="Times New Roman" w:hAnsi="Times New Roman"/>
          <w:lang w:val="en-GB"/>
        </w:rPr>
        <w:t xml:space="preserve">in </w:t>
      </w:r>
    </w:p>
    <w:p w14:paraId="3A3D6E47" w14:textId="5B19ACB1" w:rsidR="008042B1" w:rsidRPr="0004300A" w:rsidRDefault="00C5638A" w:rsidP="008042B1">
      <w:pPr>
        <w:pStyle w:val="Titel"/>
        <w:rPr>
          <w:rFonts w:ascii="Times New Roman" w:hAnsi="Times New Roman"/>
          <w:lang w:val="en-GB"/>
        </w:rPr>
      </w:pPr>
      <w:r>
        <w:rPr>
          <w:rFonts w:ascii="Times New Roman" w:hAnsi="Times New Roman"/>
          <w:lang w:val="en-GB"/>
        </w:rPr>
        <w:t>r</w:t>
      </w:r>
      <w:r w:rsidR="008A46DD">
        <w:rPr>
          <w:rFonts w:ascii="Times New Roman" w:hAnsi="Times New Roman"/>
          <w:lang w:val="en-GB"/>
        </w:rPr>
        <w:t xml:space="preserve">esearch on </w:t>
      </w:r>
      <w:r>
        <w:rPr>
          <w:rFonts w:ascii="Times New Roman" w:hAnsi="Times New Roman"/>
          <w:lang w:val="en-GB"/>
        </w:rPr>
        <w:t>a</w:t>
      </w:r>
      <w:r w:rsidR="008A46DD">
        <w:rPr>
          <w:rFonts w:ascii="Times New Roman" w:hAnsi="Times New Roman"/>
          <w:lang w:val="en-GB"/>
        </w:rPr>
        <w:t xml:space="preserve">geing and </w:t>
      </w:r>
      <w:r>
        <w:rPr>
          <w:rFonts w:ascii="Times New Roman" w:hAnsi="Times New Roman"/>
          <w:lang w:val="en-GB"/>
        </w:rPr>
        <w:t>h</w:t>
      </w:r>
      <w:r w:rsidR="008A46DD">
        <w:rPr>
          <w:rFonts w:ascii="Times New Roman" w:hAnsi="Times New Roman"/>
          <w:lang w:val="en-GB"/>
        </w:rPr>
        <w:t>ealth</w:t>
      </w:r>
      <w:r w:rsidR="00154C95" w:rsidRPr="0004300A">
        <w:rPr>
          <w:rFonts w:ascii="Times New Roman" w:hAnsi="Times New Roman"/>
          <w:lang w:val="en-GB"/>
        </w:rPr>
        <w:t xml:space="preserve"> </w:t>
      </w:r>
    </w:p>
    <w:p w14:paraId="61BC65C5" w14:textId="3C88D40E" w:rsidR="008042B1" w:rsidRPr="0004300A" w:rsidRDefault="008042B1" w:rsidP="009C6D50">
      <w:pPr>
        <w:pStyle w:val="Bokensundertitel"/>
        <w:numPr>
          <w:ilvl w:val="0"/>
          <w:numId w:val="0"/>
        </w:numPr>
        <w:ind w:left="720"/>
        <w:jc w:val="left"/>
      </w:pPr>
    </w:p>
    <w:p w14:paraId="73256B4B" w14:textId="77777777" w:rsidR="008042B1" w:rsidRPr="0004300A" w:rsidRDefault="008042B1" w:rsidP="008042B1">
      <w:pPr>
        <w:pStyle w:val="Undertitel"/>
        <w:rPr>
          <w:lang w:val="en-GB"/>
        </w:rPr>
      </w:pPr>
    </w:p>
    <w:p w14:paraId="7D921840" w14:textId="3469F96E" w:rsidR="008042B1" w:rsidRPr="0004300A" w:rsidRDefault="00E263F2" w:rsidP="008042B1">
      <w:pPr>
        <w:jc w:val="center"/>
        <w:rPr>
          <w:lang w:val="en-GB"/>
        </w:rPr>
      </w:pPr>
      <w:r>
        <w:rPr>
          <w:lang w:val="en-GB"/>
        </w:rPr>
        <w:t>Joakim Frögren</w:t>
      </w:r>
    </w:p>
    <w:p w14:paraId="68B940C4" w14:textId="77777777" w:rsidR="008042B1" w:rsidRPr="0004300A" w:rsidRDefault="008042B1" w:rsidP="008042B1">
      <w:pPr>
        <w:jc w:val="center"/>
        <w:rPr>
          <w:lang w:val="en-GB"/>
        </w:rPr>
      </w:pPr>
    </w:p>
    <w:p w14:paraId="25F6803D" w14:textId="77777777" w:rsidR="008042B1" w:rsidRPr="0004300A" w:rsidRDefault="008042B1" w:rsidP="008042B1">
      <w:pPr>
        <w:jc w:val="center"/>
        <w:rPr>
          <w:lang w:val="en-GB"/>
        </w:rPr>
      </w:pPr>
    </w:p>
    <w:p w14:paraId="7CA26040" w14:textId="77777777" w:rsidR="008042B1" w:rsidRPr="0004300A" w:rsidRDefault="00FE04F9" w:rsidP="008042B1">
      <w:pPr>
        <w:pStyle w:val="Undertitel"/>
        <w:rPr>
          <w:lang w:val="en-GB"/>
        </w:rPr>
      </w:pPr>
      <w:r w:rsidRPr="0004300A">
        <w:rPr>
          <w:noProof/>
        </w:rPr>
        <w:drawing>
          <wp:anchor distT="0" distB="0" distL="114300" distR="114300" simplePos="0" relativeHeight="251655168" behindDoc="0" locked="0" layoutInCell="1" allowOverlap="1" wp14:anchorId="4FFF6BFD" wp14:editId="7248299A">
            <wp:simplePos x="0" y="0"/>
            <wp:positionH relativeFrom="column">
              <wp:align>center</wp:align>
            </wp:positionH>
            <wp:positionV relativeFrom="page">
              <wp:posOffset>3499485</wp:posOffset>
            </wp:positionV>
            <wp:extent cx="1085850" cy="1362075"/>
            <wp:effectExtent l="0" t="0" r="0" b="0"/>
            <wp:wrapSquare wrapText="bothSides"/>
            <wp:docPr id="7" name="Bildobjekt 56" descr="LundUniv_ENG_C2line_Blac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6" descr="LundUniv_ENG_C2line_Black" hidd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00A">
        <w:rPr>
          <w:noProof/>
        </w:rPr>
        <w:drawing>
          <wp:inline distT="0" distB="0" distL="0" distR="0" wp14:anchorId="3D7AE163" wp14:editId="5570FAB8">
            <wp:extent cx="974090" cy="1224915"/>
            <wp:effectExtent l="0" t="0" r="0" b="0"/>
            <wp:docPr id="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090" cy="1224915"/>
                    </a:xfrm>
                    <a:prstGeom prst="rect">
                      <a:avLst/>
                    </a:prstGeom>
                    <a:noFill/>
                    <a:ln>
                      <a:noFill/>
                    </a:ln>
                  </pic:spPr>
                </pic:pic>
              </a:graphicData>
            </a:graphic>
          </wp:inline>
        </w:drawing>
      </w:r>
    </w:p>
    <w:p w14:paraId="7C536B03" w14:textId="77777777" w:rsidR="008042B1" w:rsidRPr="0004300A" w:rsidRDefault="008042B1" w:rsidP="008042B1">
      <w:pPr>
        <w:jc w:val="center"/>
        <w:rPr>
          <w:szCs w:val="22"/>
          <w:lang w:val="en-GB"/>
        </w:rPr>
      </w:pPr>
    </w:p>
    <w:p w14:paraId="273D445B" w14:textId="77777777" w:rsidR="008042B1" w:rsidRPr="0004300A" w:rsidRDefault="008042B1" w:rsidP="008042B1">
      <w:pPr>
        <w:jc w:val="center"/>
        <w:rPr>
          <w:szCs w:val="22"/>
          <w:lang w:val="en-GB"/>
        </w:rPr>
      </w:pPr>
    </w:p>
    <w:p w14:paraId="7474310B" w14:textId="77777777" w:rsidR="008042B1" w:rsidRPr="0004300A" w:rsidRDefault="008042B1" w:rsidP="008042B1">
      <w:pPr>
        <w:jc w:val="center"/>
        <w:rPr>
          <w:szCs w:val="22"/>
          <w:lang w:val="en-GB"/>
        </w:rPr>
      </w:pPr>
    </w:p>
    <w:p w14:paraId="288A78F8" w14:textId="77777777" w:rsidR="008042B1" w:rsidRPr="0004300A" w:rsidRDefault="008042B1" w:rsidP="00F37E18">
      <w:pPr>
        <w:rPr>
          <w:szCs w:val="22"/>
          <w:lang w:val="en-GB"/>
        </w:rPr>
      </w:pPr>
    </w:p>
    <w:p w14:paraId="634F933D" w14:textId="77777777" w:rsidR="008042B1" w:rsidRPr="0004300A" w:rsidRDefault="008042B1" w:rsidP="008042B1">
      <w:pPr>
        <w:jc w:val="center"/>
        <w:rPr>
          <w:szCs w:val="22"/>
          <w:lang w:val="en-GB"/>
        </w:rPr>
      </w:pPr>
      <w:r w:rsidRPr="0004300A">
        <w:rPr>
          <w:szCs w:val="22"/>
          <w:lang w:val="en-GB"/>
        </w:rPr>
        <w:t>DOCTORAL DISSERTATION</w:t>
      </w:r>
    </w:p>
    <w:p w14:paraId="72D94669" w14:textId="7D7223E1" w:rsidR="00DD1957" w:rsidRDefault="008042B1" w:rsidP="00DD1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r w:rsidRPr="0004300A">
        <w:rPr>
          <w:lang w:val="en-GB"/>
        </w:rPr>
        <w:t xml:space="preserve">by due permission of the Faculty </w:t>
      </w:r>
      <w:r w:rsidR="005F04B5" w:rsidRPr="0004300A">
        <w:rPr>
          <w:lang w:val="en-GB"/>
        </w:rPr>
        <w:t>of Medicine</w:t>
      </w:r>
      <w:r w:rsidRPr="0004300A">
        <w:rPr>
          <w:lang w:val="en-GB"/>
        </w:rPr>
        <w:t>, Lund University, Sweden.</w:t>
      </w:r>
      <w:r w:rsidRPr="0004300A">
        <w:rPr>
          <w:lang w:val="en-GB"/>
        </w:rPr>
        <w:br/>
        <w:t xml:space="preserve">To be defended at </w:t>
      </w:r>
      <w:r w:rsidR="00E263F2">
        <w:rPr>
          <w:lang w:val="en-GB"/>
        </w:rPr>
        <w:t>Lund</w:t>
      </w:r>
      <w:r w:rsidR="00B2774F">
        <w:rPr>
          <w:lang w:val="en-GB"/>
        </w:rPr>
        <w:t xml:space="preserve"> </w:t>
      </w:r>
      <w:r w:rsidR="00DD1957">
        <w:rPr>
          <w:lang w:val="en-GB"/>
        </w:rPr>
        <w:t>U</w:t>
      </w:r>
      <w:r w:rsidR="005F04B5" w:rsidRPr="0004300A">
        <w:rPr>
          <w:lang w:val="en-GB"/>
        </w:rPr>
        <w:t xml:space="preserve">niversity, </w:t>
      </w:r>
      <w:r w:rsidR="006F4BA8" w:rsidRPr="0004300A">
        <w:rPr>
          <w:lang w:val="en-GB"/>
        </w:rPr>
        <w:t xml:space="preserve">Aula, Elmetorpsvägen </w:t>
      </w:r>
      <w:r w:rsidR="00DD1957">
        <w:rPr>
          <w:lang w:val="en-GB"/>
        </w:rPr>
        <w:t>1</w:t>
      </w:r>
      <w:r w:rsidR="006F4BA8" w:rsidRPr="0004300A">
        <w:rPr>
          <w:lang w:val="en-GB"/>
        </w:rPr>
        <w:t>5.</w:t>
      </w:r>
    </w:p>
    <w:p w14:paraId="7ED0807F" w14:textId="7916288E" w:rsidR="008042B1" w:rsidRPr="0004300A" w:rsidRDefault="00B2774F" w:rsidP="00DD19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r w:rsidRPr="00B2774F">
        <w:rPr>
          <w:i/>
          <w:iCs/>
          <w:lang w:val="en-GB"/>
        </w:rPr>
        <w:t>M</w:t>
      </w:r>
      <w:r w:rsidR="00D76DB7">
        <w:rPr>
          <w:i/>
          <w:iCs/>
          <w:lang w:val="en-GB"/>
        </w:rPr>
        <w:t>MMM</w:t>
      </w:r>
      <w:r w:rsidR="00F35523" w:rsidRPr="00B2774F">
        <w:rPr>
          <w:i/>
          <w:iCs/>
          <w:lang w:val="en-GB"/>
        </w:rPr>
        <w:t xml:space="preserve"> </w:t>
      </w:r>
      <w:r w:rsidRPr="00B2774F">
        <w:rPr>
          <w:i/>
          <w:iCs/>
          <w:lang w:val="en-GB"/>
        </w:rPr>
        <w:t>D</w:t>
      </w:r>
      <w:r w:rsidR="00D76DB7">
        <w:rPr>
          <w:i/>
          <w:iCs/>
          <w:lang w:val="en-GB"/>
        </w:rPr>
        <w:t>DD</w:t>
      </w:r>
      <w:r w:rsidR="00F35523" w:rsidRPr="00B2774F">
        <w:rPr>
          <w:i/>
          <w:iCs/>
          <w:lang w:val="en-GB"/>
        </w:rPr>
        <w:t>,</w:t>
      </w:r>
      <w:r w:rsidR="006F4BA8" w:rsidRPr="00B2774F">
        <w:rPr>
          <w:i/>
          <w:iCs/>
          <w:lang w:val="en-GB"/>
        </w:rPr>
        <w:t xml:space="preserve"> </w:t>
      </w:r>
      <w:r w:rsidRPr="00B2774F">
        <w:rPr>
          <w:i/>
          <w:iCs/>
          <w:lang w:val="en-GB"/>
        </w:rPr>
        <w:t>Y</w:t>
      </w:r>
      <w:r w:rsidR="00D76DB7">
        <w:rPr>
          <w:i/>
          <w:iCs/>
          <w:lang w:val="en-GB"/>
        </w:rPr>
        <w:t>YYY</w:t>
      </w:r>
      <w:r w:rsidR="00005A7C" w:rsidRPr="0004300A">
        <w:rPr>
          <w:lang w:val="en-GB"/>
        </w:rPr>
        <w:t>,</w:t>
      </w:r>
      <w:r w:rsidR="006F4BA8" w:rsidRPr="0004300A">
        <w:rPr>
          <w:lang w:val="en-GB"/>
        </w:rPr>
        <w:t xml:space="preserve"> at </w:t>
      </w:r>
      <w:r w:rsidR="00D76DB7">
        <w:rPr>
          <w:i/>
          <w:iCs/>
          <w:lang w:val="en-GB"/>
        </w:rPr>
        <w:t>HH:MM</w:t>
      </w:r>
      <w:r w:rsidR="008042B1" w:rsidRPr="0004300A">
        <w:rPr>
          <w:lang w:val="en-GB"/>
        </w:rPr>
        <w:t>.</w:t>
      </w:r>
    </w:p>
    <w:p w14:paraId="1FDE7336" w14:textId="77777777" w:rsidR="008042B1" w:rsidRPr="0004300A" w:rsidRDefault="008042B1"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lang w:val="en-GB"/>
        </w:rPr>
      </w:pPr>
    </w:p>
    <w:p w14:paraId="33F6A7D3" w14:textId="22B2CFF5" w:rsidR="008042B1" w:rsidRPr="0004300A" w:rsidRDefault="008042B1"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r w:rsidRPr="0004300A">
        <w:rPr>
          <w:i/>
          <w:lang w:val="en-GB"/>
        </w:rPr>
        <w:t>Faculty opponent</w:t>
      </w:r>
      <w:r w:rsidRPr="0004300A">
        <w:rPr>
          <w:i/>
          <w:lang w:val="en-GB"/>
        </w:rPr>
        <w:br/>
      </w:r>
      <w:r w:rsidR="00B2774F">
        <w:rPr>
          <w:lang w:val="en-GB"/>
        </w:rPr>
        <w:lastRenderedPageBreak/>
        <w:t>ACADEMICPOSITION</w:t>
      </w:r>
      <w:r w:rsidR="006F4BA8" w:rsidRPr="0004300A">
        <w:rPr>
          <w:lang w:val="en-GB"/>
        </w:rPr>
        <w:t xml:space="preserve"> </w:t>
      </w:r>
      <w:r w:rsidR="00B2774F">
        <w:rPr>
          <w:lang w:val="en-GB"/>
        </w:rPr>
        <w:t>NAMEOFPERSON</w:t>
      </w:r>
      <w:r w:rsidR="006F4BA8" w:rsidRPr="0004300A">
        <w:rPr>
          <w:lang w:val="en-GB"/>
        </w:rPr>
        <w:t xml:space="preserve">, </w:t>
      </w:r>
      <w:r w:rsidR="00B2774F">
        <w:rPr>
          <w:lang w:val="en-GB"/>
        </w:rPr>
        <w:t>UNIVERSITY</w:t>
      </w:r>
      <w:r w:rsidR="006F4BA8" w:rsidRPr="0004300A">
        <w:rPr>
          <w:lang w:val="en-GB"/>
        </w:rPr>
        <w:t xml:space="preserve"> </w:t>
      </w:r>
    </w:p>
    <w:p w14:paraId="18910EE4" w14:textId="77777777" w:rsidR="007A2703" w:rsidRPr="0004300A" w:rsidRDefault="007A2703"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8"/>
        <w:gridCol w:w="1845"/>
        <w:gridCol w:w="2486"/>
      </w:tblGrid>
      <w:tr w:rsidR="008042B1" w:rsidRPr="0004300A" w14:paraId="09947963" w14:textId="77777777" w:rsidTr="007A2703">
        <w:trPr>
          <w:trHeight w:val="300"/>
        </w:trPr>
        <w:tc>
          <w:tcPr>
            <w:tcW w:w="2035" w:type="pct"/>
            <w:gridSpan w:val="2"/>
            <w:tcBorders>
              <w:top w:val="single" w:sz="4" w:space="0" w:color="auto"/>
              <w:left w:val="single" w:sz="4" w:space="0" w:color="auto"/>
              <w:bottom w:val="nil"/>
              <w:right w:val="single" w:sz="4" w:space="0" w:color="auto"/>
            </w:tcBorders>
            <w:hideMark/>
          </w:tcPr>
          <w:p w14:paraId="425BB0DF" w14:textId="3F532805" w:rsidR="008042B1" w:rsidRPr="0004300A" w:rsidRDefault="008042B1">
            <w:pPr>
              <w:pStyle w:val="tabeltextintabel"/>
              <w:rPr>
                <w:b/>
                <w:noProof w:val="0"/>
                <w:lang w:val="en-GB"/>
              </w:rPr>
            </w:pPr>
            <w:r w:rsidRPr="0004300A">
              <w:rPr>
                <w:noProof w:val="0"/>
                <w:lang w:val="en-GB"/>
              </w:rPr>
              <w:br w:type="page"/>
            </w:r>
            <w:r w:rsidRPr="0004300A">
              <w:rPr>
                <w:b/>
                <w:noProof w:val="0"/>
                <w:lang w:val="en-GB"/>
              </w:rPr>
              <w:t>Organi</w:t>
            </w:r>
            <w:r w:rsidR="004176ED">
              <w:rPr>
                <w:b/>
                <w:noProof w:val="0"/>
                <w:lang w:val="en-GB"/>
              </w:rPr>
              <w:t>s</w:t>
            </w:r>
            <w:r w:rsidRPr="0004300A">
              <w:rPr>
                <w:b/>
                <w:noProof w:val="0"/>
                <w:lang w:val="en-GB"/>
              </w:rPr>
              <w:t>ation</w:t>
            </w:r>
          </w:p>
          <w:p w14:paraId="529D354D" w14:textId="77777777" w:rsidR="008042B1" w:rsidRPr="0004300A" w:rsidRDefault="008042B1">
            <w:pPr>
              <w:pStyle w:val="tabeltextintabel"/>
              <w:rPr>
                <w:noProof w:val="0"/>
                <w:lang w:val="en-GB"/>
              </w:rPr>
            </w:pPr>
            <w:r w:rsidRPr="0004300A">
              <w:rPr>
                <w:noProof w:val="0"/>
                <w:lang w:val="en-GB"/>
              </w:rPr>
              <w:t>LUND UNIVERSITY</w:t>
            </w:r>
          </w:p>
        </w:tc>
        <w:tc>
          <w:tcPr>
            <w:tcW w:w="2965" w:type="pct"/>
            <w:gridSpan w:val="2"/>
            <w:tcBorders>
              <w:top w:val="single" w:sz="4" w:space="0" w:color="auto"/>
              <w:left w:val="single" w:sz="4" w:space="0" w:color="auto"/>
              <w:bottom w:val="single" w:sz="4" w:space="0" w:color="auto"/>
              <w:right w:val="single" w:sz="4" w:space="0" w:color="auto"/>
            </w:tcBorders>
            <w:hideMark/>
          </w:tcPr>
          <w:p w14:paraId="7056FB21" w14:textId="77777777" w:rsidR="00405AD0" w:rsidRPr="0004300A" w:rsidRDefault="008042B1">
            <w:pPr>
              <w:pStyle w:val="tabeltextintabel"/>
              <w:rPr>
                <w:b/>
                <w:noProof w:val="0"/>
                <w:lang w:val="en-GB"/>
              </w:rPr>
            </w:pPr>
            <w:r w:rsidRPr="0004300A">
              <w:rPr>
                <w:b/>
                <w:noProof w:val="0"/>
                <w:lang w:val="en-GB"/>
              </w:rPr>
              <w:t>Document name</w:t>
            </w:r>
            <w:r w:rsidR="00405AD0" w:rsidRPr="0004300A">
              <w:rPr>
                <w:b/>
                <w:noProof w:val="0"/>
                <w:lang w:val="en-GB"/>
              </w:rPr>
              <w:t xml:space="preserve"> </w:t>
            </w:r>
          </w:p>
          <w:p w14:paraId="7412A017" w14:textId="09BE9B42" w:rsidR="008042B1" w:rsidRPr="0004300A" w:rsidRDefault="00405AD0">
            <w:pPr>
              <w:pStyle w:val="tabeltextintabel"/>
              <w:rPr>
                <w:b/>
                <w:noProof w:val="0"/>
                <w:lang w:val="en-GB"/>
              </w:rPr>
            </w:pPr>
            <w:r w:rsidRPr="0004300A">
              <w:rPr>
                <w:bCs/>
                <w:noProof w:val="0"/>
                <w:lang w:val="en-GB"/>
              </w:rPr>
              <w:t>Doctoral dissertation</w:t>
            </w:r>
          </w:p>
        </w:tc>
      </w:tr>
      <w:tr w:rsidR="008042B1" w:rsidRPr="006C5DC1" w14:paraId="328DF628" w14:textId="77777777" w:rsidTr="007A2703">
        <w:trPr>
          <w:trHeight w:val="300"/>
        </w:trPr>
        <w:tc>
          <w:tcPr>
            <w:tcW w:w="2035" w:type="pct"/>
            <w:gridSpan w:val="2"/>
            <w:tcBorders>
              <w:top w:val="nil"/>
              <w:left w:val="single" w:sz="4" w:space="0" w:color="auto"/>
              <w:bottom w:val="nil"/>
              <w:right w:val="single" w:sz="4" w:space="0" w:color="auto"/>
            </w:tcBorders>
          </w:tcPr>
          <w:p w14:paraId="20017527" w14:textId="77777777" w:rsidR="008042B1" w:rsidRPr="0004300A" w:rsidRDefault="008042B1">
            <w:pPr>
              <w:pStyle w:val="tabeltextintabel"/>
              <w:rPr>
                <w:noProof w:val="0"/>
                <w:lang w:val="en-GB"/>
              </w:rPr>
            </w:pPr>
          </w:p>
        </w:tc>
        <w:tc>
          <w:tcPr>
            <w:tcW w:w="2965" w:type="pct"/>
            <w:gridSpan w:val="2"/>
            <w:tcBorders>
              <w:top w:val="single" w:sz="4" w:space="0" w:color="auto"/>
              <w:left w:val="single" w:sz="4" w:space="0" w:color="auto"/>
              <w:bottom w:val="single" w:sz="4" w:space="0" w:color="auto"/>
              <w:right w:val="single" w:sz="4" w:space="0" w:color="auto"/>
            </w:tcBorders>
            <w:hideMark/>
          </w:tcPr>
          <w:p w14:paraId="72F816C2" w14:textId="6567D8DE" w:rsidR="008042B1" w:rsidRPr="0004300A" w:rsidRDefault="008042B1">
            <w:pPr>
              <w:pStyle w:val="tabeltextintabel"/>
              <w:rPr>
                <w:b/>
                <w:noProof w:val="0"/>
                <w:lang w:val="en-GB"/>
              </w:rPr>
            </w:pPr>
            <w:r w:rsidRPr="0004300A">
              <w:rPr>
                <w:b/>
                <w:noProof w:val="0"/>
                <w:lang w:val="en-GB"/>
              </w:rPr>
              <w:t>Date of issue</w:t>
            </w:r>
            <w:r w:rsidR="00405AD0" w:rsidRPr="0004300A">
              <w:rPr>
                <w:b/>
                <w:noProof w:val="0"/>
                <w:lang w:val="en-GB"/>
              </w:rPr>
              <w:t xml:space="preserve"> </w:t>
            </w:r>
            <w:r w:rsidR="00B2774F">
              <w:rPr>
                <w:bCs/>
                <w:noProof w:val="0"/>
                <w:lang w:val="en-GB"/>
              </w:rPr>
              <w:t>Month X</w:t>
            </w:r>
            <w:r w:rsidR="004176ED" w:rsidRPr="004176ED">
              <w:rPr>
                <w:bCs/>
                <w:noProof w:val="0"/>
                <w:vertAlign w:val="superscript"/>
                <w:lang w:val="en-GB"/>
              </w:rPr>
              <w:t>st</w:t>
            </w:r>
            <w:r w:rsidR="00405AD0" w:rsidRPr="0004300A">
              <w:rPr>
                <w:bCs/>
                <w:noProof w:val="0"/>
                <w:lang w:val="en-GB"/>
              </w:rPr>
              <w:t xml:space="preserve"> </w:t>
            </w:r>
            <w:r w:rsidR="00B2774F">
              <w:rPr>
                <w:bCs/>
                <w:noProof w:val="0"/>
                <w:lang w:val="en-GB"/>
              </w:rPr>
              <w:t>YYYY</w:t>
            </w:r>
          </w:p>
        </w:tc>
      </w:tr>
      <w:tr w:rsidR="008042B1" w:rsidRPr="0004300A" w14:paraId="1625011D" w14:textId="77777777" w:rsidTr="007A2703">
        <w:trPr>
          <w:trHeight w:val="300"/>
        </w:trPr>
        <w:tc>
          <w:tcPr>
            <w:tcW w:w="2035" w:type="pct"/>
            <w:gridSpan w:val="2"/>
            <w:tcBorders>
              <w:top w:val="nil"/>
              <w:left w:val="single" w:sz="4" w:space="0" w:color="auto"/>
              <w:bottom w:val="single" w:sz="4" w:space="0" w:color="auto"/>
              <w:right w:val="single" w:sz="4" w:space="0" w:color="auto"/>
            </w:tcBorders>
            <w:hideMark/>
          </w:tcPr>
          <w:p w14:paraId="0B2922BE" w14:textId="7EAC72AB" w:rsidR="00405AD0" w:rsidRPr="0004300A" w:rsidRDefault="008042B1">
            <w:pPr>
              <w:pStyle w:val="tabeltextintabel"/>
              <w:rPr>
                <w:noProof w:val="0"/>
                <w:lang w:val="en-GB"/>
              </w:rPr>
            </w:pPr>
            <w:r w:rsidRPr="0004300A">
              <w:rPr>
                <w:noProof w:val="0"/>
                <w:lang w:val="en-GB"/>
              </w:rPr>
              <w:t>Author</w:t>
            </w:r>
            <w:r w:rsidR="00405AD0" w:rsidRPr="0004300A">
              <w:rPr>
                <w:noProof w:val="0"/>
                <w:lang w:val="en-GB"/>
              </w:rPr>
              <w:t xml:space="preserve">: </w:t>
            </w:r>
            <w:r w:rsidR="00B2774F">
              <w:rPr>
                <w:noProof w:val="0"/>
                <w:lang w:val="en-GB"/>
              </w:rPr>
              <w:t>Joakim Frögren</w:t>
            </w:r>
          </w:p>
        </w:tc>
        <w:tc>
          <w:tcPr>
            <w:tcW w:w="2965" w:type="pct"/>
            <w:gridSpan w:val="2"/>
            <w:tcBorders>
              <w:top w:val="single" w:sz="4" w:space="0" w:color="auto"/>
              <w:left w:val="single" w:sz="4" w:space="0" w:color="auto"/>
              <w:bottom w:val="single" w:sz="4" w:space="0" w:color="auto"/>
              <w:right w:val="single" w:sz="4" w:space="0" w:color="auto"/>
            </w:tcBorders>
            <w:hideMark/>
          </w:tcPr>
          <w:p w14:paraId="44268E11" w14:textId="4023F4D5" w:rsidR="008042B1" w:rsidRPr="0004300A" w:rsidRDefault="008042B1">
            <w:pPr>
              <w:pStyle w:val="tabeltextintabel"/>
              <w:rPr>
                <w:noProof w:val="0"/>
                <w:lang w:val="en-GB"/>
              </w:rPr>
            </w:pPr>
            <w:r w:rsidRPr="0004300A">
              <w:rPr>
                <w:noProof w:val="0"/>
                <w:lang w:val="en-GB"/>
              </w:rPr>
              <w:t>Sponsoring organi</w:t>
            </w:r>
            <w:r w:rsidR="004176ED">
              <w:rPr>
                <w:noProof w:val="0"/>
                <w:lang w:val="en-GB"/>
              </w:rPr>
              <w:t>s</w:t>
            </w:r>
            <w:r w:rsidRPr="0004300A">
              <w:rPr>
                <w:noProof w:val="0"/>
                <w:lang w:val="en-GB"/>
              </w:rPr>
              <w:t>ation</w:t>
            </w:r>
          </w:p>
        </w:tc>
      </w:tr>
      <w:tr w:rsidR="008042B1" w:rsidRPr="006C5DC1" w14:paraId="6C9D8094"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41B32EF7" w14:textId="5AB28DA9" w:rsidR="006F3BAD" w:rsidRPr="006F3BAD" w:rsidRDefault="008042B1" w:rsidP="006F3BAD">
            <w:pPr>
              <w:pStyle w:val="tabeltextintabel"/>
              <w:rPr>
                <w:bCs/>
                <w:noProof w:val="0"/>
                <w:lang w:val="en-GB"/>
              </w:rPr>
            </w:pPr>
            <w:r w:rsidRPr="006F3BAD">
              <w:rPr>
                <w:b/>
                <w:noProof w:val="0"/>
                <w:lang w:val="en-GB"/>
              </w:rPr>
              <w:t>Title and subtitle</w:t>
            </w:r>
            <w:r w:rsidR="00EA6975" w:rsidRPr="006F3BAD">
              <w:rPr>
                <w:bCs/>
                <w:noProof w:val="0"/>
                <w:lang w:val="en-GB"/>
              </w:rPr>
              <w:t xml:space="preserve"> </w:t>
            </w:r>
            <w:r w:rsidR="008D3A01" w:rsidRPr="006F3BAD">
              <w:rPr>
                <w:bCs/>
                <w:noProof w:val="0"/>
                <w:lang w:val="en-GB"/>
              </w:rPr>
              <w:t xml:space="preserve">    </w:t>
            </w:r>
            <w:r w:rsidR="006F3BAD" w:rsidRPr="006F3BAD">
              <w:rPr>
                <w:bCs/>
                <w:noProof w:val="0"/>
                <w:lang w:val="en-GB"/>
              </w:rPr>
              <w:t>User Involvement in Research on Ageing and Health – Challenges and Opportunities</w:t>
            </w:r>
          </w:p>
          <w:p w14:paraId="24A86E55" w14:textId="0C9EB517" w:rsidR="00EA6975" w:rsidRPr="006F3BAD" w:rsidRDefault="00EA6975" w:rsidP="008D3A01">
            <w:pPr>
              <w:pStyle w:val="tabeltextintabel"/>
              <w:rPr>
                <w:bCs/>
                <w:noProof w:val="0"/>
                <w:lang w:val="en-GB"/>
              </w:rPr>
            </w:pPr>
          </w:p>
        </w:tc>
      </w:tr>
      <w:tr w:rsidR="008042B1" w:rsidRPr="006C5DC1" w14:paraId="3B24DF0E" w14:textId="77777777" w:rsidTr="007A2703">
        <w:trPr>
          <w:trHeight w:val="6187"/>
        </w:trPr>
        <w:tc>
          <w:tcPr>
            <w:tcW w:w="5000" w:type="pct"/>
            <w:gridSpan w:val="4"/>
            <w:tcBorders>
              <w:top w:val="single" w:sz="4" w:space="0" w:color="auto"/>
              <w:left w:val="single" w:sz="4" w:space="0" w:color="auto"/>
              <w:bottom w:val="single" w:sz="4" w:space="0" w:color="auto"/>
              <w:right w:val="single" w:sz="4" w:space="0" w:color="auto"/>
            </w:tcBorders>
            <w:hideMark/>
          </w:tcPr>
          <w:p w14:paraId="1052EF5C" w14:textId="77777777" w:rsidR="008042B1" w:rsidRPr="0004300A" w:rsidRDefault="008042B1">
            <w:pPr>
              <w:pStyle w:val="tabeltextintabel"/>
              <w:rPr>
                <w:b/>
                <w:noProof w:val="0"/>
                <w:lang w:val="en-GB"/>
              </w:rPr>
            </w:pPr>
            <w:r w:rsidRPr="0004300A">
              <w:rPr>
                <w:b/>
                <w:noProof w:val="0"/>
                <w:lang w:val="en-GB"/>
              </w:rPr>
              <w:t>Abstract</w:t>
            </w:r>
          </w:p>
          <w:p w14:paraId="6D339CF3" w14:textId="02DD5006" w:rsidR="00D76DB7" w:rsidRPr="00D76DB7" w:rsidRDefault="00D76DB7" w:rsidP="00D76DB7">
            <w:pPr>
              <w:pStyle w:val="tabeltextintabel"/>
              <w:rPr>
                <w:bCs/>
                <w:noProof w:val="0"/>
                <w:lang w:val="en-GB"/>
              </w:rPr>
            </w:pPr>
            <w:r w:rsidRPr="00D76DB7">
              <w:rPr>
                <w:bCs/>
                <w:noProof w:val="0"/>
                <w:lang w:val="en-GB"/>
              </w:rPr>
              <w:t>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w:t>
            </w:r>
          </w:p>
          <w:p w14:paraId="70190A44" w14:textId="77777777" w:rsidR="00D76DB7" w:rsidRPr="00D76DB7" w:rsidRDefault="00D76DB7" w:rsidP="00D76DB7">
            <w:pPr>
              <w:pStyle w:val="tabeltextintabel"/>
              <w:rPr>
                <w:bCs/>
                <w:noProof w:val="0"/>
                <w:lang w:val="en-GB"/>
              </w:rPr>
            </w:pPr>
          </w:p>
          <w:p w14:paraId="0BABB370" w14:textId="77777777" w:rsidR="00D76DB7" w:rsidRPr="00D76DB7" w:rsidRDefault="00D76DB7" w:rsidP="00D76DB7">
            <w:pPr>
              <w:pStyle w:val="tabeltextintabel"/>
              <w:rPr>
                <w:bCs/>
                <w:noProof w:val="0"/>
                <w:lang w:val="en-GB"/>
              </w:rPr>
            </w:pPr>
            <w:r w:rsidRPr="00D76DB7">
              <w:rPr>
                <w:bCs/>
                <w:noProof w:val="0"/>
                <w:lang w:val="en-GB"/>
              </w:rPr>
              <w:t>In dolorum inventore quo harum incidunt ex sapiente qui nisi earum. Et recusandae autem est veritatis minima eum fuga praesentium et provident dicta. Qui quis natus est quam incidunt est temporibus ullam sit ratione aperiam sit dicta dolorem? Qui velit quaerat ad consequatur deserunt ut minus officia in eveniet voluptates est laudantium repellat in molestiae minus et dolorem quod!</w:t>
            </w:r>
          </w:p>
          <w:p w14:paraId="550F9658" w14:textId="77777777" w:rsidR="00D76DB7" w:rsidRPr="00D76DB7" w:rsidRDefault="00D76DB7" w:rsidP="00D76DB7">
            <w:pPr>
              <w:pStyle w:val="tabeltextintabel"/>
              <w:rPr>
                <w:bCs/>
                <w:noProof w:val="0"/>
                <w:lang w:val="en-GB"/>
              </w:rPr>
            </w:pPr>
          </w:p>
          <w:p w14:paraId="520792D2" w14:textId="77777777" w:rsidR="00D76DB7" w:rsidRPr="00D76DB7" w:rsidRDefault="00D76DB7" w:rsidP="00D76DB7">
            <w:pPr>
              <w:pStyle w:val="tabeltextintabel"/>
              <w:rPr>
                <w:bCs/>
                <w:noProof w:val="0"/>
              </w:rPr>
            </w:pPr>
            <w:r w:rsidRPr="00D76DB7">
              <w:rPr>
                <w:bCs/>
                <w:noProof w:val="0"/>
                <w:lang w:val="en-GB"/>
              </w:rPr>
              <w:t xml:space="preserve">Sed animi eveniet non soluta provident eos beatae asperiores. 33 consequatur sint ea autem sunt ad adipisci dolorem et porro nostrum. </w:t>
            </w:r>
            <w:r w:rsidRPr="00D76DB7">
              <w:rPr>
                <w:bCs/>
                <w:noProof w:val="0"/>
              </w:rPr>
              <w:t>Et rerum quia et soluta totam odio omnis ex sunt molestias!</w:t>
            </w:r>
          </w:p>
          <w:p w14:paraId="07986EDD" w14:textId="77777777" w:rsidR="00D76DB7" w:rsidRPr="00D76DB7" w:rsidRDefault="00D76DB7" w:rsidP="00D76DB7">
            <w:pPr>
              <w:pStyle w:val="tabeltextintabel"/>
              <w:rPr>
                <w:bCs/>
                <w:noProof w:val="0"/>
              </w:rPr>
            </w:pPr>
          </w:p>
          <w:p w14:paraId="7DE1CF53" w14:textId="77777777" w:rsidR="00D76DB7" w:rsidRPr="00D76DB7" w:rsidRDefault="00D76DB7" w:rsidP="00D76DB7">
            <w:pPr>
              <w:pStyle w:val="tabeltextintabel"/>
              <w:rPr>
                <w:bCs/>
                <w:noProof w:val="0"/>
              </w:rPr>
            </w:pPr>
            <w:r w:rsidRPr="00D76DB7">
              <w:rPr>
                <w:bCs/>
                <w:noProof w:val="0"/>
              </w:rPr>
              <w:t>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w:t>
            </w:r>
          </w:p>
          <w:p w14:paraId="5ADBA873" w14:textId="77777777" w:rsidR="00D76DB7" w:rsidRPr="00D76DB7" w:rsidRDefault="00D76DB7" w:rsidP="00D76DB7">
            <w:pPr>
              <w:pStyle w:val="tabeltextintabel"/>
              <w:rPr>
                <w:bCs/>
                <w:noProof w:val="0"/>
              </w:rPr>
            </w:pPr>
          </w:p>
          <w:p w14:paraId="715A9577" w14:textId="37DA2303" w:rsidR="006E5624" w:rsidRPr="0004300A" w:rsidRDefault="00D76DB7" w:rsidP="00D76DB7">
            <w:pPr>
              <w:pStyle w:val="tabeltextintabel"/>
              <w:rPr>
                <w:bCs/>
                <w:noProof w:val="0"/>
                <w:lang w:val="en-GB"/>
              </w:rPr>
            </w:pPr>
            <w:r w:rsidRPr="00C619BF">
              <w:rPr>
                <w:bCs/>
                <w:noProof w:val="0"/>
              </w:rPr>
              <w:t xml:space="preserve">In dolorum inventore quo harum incidunt ex sapiente qui nisi earum. Et recusandae autem est veritatis minima eum fuga praesentium et provident dicta. </w:t>
            </w:r>
            <w:r w:rsidRPr="00D76DB7">
              <w:rPr>
                <w:bCs/>
                <w:noProof w:val="0"/>
                <w:lang w:val="en-GB"/>
              </w:rPr>
              <w:t>Qui quis natus est quam incidunt est temporibus ullam sit ratione aperiam sit dicta dolorem? Qui velit quaerat ad consequatur deserunt ut minus officia in eveniet voluptates est laudantium repellat in molestiae minus et dolorem quod!</w:t>
            </w:r>
            <w:r w:rsidR="009D458C">
              <w:rPr>
                <w:bCs/>
                <w:noProof w:val="0"/>
                <w:lang w:val="en-GB"/>
              </w:rPr>
              <w:t>.</w:t>
            </w:r>
            <w:r w:rsidR="00885690" w:rsidRPr="0004300A">
              <w:rPr>
                <w:bCs/>
                <w:noProof w:val="0"/>
                <w:lang w:val="en-GB"/>
              </w:rPr>
              <w:t xml:space="preserve"> </w:t>
            </w:r>
          </w:p>
        </w:tc>
      </w:tr>
      <w:tr w:rsidR="008042B1" w:rsidRPr="006C5DC1" w14:paraId="31CCCF03"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108DFA6D" w14:textId="1CBA58AB" w:rsidR="008042B1" w:rsidRPr="0004300A" w:rsidRDefault="008042B1">
            <w:pPr>
              <w:pStyle w:val="tabeltextintabel"/>
              <w:rPr>
                <w:b/>
                <w:noProof w:val="0"/>
                <w:lang w:val="en-GB"/>
              </w:rPr>
            </w:pPr>
            <w:r w:rsidRPr="0004300A">
              <w:rPr>
                <w:b/>
                <w:noProof w:val="0"/>
                <w:lang w:val="en-GB"/>
              </w:rPr>
              <w:t>Key words</w:t>
            </w:r>
            <w:r w:rsidR="004E2A3B" w:rsidRPr="0004300A">
              <w:rPr>
                <w:b/>
                <w:noProof w:val="0"/>
                <w:lang w:val="en-GB"/>
              </w:rPr>
              <w:t xml:space="preserve"> </w:t>
            </w:r>
            <w:r w:rsidR="00E212CD" w:rsidRPr="0004300A">
              <w:rPr>
                <w:bCs/>
                <w:noProof w:val="0"/>
                <w:lang w:val="en-GB"/>
              </w:rPr>
              <w:t xml:space="preserve">Ageing and health, </w:t>
            </w:r>
            <w:r w:rsidR="004E2A3B" w:rsidRPr="0004300A">
              <w:rPr>
                <w:bCs/>
                <w:noProof w:val="0"/>
                <w:lang w:val="en-GB"/>
              </w:rPr>
              <w:t xml:space="preserve">Involvement, </w:t>
            </w:r>
            <w:r w:rsidR="00284FA4" w:rsidRPr="0004300A">
              <w:rPr>
                <w:bCs/>
                <w:noProof w:val="0"/>
                <w:lang w:val="en-GB"/>
              </w:rPr>
              <w:t xml:space="preserve">Knowledge co-creation, Participatory research, </w:t>
            </w:r>
            <w:r w:rsidR="004E2A3B" w:rsidRPr="0004300A">
              <w:rPr>
                <w:bCs/>
                <w:noProof w:val="0"/>
                <w:lang w:val="en-GB"/>
              </w:rPr>
              <w:t>Professionals</w:t>
            </w:r>
            <w:r w:rsidR="004E2A3B" w:rsidRPr="0004300A">
              <w:rPr>
                <w:b/>
                <w:noProof w:val="0"/>
                <w:lang w:val="en-GB"/>
              </w:rPr>
              <w:t xml:space="preserve"> </w:t>
            </w:r>
          </w:p>
        </w:tc>
      </w:tr>
      <w:tr w:rsidR="008042B1" w:rsidRPr="006C5DC1" w14:paraId="254DFD66" w14:textId="77777777" w:rsidTr="007A2703">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192E6E66" w14:textId="77777777" w:rsidR="008042B1" w:rsidRPr="0004300A" w:rsidRDefault="008042B1">
            <w:pPr>
              <w:pStyle w:val="tabeltextintabel"/>
              <w:rPr>
                <w:noProof w:val="0"/>
                <w:lang w:val="en-GB"/>
              </w:rPr>
            </w:pPr>
            <w:r w:rsidRPr="0004300A">
              <w:rPr>
                <w:noProof w:val="0"/>
                <w:lang w:val="en-GB"/>
              </w:rPr>
              <w:t>Classification system and/or index terms (if any)</w:t>
            </w:r>
          </w:p>
        </w:tc>
      </w:tr>
      <w:tr w:rsidR="008042B1" w:rsidRPr="0004300A" w14:paraId="1A7EA5A9" w14:textId="77777777" w:rsidTr="007A2703">
        <w:trPr>
          <w:trHeight w:val="300"/>
        </w:trPr>
        <w:tc>
          <w:tcPr>
            <w:tcW w:w="3298" w:type="pct"/>
            <w:gridSpan w:val="3"/>
            <w:tcBorders>
              <w:top w:val="single" w:sz="4" w:space="0" w:color="auto"/>
              <w:left w:val="single" w:sz="4" w:space="0" w:color="auto"/>
              <w:bottom w:val="nil"/>
              <w:right w:val="single" w:sz="4" w:space="0" w:color="auto"/>
            </w:tcBorders>
            <w:hideMark/>
          </w:tcPr>
          <w:p w14:paraId="3BFEEA54" w14:textId="77777777" w:rsidR="008042B1" w:rsidRPr="0004300A" w:rsidRDefault="008042B1">
            <w:pPr>
              <w:pStyle w:val="tabeltextintabel"/>
              <w:rPr>
                <w:noProof w:val="0"/>
                <w:lang w:val="en-GB"/>
              </w:rPr>
            </w:pPr>
            <w:r w:rsidRPr="0004300A">
              <w:rPr>
                <w:noProof w:val="0"/>
                <w:lang w:val="en-GB"/>
              </w:rPr>
              <w:t>Supplementary bibliographical information</w:t>
            </w:r>
          </w:p>
        </w:tc>
        <w:tc>
          <w:tcPr>
            <w:tcW w:w="1702" w:type="pct"/>
            <w:tcBorders>
              <w:top w:val="single" w:sz="4" w:space="0" w:color="auto"/>
              <w:left w:val="single" w:sz="4" w:space="0" w:color="auto"/>
              <w:bottom w:val="single" w:sz="4" w:space="0" w:color="auto"/>
              <w:right w:val="single" w:sz="4" w:space="0" w:color="auto"/>
            </w:tcBorders>
            <w:hideMark/>
          </w:tcPr>
          <w:p w14:paraId="3D705BCD" w14:textId="005C7FB2" w:rsidR="008042B1" w:rsidRPr="0004300A" w:rsidRDefault="008042B1">
            <w:pPr>
              <w:pStyle w:val="tabeltextintabel"/>
              <w:rPr>
                <w:b/>
                <w:noProof w:val="0"/>
                <w:lang w:val="en-GB"/>
              </w:rPr>
            </w:pPr>
            <w:r w:rsidRPr="0004300A">
              <w:rPr>
                <w:b/>
                <w:noProof w:val="0"/>
                <w:lang w:val="en-GB"/>
              </w:rPr>
              <w:t>Language</w:t>
            </w:r>
            <w:r w:rsidR="000B29CF" w:rsidRPr="0004300A">
              <w:rPr>
                <w:b/>
                <w:noProof w:val="0"/>
                <w:lang w:val="en-GB"/>
              </w:rPr>
              <w:t xml:space="preserve"> </w:t>
            </w:r>
            <w:r w:rsidR="000B29CF" w:rsidRPr="0004300A">
              <w:rPr>
                <w:bCs/>
                <w:noProof w:val="0"/>
                <w:lang w:val="en-GB"/>
              </w:rPr>
              <w:t>English</w:t>
            </w:r>
          </w:p>
        </w:tc>
      </w:tr>
      <w:tr w:rsidR="008042B1" w:rsidRPr="0004300A" w14:paraId="3CE70DEC" w14:textId="77777777" w:rsidTr="007A2703">
        <w:trPr>
          <w:trHeight w:val="300"/>
        </w:trPr>
        <w:tc>
          <w:tcPr>
            <w:tcW w:w="3298" w:type="pct"/>
            <w:gridSpan w:val="3"/>
            <w:tcBorders>
              <w:top w:val="single" w:sz="4" w:space="0" w:color="auto"/>
              <w:left w:val="single" w:sz="4" w:space="0" w:color="auto"/>
              <w:bottom w:val="single" w:sz="4" w:space="0" w:color="auto"/>
              <w:right w:val="single" w:sz="4" w:space="0" w:color="auto"/>
            </w:tcBorders>
            <w:hideMark/>
          </w:tcPr>
          <w:p w14:paraId="07A6043D" w14:textId="77777777" w:rsidR="008042B1" w:rsidRPr="0004300A" w:rsidRDefault="008042B1">
            <w:pPr>
              <w:pStyle w:val="tabeltextintabel"/>
              <w:rPr>
                <w:noProof w:val="0"/>
                <w:lang w:val="en-GB"/>
              </w:rPr>
            </w:pPr>
            <w:r w:rsidRPr="0004300A">
              <w:rPr>
                <w:b/>
                <w:noProof w:val="0"/>
                <w:lang w:val="en-GB"/>
              </w:rPr>
              <w:t>ISSN</w:t>
            </w:r>
            <w:r w:rsidRPr="0004300A">
              <w:rPr>
                <w:noProof w:val="0"/>
                <w:lang w:val="en-GB"/>
              </w:rPr>
              <w:t xml:space="preserve"> and key title</w:t>
            </w:r>
          </w:p>
        </w:tc>
        <w:tc>
          <w:tcPr>
            <w:tcW w:w="1702" w:type="pct"/>
            <w:tcBorders>
              <w:top w:val="single" w:sz="4" w:space="0" w:color="auto"/>
              <w:left w:val="single" w:sz="4" w:space="0" w:color="auto"/>
              <w:bottom w:val="single" w:sz="4" w:space="0" w:color="auto"/>
              <w:right w:val="single" w:sz="4" w:space="0" w:color="auto"/>
            </w:tcBorders>
            <w:hideMark/>
          </w:tcPr>
          <w:p w14:paraId="06FD4259" w14:textId="77777777" w:rsidR="008042B1" w:rsidRPr="0004300A" w:rsidRDefault="008042B1">
            <w:pPr>
              <w:pStyle w:val="tabeltextintabel"/>
              <w:rPr>
                <w:b/>
                <w:noProof w:val="0"/>
                <w:lang w:val="en-GB"/>
              </w:rPr>
            </w:pPr>
            <w:r w:rsidRPr="0004300A">
              <w:rPr>
                <w:b/>
                <w:noProof w:val="0"/>
                <w:lang w:val="en-GB"/>
              </w:rPr>
              <w:t>ISBN</w:t>
            </w:r>
          </w:p>
        </w:tc>
      </w:tr>
      <w:tr w:rsidR="008042B1" w:rsidRPr="0004300A" w14:paraId="13A84683" w14:textId="77777777" w:rsidTr="007A2703">
        <w:trPr>
          <w:trHeight w:val="300"/>
        </w:trPr>
        <w:tc>
          <w:tcPr>
            <w:tcW w:w="1646" w:type="pct"/>
            <w:tcBorders>
              <w:top w:val="single" w:sz="4" w:space="0" w:color="auto"/>
              <w:left w:val="single" w:sz="4" w:space="0" w:color="auto"/>
              <w:bottom w:val="nil"/>
              <w:right w:val="single" w:sz="4" w:space="0" w:color="auto"/>
            </w:tcBorders>
            <w:hideMark/>
          </w:tcPr>
          <w:p w14:paraId="070DFC6A" w14:textId="77777777" w:rsidR="008042B1" w:rsidRPr="0004300A" w:rsidRDefault="008042B1">
            <w:pPr>
              <w:pStyle w:val="tabeltextintabel"/>
              <w:rPr>
                <w:noProof w:val="0"/>
                <w:lang w:val="en-GB"/>
              </w:rPr>
            </w:pPr>
            <w:r w:rsidRPr="0004300A">
              <w:rPr>
                <w:noProof w:val="0"/>
                <w:lang w:val="en-GB"/>
              </w:rPr>
              <w:t>Recipient’s notes</w:t>
            </w:r>
          </w:p>
        </w:tc>
        <w:tc>
          <w:tcPr>
            <w:tcW w:w="1652" w:type="pct"/>
            <w:gridSpan w:val="2"/>
            <w:tcBorders>
              <w:top w:val="single" w:sz="4" w:space="0" w:color="auto"/>
              <w:left w:val="single" w:sz="4" w:space="0" w:color="auto"/>
              <w:bottom w:val="single" w:sz="4" w:space="0" w:color="auto"/>
              <w:right w:val="single" w:sz="4" w:space="0" w:color="auto"/>
            </w:tcBorders>
            <w:hideMark/>
          </w:tcPr>
          <w:p w14:paraId="3E9934A4" w14:textId="77172D68" w:rsidR="008042B1" w:rsidRPr="0004300A" w:rsidRDefault="008042B1">
            <w:pPr>
              <w:pStyle w:val="tabeltextintabel"/>
              <w:rPr>
                <w:b/>
                <w:noProof w:val="0"/>
                <w:lang w:val="en-GB"/>
              </w:rPr>
            </w:pPr>
            <w:r w:rsidRPr="0004300A">
              <w:rPr>
                <w:b/>
                <w:noProof w:val="0"/>
                <w:lang w:val="en-GB"/>
              </w:rPr>
              <w:t>Number of pages</w:t>
            </w:r>
            <w:r w:rsidR="00151B31" w:rsidRPr="0004300A">
              <w:rPr>
                <w:b/>
                <w:noProof w:val="0"/>
                <w:lang w:val="en-GB"/>
              </w:rPr>
              <w:t xml:space="preserve"> </w:t>
            </w:r>
            <w:r w:rsidR="006F3BAD" w:rsidRPr="006F3BAD">
              <w:rPr>
                <w:bCs/>
                <w:noProof w:val="0"/>
                <w:lang w:val="en-GB"/>
              </w:rPr>
              <w:t>XX</w:t>
            </w:r>
          </w:p>
        </w:tc>
        <w:tc>
          <w:tcPr>
            <w:tcW w:w="1702" w:type="pct"/>
            <w:tcBorders>
              <w:top w:val="single" w:sz="4" w:space="0" w:color="auto"/>
              <w:left w:val="single" w:sz="4" w:space="0" w:color="auto"/>
              <w:bottom w:val="single" w:sz="4" w:space="0" w:color="auto"/>
              <w:right w:val="single" w:sz="4" w:space="0" w:color="auto"/>
            </w:tcBorders>
            <w:hideMark/>
          </w:tcPr>
          <w:p w14:paraId="16855205" w14:textId="77777777" w:rsidR="008042B1" w:rsidRPr="0004300A" w:rsidRDefault="008042B1">
            <w:pPr>
              <w:pStyle w:val="tabeltextintabel"/>
              <w:rPr>
                <w:noProof w:val="0"/>
                <w:lang w:val="en-GB"/>
              </w:rPr>
            </w:pPr>
            <w:r w:rsidRPr="0004300A">
              <w:rPr>
                <w:noProof w:val="0"/>
                <w:lang w:val="en-GB"/>
              </w:rPr>
              <w:t>Price</w:t>
            </w:r>
          </w:p>
        </w:tc>
      </w:tr>
      <w:tr w:rsidR="008042B1" w:rsidRPr="0004300A" w14:paraId="46D48F01" w14:textId="77777777" w:rsidTr="007A2703">
        <w:trPr>
          <w:trHeight w:val="300"/>
        </w:trPr>
        <w:tc>
          <w:tcPr>
            <w:tcW w:w="1646" w:type="pct"/>
            <w:tcBorders>
              <w:top w:val="nil"/>
              <w:left w:val="single" w:sz="4" w:space="0" w:color="auto"/>
              <w:bottom w:val="single" w:sz="4" w:space="0" w:color="auto"/>
              <w:right w:val="single" w:sz="4" w:space="0" w:color="auto"/>
            </w:tcBorders>
          </w:tcPr>
          <w:p w14:paraId="39A5C803" w14:textId="77777777" w:rsidR="008042B1" w:rsidRPr="0004300A" w:rsidRDefault="008042B1">
            <w:pPr>
              <w:pStyle w:val="tabeltextintabel"/>
              <w:rPr>
                <w:noProof w:val="0"/>
                <w:lang w:val="en-GB"/>
              </w:rPr>
            </w:pPr>
          </w:p>
        </w:tc>
        <w:tc>
          <w:tcPr>
            <w:tcW w:w="3354" w:type="pct"/>
            <w:gridSpan w:val="3"/>
            <w:tcBorders>
              <w:top w:val="single" w:sz="4" w:space="0" w:color="auto"/>
              <w:left w:val="single" w:sz="4" w:space="0" w:color="auto"/>
              <w:bottom w:val="single" w:sz="4" w:space="0" w:color="auto"/>
              <w:right w:val="single" w:sz="4" w:space="0" w:color="auto"/>
            </w:tcBorders>
            <w:hideMark/>
          </w:tcPr>
          <w:p w14:paraId="27F6EC50" w14:textId="77777777" w:rsidR="008042B1" w:rsidRPr="0004300A" w:rsidRDefault="008042B1">
            <w:pPr>
              <w:pStyle w:val="tabeltextintabel"/>
              <w:rPr>
                <w:noProof w:val="0"/>
                <w:lang w:val="en-GB"/>
              </w:rPr>
            </w:pPr>
            <w:r w:rsidRPr="0004300A">
              <w:rPr>
                <w:noProof w:val="0"/>
                <w:lang w:val="en-GB"/>
              </w:rPr>
              <w:t>Security classification</w:t>
            </w:r>
          </w:p>
        </w:tc>
      </w:tr>
    </w:tbl>
    <w:p w14:paraId="1A3BECEF" w14:textId="77777777" w:rsidR="008042B1" w:rsidRPr="0004300A" w:rsidRDefault="008042B1" w:rsidP="008042B1">
      <w:pPr>
        <w:pStyle w:val="tabeltextintabel"/>
        <w:rPr>
          <w:noProof w:val="0"/>
          <w:lang w:val="en-GB"/>
        </w:rPr>
      </w:pPr>
      <w:r w:rsidRPr="0004300A">
        <w:rPr>
          <w:noProof w:val="0"/>
          <w:lang w:val="en-GB"/>
        </w:rPr>
        <w:t>I, the undersigned, being the copyright owner of the abstract of the above-mentioned dissertation, hereby grant to all reference sources permission to publish and disseminate the abstract of the above-mentioned dissertation.</w:t>
      </w:r>
    </w:p>
    <w:p w14:paraId="07FD4792" w14:textId="77777777" w:rsidR="008042B1" w:rsidRPr="0004300A" w:rsidRDefault="008042B1" w:rsidP="008042B1">
      <w:pPr>
        <w:pStyle w:val="tabeltextintabel"/>
        <w:rPr>
          <w:noProof w:val="0"/>
          <w:sz w:val="16"/>
          <w:szCs w:val="16"/>
          <w:lang w:val="en-GB"/>
        </w:rPr>
      </w:pPr>
    </w:p>
    <w:p w14:paraId="574601B9" w14:textId="43DADAF2" w:rsidR="00F37E18" w:rsidRPr="0004300A" w:rsidRDefault="008042B1" w:rsidP="00E23021">
      <w:pPr>
        <w:pStyle w:val="tabeltextintabel"/>
        <w:rPr>
          <w:sz w:val="48"/>
          <w:szCs w:val="48"/>
          <w:lang w:val="en-GB"/>
        </w:rPr>
      </w:pPr>
      <w:r w:rsidRPr="0004300A">
        <w:rPr>
          <w:noProof w:val="0"/>
          <w:lang w:val="en-GB"/>
        </w:rPr>
        <w:t xml:space="preserve">Signature </w:t>
      </w:r>
      <w:r w:rsidRPr="0004300A">
        <w:rPr>
          <w:noProof w:val="0"/>
          <w:lang w:val="en-GB"/>
        </w:rPr>
        <w:tab/>
      </w:r>
      <w:r w:rsidRPr="0004300A">
        <w:rPr>
          <w:noProof w:val="0"/>
          <w:lang w:val="en-GB"/>
        </w:rPr>
        <w:tab/>
      </w:r>
      <w:r w:rsidRPr="0004300A">
        <w:rPr>
          <w:noProof w:val="0"/>
          <w:lang w:val="en-GB"/>
        </w:rPr>
        <w:tab/>
        <w:t xml:space="preserve">Date </w:t>
      </w:r>
      <w:r w:rsidR="00BE6C96" w:rsidRPr="0004300A">
        <w:rPr>
          <w:noProof w:val="0"/>
          <w:lang w:val="en-GB"/>
        </w:rPr>
        <w:t>20</w:t>
      </w:r>
      <w:r w:rsidR="00650A43" w:rsidRPr="0004300A">
        <w:rPr>
          <w:noProof w:val="0"/>
          <w:lang w:val="en-GB"/>
        </w:rPr>
        <w:t>22</w:t>
      </w:r>
      <w:r w:rsidR="00BE6C96" w:rsidRPr="0004300A">
        <w:rPr>
          <w:noProof w:val="0"/>
          <w:lang w:val="en-GB"/>
        </w:rPr>
        <w:t>-xx-xx</w:t>
      </w:r>
      <w:r w:rsidRPr="0004300A">
        <w:rPr>
          <w:noProof w:val="0"/>
          <w:lang w:val="en-GB"/>
        </w:rPr>
        <w:tab/>
      </w:r>
    </w:p>
    <w:p w14:paraId="33BD08C6" w14:textId="77777777" w:rsidR="001F127F" w:rsidRPr="0004300A" w:rsidRDefault="001F127F" w:rsidP="001F127F">
      <w:pPr>
        <w:pStyle w:val="Titel"/>
        <w:rPr>
          <w:rFonts w:ascii="Times New Roman" w:hAnsi="Times New Roman"/>
          <w:lang w:val="en-GB"/>
        </w:rPr>
      </w:pPr>
    </w:p>
    <w:p w14:paraId="57DBD947" w14:textId="77777777" w:rsidR="007D4B21" w:rsidRDefault="007D4B21" w:rsidP="00DA4F2B">
      <w:pPr>
        <w:pStyle w:val="Titel"/>
        <w:rPr>
          <w:rFonts w:ascii="Times New Roman" w:hAnsi="Times New Roman"/>
          <w:lang w:val="en-GB"/>
        </w:rPr>
      </w:pPr>
      <w:r>
        <w:rPr>
          <w:rFonts w:ascii="Times New Roman" w:hAnsi="Times New Roman"/>
          <w:lang w:val="en-GB"/>
        </w:rPr>
        <w:t xml:space="preserve">User involvement </w:t>
      </w:r>
    </w:p>
    <w:p w14:paraId="6CCA181D" w14:textId="282B5B2D" w:rsidR="00DA4F2B" w:rsidRPr="0004300A" w:rsidRDefault="007D4B21" w:rsidP="007D4B21">
      <w:pPr>
        <w:pStyle w:val="Titel"/>
        <w:rPr>
          <w:rFonts w:ascii="Times New Roman" w:hAnsi="Times New Roman"/>
          <w:lang w:val="en-GB"/>
        </w:rPr>
      </w:pPr>
      <w:r>
        <w:rPr>
          <w:rFonts w:ascii="Times New Roman" w:hAnsi="Times New Roman"/>
          <w:lang w:val="en-GB"/>
        </w:rPr>
        <w:t xml:space="preserve">in research on ageing and health </w:t>
      </w:r>
    </w:p>
    <w:p w14:paraId="15019C36" w14:textId="77777777" w:rsidR="001F127F" w:rsidRPr="0004300A" w:rsidRDefault="001F127F" w:rsidP="001F127F">
      <w:pPr>
        <w:pStyle w:val="Undertitel"/>
        <w:rPr>
          <w:lang w:val="en-GB"/>
        </w:rPr>
      </w:pPr>
    </w:p>
    <w:p w14:paraId="3D915CA8" w14:textId="095ACEFE" w:rsidR="00DA4F2B" w:rsidRPr="0004300A" w:rsidRDefault="007D4B21" w:rsidP="00DA4F2B">
      <w:pPr>
        <w:jc w:val="center"/>
        <w:rPr>
          <w:lang w:val="en-GB"/>
        </w:rPr>
      </w:pPr>
      <w:r>
        <w:rPr>
          <w:lang w:val="en-GB"/>
        </w:rPr>
        <w:t>Joakim</w:t>
      </w:r>
      <w:r w:rsidR="00DA4F2B" w:rsidRPr="0004300A">
        <w:rPr>
          <w:lang w:val="en-GB"/>
        </w:rPr>
        <w:t xml:space="preserve"> </w:t>
      </w:r>
      <w:r>
        <w:rPr>
          <w:lang w:val="en-GB"/>
        </w:rPr>
        <w:t>Frögr</w:t>
      </w:r>
      <w:r w:rsidR="00DA4F2B" w:rsidRPr="0004300A">
        <w:rPr>
          <w:lang w:val="en-GB"/>
        </w:rPr>
        <w:t>en</w:t>
      </w:r>
    </w:p>
    <w:p w14:paraId="1CDEA67C" w14:textId="77777777" w:rsidR="001F127F" w:rsidRPr="0004300A" w:rsidRDefault="001F127F" w:rsidP="001F127F">
      <w:pPr>
        <w:jc w:val="center"/>
        <w:rPr>
          <w:lang w:val="en-GB"/>
        </w:rPr>
      </w:pPr>
    </w:p>
    <w:p w14:paraId="24A5A2AA" w14:textId="77777777" w:rsidR="001F127F" w:rsidRPr="0004300A" w:rsidRDefault="001F127F" w:rsidP="001F127F">
      <w:pPr>
        <w:jc w:val="center"/>
        <w:rPr>
          <w:lang w:val="en-GB"/>
        </w:rPr>
      </w:pPr>
    </w:p>
    <w:p w14:paraId="015E0F68" w14:textId="77777777" w:rsidR="001F127F" w:rsidRPr="0004300A" w:rsidRDefault="001F127F" w:rsidP="001F127F">
      <w:pPr>
        <w:pStyle w:val="Undertitel"/>
        <w:rPr>
          <w:lang w:val="en-GB"/>
        </w:rPr>
      </w:pPr>
      <w:r w:rsidRPr="0004300A">
        <w:rPr>
          <w:noProof/>
        </w:rPr>
        <w:drawing>
          <wp:anchor distT="0" distB="0" distL="114300" distR="114300" simplePos="0" relativeHeight="251668480" behindDoc="0" locked="0" layoutInCell="1" allowOverlap="1" wp14:anchorId="6AE3427E" wp14:editId="6A4F55C2">
            <wp:simplePos x="0" y="0"/>
            <wp:positionH relativeFrom="column">
              <wp:align>center</wp:align>
            </wp:positionH>
            <wp:positionV relativeFrom="page">
              <wp:posOffset>3499485</wp:posOffset>
            </wp:positionV>
            <wp:extent cx="1085850" cy="1362075"/>
            <wp:effectExtent l="0" t="0" r="0" b="0"/>
            <wp:wrapSquare wrapText="bothSides"/>
            <wp:docPr id="8" name="Bildobjekt 56" descr="LundUniv_ENG_C2line_Blac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6" descr="LundUniv_ENG_C2line_Black" hidd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00A">
        <w:rPr>
          <w:noProof/>
        </w:rPr>
        <w:drawing>
          <wp:inline distT="0" distB="0" distL="0" distR="0" wp14:anchorId="1F06093B" wp14:editId="0099E96B">
            <wp:extent cx="974090" cy="1224915"/>
            <wp:effectExtent l="0" t="0" r="0" b="0"/>
            <wp:docPr id="9"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090" cy="1224915"/>
                    </a:xfrm>
                    <a:prstGeom prst="rect">
                      <a:avLst/>
                    </a:prstGeom>
                    <a:noFill/>
                    <a:ln>
                      <a:noFill/>
                    </a:ln>
                  </pic:spPr>
                </pic:pic>
              </a:graphicData>
            </a:graphic>
          </wp:inline>
        </w:drawing>
      </w:r>
    </w:p>
    <w:p w14:paraId="1081AC60" w14:textId="77777777" w:rsidR="008042B1" w:rsidRPr="0004300A" w:rsidRDefault="008042B1" w:rsidP="00F37E18">
      <w:pPr>
        <w:pStyle w:val="tabeltextintabel"/>
        <w:jc w:val="center"/>
        <w:rPr>
          <w:noProof w:val="0"/>
          <w:lang w:val="en-GB"/>
        </w:rPr>
      </w:pPr>
    </w:p>
    <w:p w14:paraId="59BE9D11" w14:textId="77777777" w:rsidR="008042B1" w:rsidRPr="0004300A" w:rsidRDefault="008042B1" w:rsidP="00F37E18">
      <w:pPr>
        <w:pStyle w:val="tabeltext"/>
        <w:jc w:val="center"/>
        <w:rPr>
          <w:noProof w:val="0"/>
        </w:rPr>
      </w:pPr>
    </w:p>
    <w:p w14:paraId="009C7161" w14:textId="77777777" w:rsidR="008042B1" w:rsidRPr="0004300A" w:rsidRDefault="008042B1" w:rsidP="00F37E18">
      <w:pPr>
        <w:jc w:val="center"/>
        <w:rPr>
          <w:lang w:val="en-GB"/>
        </w:rPr>
      </w:pPr>
    </w:p>
    <w:p w14:paraId="0CB64A18" w14:textId="77777777" w:rsidR="008042B1" w:rsidRPr="0004300A" w:rsidRDefault="008042B1" w:rsidP="00F37E18">
      <w:pPr>
        <w:jc w:val="center"/>
        <w:rPr>
          <w:lang w:val="en-GB"/>
        </w:rPr>
      </w:pPr>
    </w:p>
    <w:p w14:paraId="48452282" w14:textId="77777777" w:rsidR="008042B1" w:rsidRPr="0004300A" w:rsidRDefault="008042B1" w:rsidP="00F37E18">
      <w:pPr>
        <w:jc w:val="center"/>
        <w:rPr>
          <w:lang w:val="en-GB"/>
        </w:rPr>
      </w:pPr>
    </w:p>
    <w:p w14:paraId="1F49A584" w14:textId="77777777" w:rsidR="008042B1" w:rsidRPr="0004300A" w:rsidRDefault="008042B1" w:rsidP="008042B1">
      <w:pPr>
        <w:spacing w:after="160" w:line="256" w:lineRule="auto"/>
        <w:rPr>
          <w:lang w:val="en-GB"/>
        </w:rPr>
      </w:pPr>
      <w:r w:rsidRPr="0004300A">
        <w:rPr>
          <w:lang w:val="en-GB"/>
        </w:rPr>
        <w:br w:type="page"/>
      </w:r>
      <w:bookmarkStart w:id="1" w:name="Avsnitt2"/>
      <w:bookmarkEnd w:id="1"/>
    </w:p>
    <w:p w14:paraId="7EC0C821" w14:textId="77777777" w:rsidR="008042B1" w:rsidRPr="0004300A" w:rsidRDefault="008042B1" w:rsidP="008042B1">
      <w:pPr>
        <w:rPr>
          <w:lang w:val="en-GB"/>
        </w:rPr>
      </w:pPr>
    </w:p>
    <w:tbl>
      <w:tblPr>
        <w:tblpPr w:leftFromText="142" w:rightFromText="142" w:vertAnchor="page" w:horzAnchor="margin" w:tblpY="5122"/>
        <w:tblW w:w="5000" w:type="pct"/>
        <w:tblLook w:val="04A0" w:firstRow="1" w:lastRow="0" w:firstColumn="1" w:lastColumn="0" w:noHBand="0" w:noVBand="1"/>
      </w:tblPr>
      <w:tblGrid>
        <w:gridCol w:w="7314"/>
      </w:tblGrid>
      <w:tr w:rsidR="00F37E18" w:rsidRPr="0004300A" w14:paraId="45B49B6F" w14:textId="77777777" w:rsidTr="007A2703">
        <w:tc>
          <w:tcPr>
            <w:tcW w:w="5000" w:type="pct"/>
          </w:tcPr>
          <w:p w14:paraId="44CAA6EE" w14:textId="7750CD11" w:rsidR="00F37E18" w:rsidRPr="0004300A" w:rsidRDefault="00F37E18" w:rsidP="007A2703">
            <w:pPr>
              <w:rPr>
                <w:lang w:val="en-GB"/>
              </w:rPr>
            </w:pPr>
            <w:r w:rsidRPr="0004300A">
              <w:rPr>
                <w:lang w:val="en-GB"/>
              </w:rPr>
              <w:t>Cover</w:t>
            </w:r>
            <w:r w:rsidR="00BF73DD">
              <w:rPr>
                <w:lang w:val="en-GB"/>
              </w:rPr>
              <w:t xml:space="preserve"> </w:t>
            </w:r>
            <w:r w:rsidRPr="0004300A">
              <w:rPr>
                <w:lang w:val="en-GB"/>
              </w:rPr>
              <w:t>photo by</w:t>
            </w:r>
          </w:p>
          <w:p w14:paraId="2D72C590" w14:textId="77777777" w:rsidR="00F37E18" w:rsidRPr="0004300A" w:rsidRDefault="00F37E18" w:rsidP="007A2703">
            <w:pPr>
              <w:rPr>
                <w:lang w:val="en-GB"/>
              </w:rPr>
            </w:pPr>
          </w:p>
          <w:p w14:paraId="2711FBA2" w14:textId="4EFEE9EA" w:rsidR="00F37E18" w:rsidRPr="0004300A" w:rsidRDefault="00F37E18" w:rsidP="007A2703">
            <w:pPr>
              <w:rPr>
                <w:lang w:val="en-GB"/>
              </w:rPr>
            </w:pPr>
            <w:r w:rsidRPr="0004300A">
              <w:rPr>
                <w:lang w:val="en-GB"/>
              </w:rPr>
              <w:t xml:space="preserve">Copyright pp </w:t>
            </w:r>
            <w:r w:rsidR="00BF73DD" w:rsidRPr="0004300A">
              <w:rPr>
                <w:lang w:val="en-GB"/>
              </w:rPr>
              <w:t>the</w:t>
            </w:r>
            <w:r w:rsidR="001C19AF" w:rsidRPr="0004300A">
              <w:rPr>
                <w:lang w:val="en-GB"/>
              </w:rPr>
              <w:t xml:space="preserve"> author</w:t>
            </w:r>
            <w:r w:rsidR="0070663C" w:rsidRPr="0004300A">
              <w:rPr>
                <w:lang w:val="en-GB"/>
              </w:rPr>
              <w:t>(</w:t>
            </w:r>
            <w:r w:rsidR="001C19AF" w:rsidRPr="0004300A">
              <w:rPr>
                <w:lang w:val="en-GB"/>
              </w:rPr>
              <w:t>s</w:t>
            </w:r>
            <w:r w:rsidR="0070663C" w:rsidRPr="0004300A">
              <w:rPr>
                <w:lang w:val="en-GB"/>
              </w:rPr>
              <w:t>)</w:t>
            </w:r>
            <w:r w:rsidR="001C19AF" w:rsidRPr="0004300A">
              <w:rPr>
                <w:lang w:val="en-GB"/>
              </w:rPr>
              <w:t xml:space="preserve"> / </w:t>
            </w:r>
            <w:r w:rsidR="004B623C">
              <w:rPr>
                <w:lang w:val="en-GB"/>
              </w:rPr>
              <w:t>Joakim Frögre</w:t>
            </w:r>
            <w:r w:rsidR="001C19AF" w:rsidRPr="0004300A">
              <w:rPr>
                <w:lang w:val="en-GB"/>
              </w:rPr>
              <w:t>n</w:t>
            </w:r>
          </w:p>
          <w:p w14:paraId="77EF32EA" w14:textId="0B6AF3F9" w:rsidR="00F37E18" w:rsidRPr="0004300A" w:rsidRDefault="00F37E18" w:rsidP="007A2703">
            <w:pPr>
              <w:pStyle w:val="bodytext"/>
            </w:pPr>
            <w:r w:rsidRPr="0004300A">
              <w:t xml:space="preserve">Paper 1 © </w:t>
            </w:r>
            <w:r w:rsidR="00E767BD" w:rsidRPr="0004300A">
              <w:t xml:space="preserve">Taylor </w:t>
            </w:r>
            <w:r w:rsidR="001C19AF" w:rsidRPr="0004300A">
              <w:t>&amp; Francis</w:t>
            </w:r>
            <w:r w:rsidR="003E1265" w:rsidRPr="0004300A">
              <w:t xml:space="preserve"> Open access</w:t>
            </w:r>
          </w:p>
          <w:p w14:paraId="2E813CA3" w14:textId="17ED36CA" w:rsidR="00F37E18" w:rsidRPr="0004300A" w:rsidRDefault="00F37E18" w:rsidP="007A2703">
            <w:pPr>
              <w:pStyle w:val="bodytext"/>
            </w:pPr>
            <w:r w:rsidRPr="0004300A">
              <w:t xml:space="preserve">Paper 2 © </w:t>
            </w:r>
            <w:r w:rsidR="0070663C" w:rsidRPr="0004300A">
              <w:t xml:space="preserve">Springer Nature </w:t>
            </w:r>
            <w:r w:rsidR="003E1265" w:rsidRPr="0004300A">
              <w:t>Open access</w:t>
            </w:r>
          </w:p>
          <w:p w14:paraId="2EFFF5FC" w14:textId="0BA11DE9" w:rsidR="00F37E18" w:rsidRPr="0004300A" w:rsidRDefault="00F37E18" w:rsidP="007A2703">
            <w:pPr>
              <w:pStyle w:val="bodytext"/>
            </w:pPr>
            <w:r w:rsidRPr="0004300A">
              <w:t xml:space="preserve">Paper 3 © </w:t>
            </w:r>
            <w:r w:rsidR="00EF3EA4" w:rsidRPr="0004300A">
              <w:t>Springer Nature Open access</w:t>
            </w:r>
          </w:p>
          <w:p w14:paraId="2C8C83F0" w14:textId="0C91F5EF" w:rsidR="00F37E18" w:rsidRPr="0004300A" w:rsidRDefault="00F37E18" w:rsidP="007A2703">
            <w:pPr>
              <w:pStyle w:val="bodytext"/>
            </w:pPr>
            <w:r w:rsidRPr="0004300A">
              <w:t xml:space="preserve">Paper 4 © </w:t>
            </w:r>
            <w:r w:rsidR="00BF73DD">
              <w:t>T</w:t>
            </w:r>
            <w:r w:rsidRPr="0004300A">
              <w:t xml:space="preserve">he </w:t>
            </w:r>
            <w:r w:rsidR="00703279">
              <w:t>a</w:t>
            </w:r>
            <w:r w:rsidRPr="0004300A">
              <w:t>uthors (</w:t>
            </w:r>
            <w:r w:rsidR="00BF73DD">
              <w:t>m</w:t>
            </w:r>
            <w:r w:rsidRPr="0004300A">
              <w:t xml:space="preserve">anuscript unpublished) </w:t>
            </w:r>
          </w:p>
          <w:p w14:paraId="25AE5B4A" w14:textId="77777777" w:rsidR="00F37E18" w:rsidRPr="0004300A" w:rsidRDefault="00F37E18" w:rsidP="007A2703">
            <w:pPr>
              <w:rPr>
                <w:lang w:val="en-GB"/>
              </w:rPr>
            </w:pPr>
          </w:p>
          <w:p w14:paraId="2CF0FC34" w14:textId="77777777" w:rsidR="00F37E18" w:rsidRPr="0004300A" w:rsidRDefault="00F37E18" w:rsidP="007A2703">
            <w:pPr>
              <w:rPr>
                <w:lang w:val="en-GB"/>
              </w:rPr>
            </w:pPr>
          </w:p>
          <w:p w14:paraId="340813F5" w14:textId="69142683" w:rsidR="00F37E18" w:rsidRPr="0004300A" w:rsidRDefault="00F37E18" w:rsidP="007A2703">
            <w:pPr>
              <w:rPr>
                <w:lang w:val="en-GB"/>
              </w:rPr>
            </w:pPr>
            <w:r w:rsidRPr="0004300A">
              <w:rPr>
                <w:lang w:val="en-GB"/>
              </w:rPr>
              <w:t xml:space="preserve">Faculty </w:t>
            </w:r>
            <w:r w:rsidR="00EB6550" w:rsidRPr="0004300A">
              <w:rPr>
                <w:lang w:val="en-GB"/>
              </w:rPr>
              <w:t>of Medicine</w:t>
            </w:r>
          </w:p>
          <w:p w14:paraId="34F27944" w14:textId="6A3F4816" w:rsidR="00F37E18" w:rsidRPr="0004300A" w:rsidRDefault="00F37E18" w:rsidP="007A2703">
            <w:pPr>
              <w:rPr>
                <w:lang w:val="en-GB"/>
              </w:rPr>
            </w:pPr>
            <w:r w:rsidRPr="0004300A">
              <w:rPr>
                <w:lang w:val="en-GB"/>
              </w:rPr>
              <w:t>Department</w:t>
            </w:r>
            <w:r w:rsidR="00EB6550" w:rsidRPr="0004300A">
              <w:rPr>
                <w:lang w:val="en-GB"/>
              </w:rPr>
              <w:t xml:space="preserve"> of Health Sciences</w:t>
            </w:r>
          </w:p>
          <w:p w14:paraId="552308AF" w14:textId="77777777" w:rsidR="00F37E18" w:rsidRPr="0004300A" w:rsidRDefault="00F37E18" w:rsidP="007A2703">
            <w:pPr>
              <w:rPr>
                <w:lang w:val="en-GB"/>
              </w:rPr>
            </w:pPr>
          </w:p>
          <w:p w14:paraId="3C10F964" w14:textId="77777777" w:rsidR="00F37E18" w:rsidRPr="0004300A" w:rsidRDefault="00F37E18" w:rsidP="007A2703">
            <w:pPr>
              <w:rPr>
                <w:lang w:val="en-GB"/>
              </w:rPr>
            </w:pPr>
            <w:r w:rsidRPr="0004300A">
              <w:rPr>
                <w:lang w:val="en-GB"/>
              </w:rPr>
              <w:t>ISBN xxx-xx-xx-x</w:t>
            </w:r>
          </w:p>
          <w:p w14:paraId="723C46AB" w14:textId="77777777" w:rsidR="00F37E18" w:rsidRPr="0004300A" w:rsidRDefault="00F37E18" w:rsidP="007A2703">
            <w:pPr>
              <w:rPr>
                <w:lang w:val="en-GB"/>
              </w:rPr>
            </w:pPr>
            <w:r w:rsidRPr="0004300A">
              <w:rPr>
                <w:lang w:val="en-GB"/>
              </w:rPr>
              <w:t>ISSN xxx-xx-xx-</w:t>
            </w:r>
          </w:p>
          <w:p w14:paraId="0D700A0E" w14:textId="77777777" w:rsidR="00F37E18" w:rsidRPr="0004300A" w:rsidRDefault="00F37E18" w:rsidP="007A2703">
            <w:pPr>
              <w:rPr>
                <w:lang w:val="en-GB"/>
              </w:rPr>
            </w:pPr>
          </w:p>
          <w:p w14:paraId="1E3E7F59" w14:textId="77777777" w:rsidR="00F37E18" w:rsidRPr="0004300A" w:rsidRDefault="00F37E18" w:rsidP="007A2703">
            <w:pPr>
              <w:rPr>
                <w:lang w:val="en-GB"/>
              </w:rPr>
            </w:pPr>
            <w:r w:rsidRPr="0004300A">
              <w:rPr>
                <w:lang w:val="en-GB"/>
              </w:rPr>
              <w:t>Printed in Sweden by Media-Tryck, Lund University</w:t>
            </w:r>
          </w:p>
          <w:p w14:paraId="5EA83F04" w14:textId="36141FDD" w:rsidR="00F37E18" w:rsidRPr="0004300A" w:rsidRDefault="00F37E18" w:rsidP="007A2703">
            <w:pPr>
              <w:rPr>
                <w:lang w:val="en-GB"/>
              </w:rPr>
            </w:pPr>
            <w:r w:rsidRPr="0004300A">
              <w:rPr>
                <w:lang w:val="en-GB"/>
              </w:rPr>
              <w:t>Lund 20</w:t>
            </w:r>
            <w:r w:rsidR="00C64E53" w:rsidRPr="0004300A">
              <w:rPr>
                <w:lang w:val="en-GB"/>
              </w:rPr>
              <w:t>2</w:t>
            </w:r>
            <w:r w:rsidR="00EB6550" w:rsidRPr="0004300A">
              <w:rPr>
                <w:lang w:val="en-GB"/>
              </w:rPr>
              <w:t>2</w:t>
            </w:r>
            <w:r w:rsidRPr="0004300A">
              <w:rPr>
                <w:lang w:val="en-GB"/>
              </w:rPr>
              <w:t xml:space="preserve"> </w:t>
            </w:r>
          </w:p>
          <w:p w14:paraId="77865371" w14:textId="77777777" w:rsidR="00F37E18" w:rsidRPr="0004300A" w:rsidRDefault="00F37E18" w:rsidP="007A2703">
            <w:pPr>
              <w:rPr>
                <w:lang w:val="en-GB"/>
              </w:rPr>
            </w:pPr>
          </w:p>
          <w:p w14:paraId="773C11D4" w14:textId="77777777" w:rsidR="00F37E18" w:rsidRPr="0004300A" w:rsidRDefault="00F37E18" w:rsidP="007A2703">
            <w:pPr>
              <w:rPr>
                <w:lang w:val="en-GB"/>
              </w:rPr>
            </w:pPr>
          </w:p>
          <w:p w14:paraId="5684F4EA" w14:textId="77777777" w:rsidR="00F37E18" w:rsidRPr="0004300A" w:rsidRDefault="00C64E53" w:rsidP="007A2703">
            <w:pPr>
              <w:rPr>
                <w:lang w:val="en-GB"/>
              </w:rPr>
            </w:pPr>
            <w:r w:rsidRPr="0004300A">
              <w:rPr>
                <w:noProof/>
              </w:rPr>
              <w:drawing>
                <wp:inline distT="0" distB="0" distL="0" distR="0" wp14:anchorId="2E4AF383" wp14:editId="2B9C5D9A">
                  <wp:extent cx="1756461" cy="540112"/>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G-Miljologotyper_sid-2_BLACK-större.png"/>
                          <pic:cNvPicPr/>
                        </pic:nvPicPr>
                        <pic:blipFill>
                          <a:blip r:embed="rId12">
                            <a:extLst>
                              <a:ext uri="{28A0092B-C50C-407E-A947-70E740481C1C}">
                                <a14:useLocalDpi xmlns:a14="http://schemas.microsoft.com/office/drawing/2010/main" val="0"/>
                              </a:ext>
                            </a:extLst>
                          </a:blip>
                          <a:stretch>
                            <a:fillRect/>
                          </a:stretch>
                        </pic:blipFill>
                        <pic:spPr>
                          <a:xfrm>
                            <a:off x="0" y="0"/>
                            <a:ext cx="1851832" cy="569439"/>
                          </a:xfrm>
                          <a:prstGeom prst="rect">
                            <a:avLst/>
                          </a:prstGeom>
                        </pic:spPr>
                      </pic:pic>
                    </a:graphicData>
                  </a:graphic>
                </wp:inline>
              </w:drawing>
            </w:r>
          </w:p>
        </w:tc>
      </w:tr>
    </w:tbl>
    <w:p w14:paraId="136101D1" w14:textId="77777777" w:rsidR="00DA4BB7" w:rsidRDefault="00DA4BB7" w:rsidP="00DA4BB7">
      <w:pPr>
        <w:spacing w:line="480" w:lineRule="auto"/>
        <w:rPr>
          <w:color w:val="000000"/>
          <w:sz w:val="48"/>
          <w:szCs w:val="48"/>
        </w:rPr>
      </w:pPr>
    </w:p>
    <w:p w14:paraId="3CBBD6C7" w14:textId="77777777" w:rsidR="008042B1" w:rsidRPr="00802A26" w:rsidRDefault="008042B1" w:rsidP="008042B1">
      <w:pPr>
        <w:spacing w:after="160" w:line="256" w:lineRule="auto"/>
        <w:rPr>
          <w:rFonts w:ascii="Arial" w:hAnsi="Arial"/>
          <w:sz w:val="48"/>
          <w:szCs w:val="48"/>
        </w:rPr>
      </w:pPr>
      <w:r w:rsidRPr="00802A26">
        <w:br w:type="page"/>
      </w:r>
      <w:bookmarkStart w:id="2" w:name="_Toc423598451"/>
    </w:p>
    <w:p w14:paraId="0D2B67E3" w14:textId="77777777" w:rsidR="001F127F" w:rsidRPr="00802A26" w:rsidRDefault="001F127F" w:rsidP="008042B1">
      <w:pPr>
        <w:pStyle w:val="dedication"/>
        <w:rPr>
          <w:rStyle w:val="BookTitle"/>
          <w:b w:val="0"/>
          <w:bCs w:val="0"/>
          <w:i/>
          <w:iCs w:val="0"/>
          <w:lang w:val="sv-SE"/>
        </w:rPr>
      </w:pPr>
      <w:bookmarkStart w:id="3" w:name="_Toc435105180"/>
    </w:p>
    <w:bookmarkEnd w:id="3"/>
    <w:p w14:paraId="5E1D7797" w14:textId="6FAA3D64" w:rsidR="001D633D" w:rsidRPr="00C619BF" w:rsidRDefault="00802A26" w:rsidP="008042B1">
      <w:pPr>
        <w:pStyle w:val="dedication"/>
        <w:rPr>
          <w:rStyle w:val="BookTitle"/>
          <w:b w:val="0"/>
          <w:bCs w:val="0"/>
          <w:i/>
          <w:iCs w:val="0"/>
          <w:lang w:val="sv-SE"/>
        </w:rPr>
      </w:pPr>
      <w:r w:rsidRPr="00802A26">
        <w:rPr>
          <w:rStyle w:val="BookTitle"/>
          <w:b w:val="0"/>
          <w:bCs w:val="0"/>
          <w:i/>
          <w:iCs w:val="0"/>
          <w:lang w:val="sv-SE"/>
        </w:rPr>
        <w:t xml:space="preserve">Lorem ipsum dolor sit amet. </w:t>
      </w:r>
      <w:r w:rsidRPr="00C619BF">
        <w:rPr>
          <w:rStyle w:val="BookTitle"/>
          <w:b w:val="0"/>
          <w:bCs w:val="0"/>
          <w:i/>
          <w:iCs w:val="0"/>
          <w:lang w:val="sv-SE"/>
        </w:rPr>
        <w:t>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w:t>
      </w:r>
      <w:r w:rsidR="00BF73DD" w:rsidRPr="00C619BF">
        <w:rPr>
          <w:rStyle w:val="BookTitle"/>
          <w:b w:val="0"/>
          <w:bCs w:val="0"/>
          <w:i/>
          <w:iCs w:val="0"/>
          <w:lang w:val="sv-SE"/>
        </w:rPr>
        <w:t>.</w:t>
      </w:r>
      <w:r w:rsidR="001D633D" w:rsidRPr="00C619BF">
        <w:rPr>
          <w:rStyle w:val="BookTitle"/>
          <w:b w:val="0"/>
          <w:bCs w:val="0"/>
          <w:i/>
          <w:iCs w:val="0"/>
          <w:lang w:val="sv-SE"/>
        </w:rPr>
        <w:t xml:space="preserve">  </w:t>
      </w:r>
    </w:p>
    <w:bookmarkEnd w:id="2"/>
    <w:p w14:paraId="50B8AE7C" w14:textId="77777777" w:rsidR="00525C20" w:rsidRPr="00C619BF" w:rsidRDefault="00525C20" w:rsidP="008042B1">
      <w:pPr>
        <w:spacing w:after="1500" w:line="256" w:lineRule="auto"/>
      </w:pPr>
    </w:p>
    <w:p w14:paraId="3BC5CC15" w14:textId="77777777" w:rsidR="009D237B" w:rsidRPr="00C619BF" w:rsidRDefault="008042B1" w:rsidP="008042B1">
      <w:pPr>
        <w:spacing w:after="1500" w:line="256" w:lineRule="auto"/>
        <w:rPr>
          <w:noProof/>
          <w:lang w:val="en-US"/>
        </w:rPr>
      </w:pPr>
      <w:r w:rsidRPr="008B270D">
        <w:rPr>
          <w:lang w:val="en-US"/>
        </w:rPr>
        <w:br w:type="page"/>
      </w:r>
      <w:bookmarkStart w:id="4" w:name="_Toc482264289"/>
      <w:bookmarkStart w:id="5" w:name="_Toc451953279"/>
      <w:bookmarkStart w:id="6" w:name="_Toc451953222"/>
      <w:bookmarkStart w:id="7" w:name="_Toc446582082"/>
      <w:r w:rsidRPr="0004300A">
        <w:rPr>
          <w:sz w:val="48"/>
          <w:szCs w:val="48"/>
          <w:lang w:val="en-GB"/>
        </w:rPr>
        <w:lastRenderedPageBreak/>
        <w:t>Table of Content</w:t>
      </w:r>
      <w:bookmarkStart w:id="8" w:name="Inneh"/>
      <w:bookmarkEnd w:id="4"/>
      <w:bookmarkEnd w:id="5"/>
      <w:bookmarkEnd w:id="6"/>
      <w:bookmarkEnd w:id="7"/>
      <w:bookmarkEnd w:id="8"/>
      <w:r w:rsidRPr="0004300A">
        <w:rPr>
          <w:sz w:val="48"/>
          <w:szCs w:val="48"/>
          <w:lang w:val="en-GB"/>
        </w:rPr>
        <w:t>s</w:t>
      </w:r>
      <w:r w:rsidRPr="0004300A">
        <w:rPr>
          <w:rFonts w:eastAsia="Arial"/>
          <w:sz w:val="22"/>
          <w:szCs w:val="22"/>
          <w:lang w:val="en-GB"/>
        </w:rPr>
        <w:fldChar w:fldCharType="begin"/>
      </w:r>
      <w:r w:rsidRPr="0004300A">
        <w:rPr>
          <w:lang w:val="en-GB"/>
        </w:rPr>
        <w:instrText xml:space="preserve"> TOC \o "1-3" \u </w:instrText>
      </w:r>
      <w:r w:rsidRPr="0004300A">
        <w:rPr>
          <w:rFonts w:eastAsia="Arial"/>
          <w:sz w:val="22"/>
          <w:szCs w:val="22"/>
          <w:lang w:val="en-GB"/>
        </w:rPr>
        <w:fldChar w:fldCharType="separate"/>
      </w:r>
    </w:p>
    <w:p w14:paraId="2E33182C" w14:textId="121FED3D" w:rsidR="009D237B" w:rsidRPr="00C619BF" w:rsidRDefault="009D237B">
      <w:pPr>
        <w:pStyle w:val="TOC1"/>
        <w:rPr>
          <w:rFonts w:asciiTheme="minorHAnsi" w:eastAsiaTheme="minorEastAsia" w:hAnsiTheme="minorHAnsi" w:cstheme="minorBidi"/>
          <w:b w:val="0"/>
          <w:sz w:val="24"/>
          <w:szCs w:val="24"/>
          <w:lang w:val="en-US"/>
        </w:rPr>
      </w:pPr>
      <w:r w:rsidRPr="00C619BF">
        <w:rPr>
          <w:lang w:val="en-US"/>
        </w:rPr>
        <w:t>Svensk sammanfattning (Summary in Swedish)</w:t>
      </w:r>
      <w:r w:rsidRPr="00C619BF">
        <w:rPr>
          <w:lang w:val="en-US"/>
        </w:rPr>
        <w:tab/>
      </w:r>
      <w:r>
        <w:fldChar w:fldCharType="begin"/>
      </w:r>
      <w:r w:rsidRPr="00C619BF">
        <w:rPr>
          <w:lang w:val="en-US"/>
        </w:rPr>
        <w:instrText xml:space="preserve"> PAGEREF _Toc94241075 \h </w:instrText>
      </w:r>
      <w:r>
        <w:fldChar w:fldCharType="separate"/>
      </w:r>
      <w:r w:rsidRPr="00C619BF">
        <w:rPr>
          <w:lang w:val="en-US"/>
        </w:rPr>
        <w:t>8</w:t>
      </w:r>
      <w:r>
        <w:fldChar w:fldCharType="end"/>
      </w:r>
    </w:p>
    <w:p w14:paraId="793321F4" w14:textId="02143113" w:rsidR="009D237B" w:rsidRPr="009D237B" w:rsidRDefault="009D237B">
      <w:pPr>
        <w:pStyle w:val="TOC1"/>
        <w:rPr>
          <w:rFonts w:asciiTheme="minorHAnsi" w:eastAsiaTheme="minorEastAsia" w:hAnsiTheme="minorHAnsi" w:cstheme="minorBidi"/>
          <w:b w:val="0"/>
          <w:sz w:val="24"/>
          <w:szCs w:val="24"/>
          <w:lang w:val="en-US"/>
        </w:rPr>
      </w:pPr>
      <w:r>
        <w:t>Original papers</w:t>
      </w:r>
      <w:r>
        <w:tab/>
      </w:r>
      <w:r>
        <w:fldChar w:fldCharType="begin"/>
      </w:r>
      <w:r>
        <w:instrText xml:space="preserve"> PAGEREF _Toc94241076 \h </w:instrText>
      </w:r>
      <w:r>
        <w:fldChar w:fldCharType="separate"/>
      </w:r>
      <w:r>
        <w:t>9</w:t>
      </w:r>
      <w:r>
        <w:fldChar w:fldCharType="end"/>
      </w:r>
    </w:p>
    <w:p w14:paraId="39AA82E7" w14:textId="13F349F6" w:rsidR="009D237B" w:rsidRPr="009D237B" w:rsidRDefault="009D237B">
      <w:pPr>
        <w:pStyle w:val="TOC1"/>
        <w:rPr>
          <w:rFonts w:asciiTheme="minorHAnsi" w:eastAsiaTheme="minorEastAsia" w:hAnsiTheme="minorHAnsi" w:cstheme="minorBidi"/>
          <w:b w:val="0"/>
          <w:sz w:val="24"/>
          <w:szCs w:val="24"/>
          <w:lang w:val="en-US"/>
        </w:rPr>
      </w:pPr>
      <w:r>
        <w:t>Preface</w:t>
      </w:r>
      <w:r>
        <w:tab/>
      </w:r>
      <w:r>
        <w:fldChar w:fldCharType="begin"/>
      </w:r>
      <w:r>
        <w:instrText xml:space="preserve"> PAGEREF _Toc94241077 \h </w:instrText>
      </w:r>
      <w:r>
        <w:fldChar w:fldCharType="separate"/>
      </w:r>
      <w:r>
        <w:t>10</w:t>
      </w:r>
      <w:r>
        <w:fldChar w:fldCharType="end"/>
      </w:r>
    </w:p>
    <w:p w14:paraId="5D6CBC18" w14:textId="45AA155A" w:rsidR="009D237B" w:rsidRPr="009D237B" w:rsidRDefault="009D237B">
      <w:pPr>
        <w:pStyle w:val="TOC1"/>
        <w:rPr>
          <w:rFonts w:asciiTheme="minorHAnsi" w:eastAsiaTheme="minorEastAsia" w:hAnsiTheme="minorHAnsi" w:cstheme="minorBidi"/>
          <w:b w:val="0"/>
          <w:sz w:val="24"/>
          <w:szCs w:val="24"/>
          <w:lang w:val="en-US"/>
        </w:rPr>
      </w:pPr>
      <w:r>
        <w:t>Definitions</w:t>
      </w:r>
      <w:r>
        <w:tab/>
      </w:r>
      <w:r>
        <w:fldChar w:fldCharType="begin"/>
      </w:r>
      <w:r>
        <w:instrText xml:space="preserve"> PAGEREF _Toc94241078 \h </w:instrText>
      </w:r>
      <w:r>
        <w:fldChar w:fldCharType="separate"/>
      </w:r>
      <w:r>
        <w:t>12</w:t>
      </w:r>
      <w:r>
        <w:fldChar w:fldCharType="end"/>
      </w:r>
    </w:p>
    <w:p w14:paraId="2F78DF4E" w14:textId="6604A035" w:rsidR="009D237B" w:rsidRPr="009D237B" w:rsidRDefault="009D237B">
      <w:pPr>
        <w:pStyle w:val="TOC1"/>
        <w:rPr>
          <w:rFonts w:asciiTheme="minorHAnsi" w:eastAsiaTheme="minorEastAsia" w:hAnsiTheme="minorHAnsi" w:cstheme="minorBidi"/>
          <w:b w:val="0"/>
          <w:sz w:val="24"/>
          <w:szCs w:val="24"/>
          <w:lang w:val="en-US"/>
        </w:rPr>
      </w:pPr>
      <w:r>
        <w:t>Abbreviations</w:t>
      </w:r>
      <w:r>
        <w:tab/>
      </w:r>
      <w:r>
        <w:fldChar w:fldCharType="begin"/>
      </w:r>
      <w:r>
        <w:instrText xml:space="preserve"> PAGEREF _Toc94241079 \h </w:instrText>
      </w:r>
      <w:r>
        <w:fldChar w:fldCharType="separate"/>
      </w:r>
      <w:r>
        <w:t>14</w:t>
      </w:r>
      <w:r>
        <w:fldChar w:fldCharType="end"/>
      </w:r>
    </w:p>
    <w:p w14:paraId="4B1B6D1B" w14:textId="6CD9A080" w:rsidR="009D237B" w:rsidRPr="009D237B" w:rsidRDefault="009D237B">
      <w:pPr>
        <w:pStyle w:val="TOC1"/>
        <w:rPr>
          <w:rFonts w:asciiTheme="minorHAnsi" w:eastAsiaTheme="minorEastAsia" w:hAnsiTheme="minorHAnsi" w:cstheme="minorBidi"/>
          <w:b w:val="0"/>
          <w:sz w:val="24"/>
          <w:szCs w:val="24"/>
          <w:lang w:val="en-US"/>
        </w:rPr>
      </w:pPr>
      <w:r>
        <w:t>Introduction to the research context</w:t>
      </w:r>
      <w:r>
        <w:tab/>
      </w:r>
      <w:r>
        <w:fldChar w:fldCharType="begin"/>
      </w:r>
      <w:r>
        <w:instrText xml:space="preserve"> PAGEREF _Toc94241080 \h </w:instrText>
      </w:r>
      <w:r>
        <w:fldChar w:fldCharType="separate"/>
      </w:r>
      <w:r>
        <w:t>15</w:t>
      </w:r>
      <w:r>
        <w:fldChar w:fldCharType="end"/>
      </w:r>
    </w:p>
    <w:p w14:paraId="7635805E" w14:textId="61BC7DE5" w:rsidR="009D237B" w:rsidRPr="009D237B" w:rsidRDefault="009D237B">
      <w:pPr>
        <w:pStyle w:val="TOC1"/>
        <w:rPr>
          <w:rFonts w:asciiTheme="minorHAnsi" w:eastAsiaTheme="minorEastAsia" w:hAnsiTheme="minorHAnsi" w:cstheme="minorBidi"/>
          <w:b w:val="0"/>
          <w:sz w:val="24"/>
          <w:szCs w:val="24"/>
          <w:lang w:val="en-US"/>
        </w:rPr>
      </w:pPr>
      <w:r>
        <w:t>Background</w:t>
      </w:r>
      <w:r>
        <w:tab/>
      </w:r>
      <w:r>
        <w:fldChar w:fldCharType="begin"/>
      </w:r>
      <w:r>
        <w:instrText xml:space="preserve"> PAGEREF _Toc94241081 \h </w:instrText>
      </w:r>
      <w:r>
        <w:fldChar w:fldCharType="separate"/>
      </w:r>
      <w:r>
        <w:t>17</w:t>
      </w:r>
      <w:r>
        <w:fldChar w:fldCharType="end"/>
      </w:r>
    </w:p>
    <w:p w14:paraId="7D8A9500" w14:textId="2594FAB7" w:rsidR="009D237B" w:rsidRPr="009D237B" w:rsidRDefault="009D237B">
      <w:pPr>
        <w:pStyle w:val="TOC2"/>
        <w:rPr>
          <w:rFonts w:asciiTheme="minorHAnsi" w:eastAsiaTheme="minorEastAsia" w:hAnsiTheme="minorHAnsi" w:cstheme="minorBidi"/>
          <w:iCs w:val="0"/>
          <w:noProof/>
          <w:sz w:val="24"/>
          <w:szCs w:val="24"/>
          <w:lang w:val="en-US"/>
        </w:rPr>
      </w:pPr>
      <w:r>
        <w:rPr>
          <w:noProof/>
        </w:rPr>
        <w:t>Rubrik 1</w:t>
      </w:r>
      <w:r>
        <w:rPr>
          <w:noProof/>
        </w:rPr>
        <w:tab/>
      </w:r>
      <w:r>
        <w:rPr>
          <w:noProof/>
        </w:rPr>
        <w:fldChar w:fldCharType="begin"/>
      </w:r>
      <w:r>
        <w:rPr>
          <w:noProof/>
        </w:rPr>
        <w:instrText xml:space="preserve"> PAGEREF _Toc94241082 \h </w:instrText>
      </w:r>
      <w:r>
        <w:rPr>
          <w:noProof/>
        </w:rPr>
      </w:r>
      <w:r>
        <w:rPr>
          <w:noProof/>
        </w:rPr>
        <w:fldChar w:fldCharType="separate"/>
      </w:r>
      <w:r>
        <w:rPr>
          <w:noProof/>
        </w:rPr>
        <w:t>17</w:t>
      </w:r>
      <w:r>
        <w:rPr>
          <w:noProof/>
        </w:rPr>
        <w:fldChar w:fldCharType="end"/>
      </w:r>
    </w:p>
    <w:p w14:paraId="48830EC5" w14:textId="2ADD33F1" w:rsidR="009D237B" w:rsidRPr="009D237B" w:rsidRDefault="009D237B">
      <w:pPr>
        <w:pStyle w:val="TOC2"/>
        <w:rPr>
          <w:rFonts w:asciiTheme="minorHAnsi" w:eastAsiaTheme="minorEastAsia" w:hAnsiTheme="minorHAnsi" w:cstheme="minorBidi"/>
          <w:iCs w:val="0"/>
          <w:noProof/>
          <w:sz w:val="24"/>
          <w:szCs w:val="24"/>
          <w:lang w:val="en-US"/>
        </w:rPr>
      </w:pPr>
      <w:r>
        <w:rPr>
          <w:noProof/>
        </w:rPr>
        <w:t>Rubrik 2</w:t>
      </w:r>
      <w:r>
        <w:rPr>
          <w:noProof/>
        </w:rPr>
        <w:tab/>
      </w:r>
      <w:r>
        <w:rPr>
          <w:noProof/>
        </w:rPr>
        <w:fldChar w:fldCharType="begin"/>
      </w:r>
      <w:r>
        <w:rPr>
          <w:noProof/>
        </w:rPr>
        <w:instrText xml:space="preserve"> PAGEREF _Toc94241083 \h </w:instrText>
      </w:r>
      <w:r>
        <w:rPr>
          <w:noProof/>
        </w:rPr>
      </w:r>
      <w:r>
        <w:rPr>
          <w:noProof/>
        </w:rPr>
        <w:fldChar w:fldCharType="separate"/>
      </w:r>
      <w:r>
        <w:rPr>
          <w:noProof/>
        </w:rPr>
        <w:t>19</w:t>
      </w:r>
      <w:r>
        <w:rPr>
          <w:noProof/>
        </w:rPr>
        <w:fldChar w:fldCharType="end"/>
      </w:r>
    </w:p>
    <w:p w14:paraId="66DA7973" w14:textId="6BA1C9AA" w:rsidR="009D237B" w:rsidRPr="009D237B" w:rsidRDefault="009D237B">
      <w:pPr>
        <w:pStyle w:val="TOC2"/>
        <w:rPr>
          <w:rFonts w:asciiTheme="minorHAnsi" w:eastAsiaTheme="minorEastAsia" w:hAnsiTheme="minorHAnsi" w:cstheme="minorBidi"/>
          <w:iCs w:val="0"/>
          <w:noProof/>
          <w:sz w:val="24"/>
          <w:szCs w:val="24"/>
          <w:lang w:val="en-US"/>
        </w:rPr>
      </w:pPr>
      <w:r>
        <w:rPr>
          <w:noProof/>
        </w:rPr>
        <w:t>Rubrik 3</w:t>
      </w:r>
      <w:r>
        <w:rPr>
          <w:noProof/>
        </w:rPr>
        <w:tab/>
      </w:r>
      <w:r>
        <w:rPr>
          <w:noProof/>
        </w:rPr>
        <w:fldChar w:fldCharType="begin"/>
      </w:r>
      <w:r>
        <w:rPr>
          <w:noProof/>
        </w:rPr>
        <w:instrText xml:space="preserve"> PAGEREF _Toc94241084 \h </w:instrText>
      </w:r>
      <w:r>
        <w:rPr>
          <w:noProof/>
        </w:rPr>
      </w:r>
      <w:r>
        <w:rPr>
          <w:noProof/>
        </w:rPr>
        <w:fldChar w:fldCharType="separate"/>
      </w:r>
      <w:r>
        <w:rPr>
          <w:noProof/>
        </w:rPr>
        <w:t>20</w:t>
      </w:r>
      <w:r>
        <w:rPr>
          <w:noProof/>
        </w:rPr>
        <w:fldChar w:fldCharType="end"/>
      </w:r>
    </w:p>
    <w:p w14:paraId="66722178" w14:textId="67263EA8" w:rsidR="009D237B" w:rsidRPr="009D237B" w:rsidRDefault="009D237B">
      <w:pPr>
        <w:pStyle w:val="TOC1"/>
        <w:rPr>
          <w:rFonts w:asciiTheme="minorHAnsi" w:eastAsiaTheme="minorEastAsia" w:hAnsiTheme="minorHAnsi" w:cstheme="minorBidi"/>
          <w:b w:val="0"/>
          <w:sz w:val="24"/>
          <w:szCs w:val="24"/>
          <w:lang w:val="en-US"/>
        </w:rPr>
      </w:pPr>
      <w:r>
        <w:t>Rationale</w:t>
      </w:r>
      <w:r>
        <w:tab/>
      </w:r>
      <w:r>
        <w:fldChar w:fldCharType="begin"/>
      </w:r>
      <w:r>
        <w:instrText xml:space="preserve"> PAGEREF _Toc94241085 \h </w:instrText>
      </w:r>
      <w:r>
        <w:fldChar w:fldCharType="separate"/>
      </w:r>
      <w:r>
        <w:t>22</w:t>
      </w:r>
      <w:r>
        <w:fldChar w:fldCharType="end"/>
      </w:r>
    </w:p>
    <w:p w14:paraId="437AD9A0" w14:textId="64546DD7"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w:t>
      </w:r>
      <w:r>
        <w:rPr>
          <w:noProof/>
        </w:rPr>
        <w:tab/>
      </w:r>
      <w:r>
        <w:rPr>
          <w:noProof/>
        </w:rPr>
        <w:fldChar w:fldCharType="begin"/>
      </w:r>
      <w:r>
        <w:rPr>
          <w:noProof/>
        </w:rPr>
        <w:instrText xml:space="preserve"> PAGEREF _Toc94241086 \h </w:instrText>
      </w:r>
      <w:r>
        <w:rPr>
          <w:noProof/>
        </w:rPr>
      </w:r>
      <w:r>
        <w:rPr>
          <w:noProof/>
        </w:rPr>
        <w:fldChar w:fldCharType="separate"/>
      </w:r>
      <w:r>
        <w:rPr>
          <w:noProof/>
        </w:rPr>
        <w:t>22</w:t>
      </w:r>
      <w:r>
        <w:rPr>
          <w:noProof/>
        </w:rPr>
        <w:fldChar w:fldCharType="end"/>
      </w:r>
    </w:p>
    <w:p w14:paraId="5AFBB194" w14:textId="0239803B"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II</w:t>
      </w:r>
      <w:r>
        <w:rPr>
          <w:noProof/>
        </w:rPr>
        <w:tab/>
      </w:r>
      <w:r>
        <w:rPr>
          <w:noProof/>
        </w:rPr>
        <w:fldChar w:fldCharType="begin"/>
      </w:r>
      <w:r>
        <w:rPr>
          <w:noProof/>
        </w:rPr>
        <w:instrText xml:space="preserve"> PAGEREF _Toc94241087 \h </w:instrText>
      </w:r>
      <w:r>
        <w:rPr>
          <w:noProof/>
        </w:rPr>
      </w:r>
      <w:r>
        <w:rPr>
          <w:noProof/>
        </w:rPr>
        <w:fldChar w:fldCharType="separate"/>
      </w:r>
      <w:r>
        <w:rPr>
          <w:noProof/>
        </w:rPr>
        <w:t>22</w:t>
      </w:r>
      <w:r>
        <w:rPr>
          <w:noProof/>
        </w:rPr>
        <w:fldChar w:fldCharType="end"/>
      </w:r>
    </w:p>
    <w:p w14:paraId="04D86E89" w14:textId="2350537D"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III:</w:t>
      </w:r>
      <w:r>
        <w:rPr>
          <w:noProof/>
        </w:rPr>
        <w:tab/>
      </w:r>
      <w:r>
        <w:rPr>
          <w:noProof/>
        </w:rPr>
        <w:fldChar w:fldCharType="begin"/>
      </w:r>
      <w:r>
        <w:rPr>
          <w:noProof/>
        </w:rPr>
        <w:instrText xml:space="preserve"> PAGEREF _Toc94241088 \h </w:instrText>
      </w:r>
      <w:r>
        <w:rPr>
          <w:noProof/>
        </w:rPr>
      </w:r>
      <w:r>
        <w:rPr>
          <w:noProof/>
        </w:rPr>
        <w:fldChar w:fldCharType="separate"/>
      </w:r>
      <w:r>
        <w:rPr>
          <w:noProof/>
        </w:rPr>
        <w:t>23</w:t>
      </w:r>
      <w:r>
        <w:rPr>
          <w:noProof/>
        </w:rPr>
        <w:fldChar w:fldCharType="end"/>
      </w:r>
    </w:p>
    <w:p w14:paraId="7E15233B" w14:textId="75E6691A" w:rsidR="009D237B" w:rsidRPr="009D237B" w:rsidRDefault="009D237B">
      <w:pPr>
        <w:pStyle w:val="TOC2"/>
        <w:rPr>
          <w:rFonts w:asciiTheme="minorHAnsi" w:eastAsiaTheme="minorEastAsia" w:hAnsiTheme="minorHAnsi" w:cstheme="minorBidi"/>
          <w:iCs w:val="0"/>
          <w:noProof/>
          <w:sz w:val="24"/>
          <w:szCs w:val="24"/>
          <w:lang w:val="en-US"/>
        </w:rPr>
      </w:pPr>
      <w:r>
        <w:rPr>
          <w:noProof/>
        </w:rPr>
        <w:t>Study IV:</w:t>
      </w:r>
      <w:r>
        <w:rPr>
          <w:noProof/>
        </w:rPr>
        <w:tab/>
      </w:r>
      <w:r>
        <w:rPr>
          <w:noProof/>
        </w:rPr>
        <w:fldChar w:fldCharType="begin"/>
      </w:r>
      <w:r>
        <w:rPr>
          <w:noProof/>
        </w:rPr>
        <w:instrText xml:space="preserve"> PAGEREF _Toc94241089 \h </w:instrText>
      </w:r>
      <w:r>
        <w:rPr>
          <w:noProof/>
        </w:rPr>
      </w:r>
      <w:r>
        <w:rPr>
          <w:noProof/>
        </w:rPr>
        <w:fldChar w:fldCharType="separate"/>
      </w:r>
      <w:r>
        <w:rPr>
          <w:noProof/>
        </w:rPr>
        <w:t>23</w:t>
      </w:r>
      <w:r>
        <w:rPr>
          <w:noProof/>
        </w:rPr>
        <w:fldChar w:fldCharType="end"/>
      </w:r>
    </w:p>
    <w:p w14:paraId="0BF587BF" w14:textId="0CD607F5" w:rsidR="009D237B" w:rsidRPr="009D237B" w:rsidRDefault="009D237B">
      <w:pPr>
        <w:pStyle w:val="TOC2"/>
        <w:rPr>
          <w:rFonts w:asciiTheme="minorHAnsi" w:eastAsiaTheme="minorEastAsia" w:hAnsiTheme="minorHAnsi" w:cstheme="minorBidi"/>
          <w:iCs w:val="0"/>
          <w:noProof/>
          <w:sz w:val="24"/>
          <w:szCs w:val="24"/>
          <w:lang w:val="en-US"/>
        </w:rPr>
      </w:pPr>
      <w:r>
        <w:rPr>
          <w:noProof/>
        </w:rPr>
        <w:t>Thesis rationale</w:t>
      </w:r>
      <w:r>
        <w:rPr>
          <w:noProof/>
        </w:rPr>
        <w:tab/>
      </w:r>
      <w:r>
        <w:rPr>
          <w:noProof/>
        </w:rPr>
        <w:fldChar w:fldCharType="begin"/>
      </w:r>
      <w:r>
        <w:rPr>
          <w:noProof/>
        </w:rPr>
        <w:instrText xml:space="preserve"> PAGEREF _Toc94241090 \h </w:instrText>
      </w:r>
      <w:r>
        <w:rPr>
          <w:noProof/>
        </w:rPr>
      </w:r>
      <w:r>
        <w:rPr>
          <w:noProof/>
        </w:rPr>
        <w:fldChar w:fldCharType="separate"/>
      </w:r>
      <w:r>
        <w:rPr>
          <w:noProof/>
        </w:rPr>
        <w:t>24</w:t>
      </w:r>
      <w:r>
        <w:rPr>
          <w:noProof/>
        </w:rPr>
        <w:fldChar w:fldCharType="end"/>
      </w:r>
    </w:p>
    <w:p w14:paraId="656560DC" w14:textId="77464C94" w:rsidR="009D237B" w:rsidRPr="009D237B" w:rsidRDefault="009D237B">
      <w:pPr>
        <w:pStyle w:val="TOC1"/>
        <w:rPr>
          <w:rFonts w:asciiTheme="minorHAnsi" w:eastAsiaTheme="minorEastAsia" w:hAnsiTheme="minorHAnsi" w:cstheme="minorBidi"/>
          <w:b w:val="0"/>
          <w:sz w:val="24"/>
          <w:szCs w:val="24"/>
          <w:lang w:val="en-US"/>
        </w:rPr>
      </w:pPr>
      <w:r>
        <w:t>Aims</w:t>
      </w:r>
      <w:r>
        <w:tab/>
      </w:r>
      <w:r>
        <w:fldChar w:fldCharType="begin"/>
      </w:r>
      <w:r>
        <w:instrText xml:space="preserve"> PAGEREF _Toc94241091 \h </w:instrText>
      </w:r>
      <w:r>
        <w:fldChar w:fldCharType="separate"/>
      </w:r>
      <w:r>
        <w:t>26</w:t>
      </w:r>
      <w:r>
        <w:fldChar w:fldCharType="end"/>
      </w:r>
    </w:p>
    <w:p w14:paraId="7D41B3C8" w14:textId="61F38B2D" w:rsidR="009D237B" w:rsidRPr="009D237B" w:rsidRDefault="009D237B">
      <w:pPr>
        <w:pStyle w:val="TOC1"/>
        <w:rPr>
          <w:rFonts w:asciiTheme="minorHAnsi" w:eastAsiaTheme="minorEastAsia" w:hAnsiTheme="minorHAnsi" w:cstheme="minorBidi"/>
          <w:b w:val="0"/>
          <w:sz w:val="24"/>
          <w:szCs w:val="24"/>
          <w:lang w:val="en-US"/>
        </w:rPr>
      </w:pPr>
      <w:r>
        <w:t>Methods</w:t>
      </w:r>
      <w:r>
        <w:tab/>
      </w:r>
      <w:r>
        <w:fldChar w:fldCharType="begin"/>
      </w:r>
      <w:r>
        <w:instrText xml:space="preserve"> PAGEREF _Toc94241092 \h </w:instrText>
      </w:r>
      <w:r>
        <w:fldChar w:fldCharType="separate"/>
      </w:r>
      <w:r>
        <w:t>27</w:t>
      </w:r>
      <w:r>
        <w:fldChar w:fldCharType="end"/>
      </w:r>
    </w:p>
    <w:p w14:paraId="5C9AF405" w14:textId="05BCBD31" w:rsidR="009D237B" w:rsidRPr="009D237B" w:rsidRDefault="009D237B">
      <w:pPr>
        <w:pStyle w:val="TOC2"/>
        <w:rPr>
          <w:rFonts w:asciiTheme="minorHAnsi" w:eastAsiaTheme="minorEastAsia" w:hAnsiTheme="minorHAnsi" w:cstheme="minorBidi"/>
          <w:iCs w:val="0"/>
          <w:noProof/>
          <w:sz w:val="24"/>
          <w:szCs w:val="24"/>
          <w:lang w:val="en-US"/>
        </w:rPr>
      </w:pPr>
      <w:r>
        <w:rPr>
          <w:noProof/>
        </w:rPr>
        <w:t>Design</w:t>
      </w:r>
      <w:r>
        <w:rPr>
          <w:noProof/>
        </w:rPr>
        <w:tab/>
      </w:r>
      <w:r>
        <w:rPr>
          <w:noProof/>
        </w:rPr>
        <w:fldChar w:fldCharType="begin"/>
      </w:r>
      <w:r>
        <w:rPr>
          <w:noProof/>
        </w:rPr>
        <w:instrText xml:space="preserve"> PAGEREF _Toc94241093 \h </w:instrText>
      </w:r>
      <w:r>
        <w:rPr>
          <w:noProof/>
        </w:rPr>
      </w:r>
      <w:r>
        <w:rPr>
          <w:noProof/>
        </w:rPr>
        <w:fldChar w:fldCharType="separate"/>
      </w:r>
      <w:r>
        <w:rPr>
          <w:noProof/>
        </w:rPr>
        <w:t>28</w:t>
      </w:r>
      <w:r>
        <w:rPr>
          <w:noProof/>
        </w:rPr>
        <w:fldChar w:fldCharType="end"/>
      </w:r>
    </w:p>
    <w:p w14:paraId="3F90411A" w14:textId="6B9620B3" w:rsidR="009D237B" w:rsidRPr="009D237B" w:rsidRDefault="009D237B">
      <w:pPr>
        <w:pStyle w:val="TOC2"/>
        <w:rPr>
          <w:rFonts w:asciiTheme="minorHAnsi" w:eastAsiaTheme="minorEastAsia" w:hAnsiTheme="minorHAnsi" w:cstheme="minorBidi"/>
          <w:iCs w:val="0"/>
          <w:noProof/>
          <w:sz w:val="24"/>
          <w:szCs w:val="24"/>
          <w:lang w:val="en-US"/>
        </w:rPr>
      </w:pPr>
      <w:r>
        <w:rPr>
          <w:noProof/>
        </w:rPr>
        <w:t>Study contexts</w:t>
      </w:r>
      <w:r>
        <w:rPr>
          <w:noProof/>
        </w:rPr>
        <w:tab/>
      </w:r>
      <w:r>
        <w:rPr>
          <w:noProof/>
        </w:rPr>
        <w:fldChar w:fldCharType="begin"/>
      </w:r>
      <w:r>
        <w:rPr>
          <w:noProof/>
        </w:rPr>
        <w:instrText xml:space="preserve"> PAGEREF _Toc94241094 \h </w:instrText>
      </w:r>
      <w:r>
        <w:rPr>
          <w:noProof/>
        </w:rPr>
      </w:r>
      <w:r>
        <w:rPr>
          <w:noProof/>
        </w:rPr>
        <w:fldChar w:fldCharType="separate"/>
      </w:r>
      <w:r>
        <w:rPr>
          <w:noProof/>
        </w:rPr>
        <w:t>28</w:t>
      </w:r>
      <w:r>
        <w:rPr>
          <w:noProof/>
        </w:rPr>
        <w:fldChar w:fldCharType="end"/>
      </w:r>
    </w:p>
    <w:p w14:paraId="1C1E61C2" w14:textId="2C6FA179"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_Toc94241095 \h </w:instrText>
      </w:r>
      <w:r>
        <w:rPr>
          <w:noProof/>
        </w:rPr>
      </w:r>
      <w:r>
        <w:rPr>
          <w:noProof/>
        </w:rPr>
        <w:fldChar w:fldCharType="separate"/>
      </w:r>
      <w:r>
        <w:rPr>
          <w:noProof/>
        </w:rPr>
        <w:t>28</w:t>
      </w:r>
      <w:r>
        <w:rPr>
          <w:noProof/>
        </w:rPr>
        <w:fldChar w:fldCharType="end"/>
      </w:r>
    </w:p>
    <w:p w14:paraId="549904C0" w14:textId="727A998C"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_Toc94241096 \h </w:instrText>
      </w:r>
      <w:r>
        <w:rPr>
          <w:noProof/>
        </w:rPr>
      </w:r>
      <w:r>
        <w:rPr>
          <w:noProof/>
        </w:rPr>
        <w:fldChar w:fldCharType="separate"/>
      </w:r>
      <w:r>
        <w:rPr>
          <w:noProof/>
        </w:rPr>
        <w:t>29</w:t>
      </w:r>
      <w:r>
        <w:rPr>
          <w:noProof/>
        </w:rPr>
        <w:fldChar w:fldCharType="end"/>
      </w:r>
    </w:p>
    <w:p w14:paraId="0D581936" w14:textId="4E70629E"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_Toc94241097 \h </w:instrText>
      </w:r>
      <w:r>
        <w:rPr>
          <w:noProof/>
        </w:rPr>
      </w:r>
      <w:r>
        <w:rPr>
          <w:noProof/>
        </w:rPr>
        <w:fldChar w:fldCharType="separate"/>
      </w:r>
      <w:r>
        <w:rPr>
          <w:noProof/>
        </w:rPr>
        <w:t>29</w:t>
      </w:r>
      <w:r>
        <w:rPr>
          <w:noProof/>
        </w:rPr>
        <w:fldChar w:fldCharType="end"/>
      </w:r>
    </w:p>
    <w:p w14:paraId="07CBEFD5" w14:textId="0E2FC850"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_Toc94241098 \h </w:instrText>
      </w:r>
      <w:r>
        <w:rPr>
          <w:noProof/>
        </w:rPr>
      </w:r>
      <w:r>
        <w:rPr>
          <w:noProof/>
        </w:rPr>
        <w:fldChar w:fldCharType="separate"/>
      </w:r>
      <w:r>
        <w:rPr>
          <w:noProof/>
        </w:rPr>
        <w:t>29</w:t>
      </w:r>
      <w:r>
        <w:rPr>
          <w:noProof/>
        </w:rPr>
        <w:fldChar w:fldCharType="end"/>
      </w:r>
    </w:p>
    <w:p w14:paraId="35BC6F3C" w14:textId="0D38C5D7" w:rsidR="009D237B" w:rsidRPr="009D237B" w:rsidRDefault="009D237B">
      <w:pPr>
        <w:pStyle w:val="TOC2"/>
        <w:rPr>
          <w:rFonts w:asciiTheme="minorHAnsi" w:eastAsiaTheme="minorEastAsia" w:hAnsiTheme="minorHAnsi" w:cstheme="minorBidi"/>
          <w:iCs w:val="0"/>
          <w:noProof/>
          <w:sz w:val="24"/>
          <w:szCs w:val="24"/>
          <w:lang w:val="en-US"/>
        </w:rPr>
      </w:pPr>
      <w:r>
        <w:rPr>
          <w:noProof/>
        </w:rPr>
        <w:t>Activities in which the users were involved</w:t>
      </w:r>
      <w:r>
        <w:rPr>
          <w:noProof/>
        </w:rPr>
        <w:tab/>
      </w:r>
      <w:r>
        <w:rPr>
          <w:noProof/>
        </w:rPr>
        <w:fldChar w:fldCharType="begin"/>
      </w:r>
      <w:r>
        <w:rPr>
          <w:noProof/>
        </w:rPr>
        <w:instrText xml:space="preserve"> PAGEREF _Toc94241099 \h </w:instrText>
      </w:r>
      <w:r>
        <w:rPr>
          <w:noProof/>
        </w:rPr>
      </w:r>
      <w:r>
        <w:rPr>
          <w:noProof/>
        </w:rPr>
        <w:fldChar w:fldCharType="separate"/>
      </w:r>
      <w:r>
        <w:rPr>
          <w:noProof/>
        </w:rPr>
        <w:t>30</w:t>
      </w:r>
      <w:r>
        <w:rPr>
          <w:noProof/>
        </w:rPr>
        <w:fldChar w:fldCharType="end"/>
      </w:r>
    </w:p>
    <w:p w14:paraId="190414C2" w14:textId="7E355EDC" w:rsidR="009D237B" w:rsidRPr="009D237B" w:rsidRDefault="009D237B">
      <w:pPr>
        <w:pStyle w:val="TOC2"/>
        <w:rPr>
          <w:rFonts w:asciiTheme="minorHAnsi" w:eastAsiaTheme="minorEastAsia" w:hAnsiTheme="minorHAnsi" w:cstheme="minorBidi"/>
          <w:iCs w:val="0"/>
          <w:noProof/>
          <w:sz w:val="24"/>
          <w:szCs w:val="24"/>
          <w:lang w:val="en-US"/>
        </w:rPr>
      </w:pPr>
      <w:r>
        <w:rPr>
          <w:noProof/>
        </w:rPr>
        <w:t>Participants</w:t>
      </w:r>
      <w:r>
        <w:rPr>
          <w:noProof/>
        </w:rPr>
        <w:tab/>
      </w:r>
      <w:r>
        <w:rPr>
          <w:noProof/>
        </w:rPr>
        <w:fldChar w:fldCharType="begin"/>
      </w:r>
      <w:r>
        <w:rPr>
          <w:noProof/>
        </w:rPr>
        <w:instrText xml:space="preserve"> PAGEREF _Toc94241100 \h </w:instrText>
      </w:r>
      <w:r>
        <w:rPr>
          <w:noProof/>
        </w:rPr>
      </w:r>
      <w:r>
        <w:rPr>
          <w:noProof/>
        </w:rPr>
        <w:fldChar w:fldCharType="separate"/>
      </w:r>
      <w:r>
        <w:rPr>
          <w:noProof/>
        </w:rPr>
        <w:t>31</w:t>
      </w:r>
      <w:r>
        <w:rPr>
          <w:noProof/>
        </w:rPr>
        <w:fldChar w:fldCharType="end"/>
      </w:r>
    </w:p>
    <w:p w14:paraId="4C9D26A6" w14:textId="291E00B6" w:rsidR="009D237B" w:rsidRPr="009D237B" w:rsidRDefault="009D237B">
      <w:pPr>
        <w:pStyle w:val="TOC2"/>
        <w:rPr>
          <w:rFonts w:asciiTheme="minorHAnsi" w:eastAsiaTheme="minorEastAsia" w:hAnsiTheme="minorHAnsi" w:cstheme="minorBidi"/>
          <w:iCs w:val="0"/>
          <w:noProof/>
          <w:sz w:val="24"/>
          <w:szCs w:val="24"/>
          <w:lang w:val="en-US"/>
        </w:rPr>
      </w:pPr>
      <w:r>
        <w:rPr>
          <w:noProof/>
        </w:rPr>
        <w:t>Recruitment procedure</w:t>
      </w:r>
      <w:r>
        <w:rPr>
          <w:noProof/>
        </w:rPr>
        <w:tab/>
      </w:r>
      <w:r>
        <w:rPr>
          <w:noProof/>
        </w:rPr>
        <w:fldChar w:fldCharType="begin"/>
      </w:r>
      <w:r>
        <w:rPr>
          <w:noProof/>
        </w:rPr>
        <w:instrText xml:space="preserve"> PAGEREF _Toc94241101 \h </w:instrText>
      </w:r>
      <w:r>
        <w:rPr>
          <w:noProof/>
        </w:rPr>
      </w:r>
      <w:r>
        <w:rPr>
          <w:noProof/>
        </w:rPr>
        <w:fldChar w:fldCharType="separate"/>
      </w:r>
      <w:r>
        <w:rPr>
          <w:noProof/>
        </w:rPr>
        <w:t>31</w:t>
      </w:r>
      <w:r>
        <w:rPr>
          <w:noProof/>
        </w:rPr>
        <w:fldChar w:fldCharType="end"/>
      </w:r>
    </w:p>
    <w:p w14:paraId="43E095C8" w14:textId="0D94F08F" w:rsidR="009D237B" w:rsidRPr="009D237B" w:rsidRDefault="009D237B">
      <w:pPr>
        <w:pStyle w:val="TOC3"/>
        <w:rPr>
          <w:rFonts w:asciiTheme="minorHAnsi" w:eastAsiaTheme="minorEastAsia" w:hAnsiTheme="minorHAnsi" w:cstheme="minorBidi"/>
          <w:noProof/>
          <w:sz w:val="24"/>
          <w:szCs w:val="24"/>
          <w:lang w:val="en-US"/>
        </w:rPr>
      </w:pPr>
      <w:r>
        <w:rPr>
          <w:noProof/>
        </w:rPr>
        <w:lastRenderedPageBreak/>
        <w:t>Study I</w:t>
      </w:r>
      <w:r>
        <w:rPr>
          <w:noProof/>
        </w:rPr>
        <w:tab/>
      </w:r>
      <w:r>
        <w:rPr>
          <w:noProof/>
        </w:rPr>
        <w:fldChar w:fldCharType="begin"/>
      </w:r>
      <w:r>
        <w:rPr>
          <w:noProof/>
        </w:rPr>
        <w:instrText xml:space="preserve"> PAGEREF _Toc94241102 \h </w:instrText>
      </w:r>
      <w:r>
        <w:rPr>
          <w:noProof/>
        </w:rPr>
      </w:r>
      <w:r>
        <w:rPr>
          <w:noProof/>
        </w:rPr>
        <w:fldChar w:fldCharType="separate"/>
      </w:r>
      <w:r>
        <w:rPr>
          <w:noProof/>
        </w:rPr>
        <w:t>31</w:t>
      </w:r>
      <w:r>
        <w:rPr>
          <w:noProof/>
        </w:rPr>
        <w:fldChar w:fldCharType="end"/>
      </w:r>
    </w:p>
    <w:p w14:paraId="19DEED94" w14:textId="7613C702"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_Toc94241103 \h </w:instrText>
      </w:r>
      <w:r>
        <w:rPr>
          <w:noProof/>
        </w:rPr>
      </w:r>
      <w:r>
        <w:rPr>
          <w:noProof/>
        </w:rPr>
        <w:fldChar w:fldCharType="separate"/>
      </w:r>
      <w:r>
        <w:rPr>
          <w:noProof/>
        </w:rPr>
        <w:t>33</w:t>
      </w:r>
      <w:r>
        <w:rPr>
          <w:noProof/>
        </w:rPr>
        <w:fldChar w:fldCharType="end"/>
      </w:r>
    </w:p>
    <w:p w14:paraId="184D0B07" w14:textId="7468DC60"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_Toc94241104 \h </w:instrText>
      </w:r>
      <w:r>
        <w:rPr>
          <w:noProof/>
        </w:rPr>
      </w:r>
      <w:r>
        <w:rPr>
          <w:noProof/>
        </w:rPr>
        <w:fldChar w:fldCharType="separate"/>
      </w:r>
      <w:r>
        <w:rPr>
          <w:noProof/>
        </w:rPr>
        <w:t>34</w:t>
      </w:r>
      <w:r>
        <w:rPr>
          <w:noProof/>
        </w:rPr>
        <w:fldChar w:fldCharType="end"/>
      </w:r>
    </w:p>
    <w:p w14:paraId="5EACD13A" w14:textId="69DC289E"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_Toc94241105 \h </w:instrText>
      </w:r>
      <w:r>
        <w:rPr>
          <w:noProof/>
        </w:rPr>
      </w:r>
      <w:r>
        <w:rPr>
          <w:noProof/>
        </w:rPr>
        <w:fldChar w:fldCharType="separate"/>
      </w:r>
      <w:r>
        <w:rPr>
          <w:noProof/>
        </w:rPr>
        <w:t>34</w:t>
      </w:r>
      <w:r>
        <w:rPr>
          <w:noProof/>
        </w:rPr>
        <w:fldChar w:fldCharType="end"/>
      </w:r>
    </w:p>
    <w:p w14:paraId="26E37510" w14:textId="6E6C2FA5" w:rsidR="009D237B" w:rsidRPr="009D237B" w:rsidRDefault="009D237B">
      <w:pPr>
        <w:pStyle w:val="TOC2"/>
        <w:rPr>
          <w:rFonts w:asciiTheme="minorHAnsi" w:eastAsiaTheme="minorEastAsia" w:hAnsiTheme="minorHAnsi" w:cstheme="minorBidi"/>
          <w:iCs w:val="0"/>
          <w:noProof/>
          <w:sz w:val="24"/>
          <w:szCs w:val="24"/>
          <w:lang w:val="en-US"/>
        </w:rPr>
      </w:pPr>
      <w:r>
        <w:rPr>
          <w:noProof/>
        </w:rPr>
        <w:t>Participant characteristics</w:t>
      </w:r>
      <w:r>
        <w:rPr>
          <w:noProof/>
        </w:rPr>
        <w:tab/>
      </w:r>
      <w:r>
        <w:rPr>
          <w:noProof/>
        </w:rPr>
        <w:fldChar w:fldCharType="begin"/>
      </w:r>
      <w:r>
        <w:rPr>
          <w:noProof/>
        </w:rPr>
        <w:instrText xml:space="preserve"> PAGEREF _Toc94241106 \h </w:instrText>
      </w:r>
      <w:r>
        <w:rPr>
          <w:noProof/>
        </w:rPr>
      </w:r>
      <w:r>
        <w:rPr>
          <w:noProof/>
        </w:rPr>
        <w:fldChar w:fldCharType="separate"/>
      </w:r>
      <w:r>
        <w:rPr>
          <w:noProof/>
        </w:rPr>
        <w:t>35</w:t>
      </w:r>
      <w:r>
        <w:rPr>
          <w:noProof/>
        </w:rPr>
        <w:fldChar w:fldCharType="end"/>
      </w:r>
    </w:p>
    <w:p w14:paraId="7F0EBC3A" w14:textId="28E33940"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_Toc94241107 \h </w:instrText>
      </w:r>
      <w:r>
        <w:rPr>
          <w:noProof/>
        </w:rPr>
      </w:r>
      <w:r>
        <w:rPr>
          <w:noProof/>
        </w:rPr>
        <w:fldChar w:fldCharType="separate"/>
      </w:r>
      <w:r>
        <w:rPr>
          <w:noProof/>
        </w:rPr>
        <w:t>35</w:t>
      </w:r>
      <w:r>
        <w:rPr>
          <w:noProof/>
        </w:rPr>
        <w:fldChar w:fldCharType="end"/>
      </w:r>
    </w:p>
    <w:p w14:paraId="7357FFF8" w14:textId="451F8987"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_Toc94241108 \h </w:instrText>
      </w:r>
      <w:r>
        <w:rPr>
          <w:noProof/>
        </w:rPr>
      </w:r>
      <w:r>
        <w:rPr>
          <w:noProof/>
        </w:rPr>
        <w:fldChar w:fldCharType="separate"/>
      </w:r>
      <w:r>
        <w:rPr>
          <w:noProof/>
        </w:rPr>
        <w:t>36</w:t>
      </w:r>
      <w:r>
        <w:rPr>
          <w:noProof/>
        </w:rPr>
        <w:fldChar w:fldCharType="end"/>
      </w:r>
    </w:p>
    <w:p w14:paraId="1203B386" w14:textId="131BDC3E"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_Toc94241109 \h </w:instrText>
      </w:r>
      <w:r>
        <w:rPr>
          <w:noProof/>
        </w:rPr>
      </w:r>
      <w:r>
        <w:rPr>
          <w:noProof/>
        </w:rPr>
        <w:fldChar w:fldCharType="separate"/>
      </w:r>
      <w:r>
        <w:rPr>
          <w:noProof/>
        </w:rPr>
        <w:t>37</w:t>
      </w:r>
      <w:r>
        <w:rPr>
          <w:noProof/>
        </w:rPr>
        <w:fldChar w:fldCharType="end"/>
      </w:r>
    </w:p>
    <w:p w14:paraId="330ADAD8" w14:textId="2C58E071" w:rsidR="009D237B" w:rsidRPr="009D237B" w:rsidRDefault="009D237B">
      <w:pPr>
        <w:pStyle w:val="TOC2"/>
        <w:rPr>
          <w:rFonts w:asciiTheme="minorHAnsi" w:eastAsiaTheme="minorEastAsia" w:hAnsiTheme="minorHAnsi" w:cstheme="minorBidi"/>
          <w:iCs w:val="0"/>
          <w:noProof/>
          <w:sz w:val="24"/>
          <w:szCs w:val="24"/>
          <w:lang w:val="en-US"/>
        </w:rPr>
      </w:pPr>
      <w:r>
        <w:rPr>
          <w:noProof/>
        </w:rPr>
        <w:t>Data collection</w:t>
      </w:r>
      <w:r>
        <w:rPr>
          <w:noProof/>
        </w:rPr>
        <w:tab/>
      </w:r>
      <w:r>
        <w:rPr>
          <w:noProof/>
        </w:rPr>
        <w:fldChar w:fldCharType="begin"/>
      </w:r>
      <w:r>
        <w:rPr>
          <w:noProof/>
        </w:rPr>
        <w:instrText xml:space="preserve"> PAGEREF _Toc94241110 \h </w:instrText>
      </w:r>
      <w:r>
        <w:rPr>
          <w:noProof/>
        </w:rPr>
      </w:r>
      <w:r>
        <w:rPr>
          <w:noProof/>
        </w:rPr>
        <w:fldChar w:fldCharType="separate"/>
      </w:r>
      <w:r>
        <w:rPr>
          <w:noProof/>
        </w:rPr>
        <w:t>37</w:t>
      </w:r>
      <w:r>
        <w:rPr>
          <w:noProof/>
        </w:rPr>
        <w:fldChar w:fldCharType="end"/>
      </w:r>
    </w:p>
    <w:p w14:paraId="427A6F07" w14:textId="4AB9808C" w:rsidR="009D237B" w:rsidRPr="009D237B" w:rsidRDefault="009D237B">
      <w:pPr>
        <w:pStyle w:val="TOC3"/>
        <w:rPr>
          <w:rFonts w:asciiTheme="minorHAnsi" w:eastAsiaTheme="minorEastAsia" w:hAnsiTheme="minorHAnsi" w:cstheme="minorBidi"/>
          <w:noProof/>
          <w:sz w:val="24"/>
          <w:szCs w:val="24"/>
          <w:lang w:val="en-US"/>
        </w:rPr>
      </w:pPr>
      <w:r>
        <w:rPr>
          <w:noProof/>
        </w:rPr>
        <w:t>Material</w:t>
      </w:r>
      <w:r>
        <w:rPr>
          <w:noProof/>
        </w:rPr>
        <w:tab/>
      </w:r>
      <w:r>
        <w:rPr>
          <w:noProof/>
        </w:rPr>
        <w:fldChar w:fldCharType="begin"/>
      </w:r>
      <w:r>
        <w:rPr>
          <w:noProof/>
        </w:rPr>
        <w:instrText xml:space="preserve"> PAGEREF _Toc94241111 \h </w:instrText>
      </w:r>
      <w:r>
        <w:rPr>
          <w:noProof/>
        </w:rPr>
      </w:r>
      <w:r>
        <w:rPr>
          <w:noProof/>
        </w:rPr>
        <w:fldChar w:fldCharType="separate"/>
      </w:r>
      <w:r>
        <w:rPr>
          <w:noProof/>
        </w:rPr>
        <w:t>37</w:t>
      </w:r>
      <w:r>
        <w:rPr>
          <w:noProof/>
        </w:rPr>
        <w:fldChar w:fldCharType="end"/>
      </w:r>
    </w:p>
    <w:p w14:paraId="6E024239" w14:textId="6CFD1888" w:rsidR="009D237B" w:rsidRPr="009D237B" w:rsidRDefault="009D237B">
      <w:pPr>
        <w:pStyle w:val="TOC3"/>
        <w:rPr>
          <w:rFonts w:asciiTheme="minorHAnsi" w:eastAsiaTheme="minorEastAsia" w:hAnsiTheme="minorHAnsi" w:cstheme="minorBidi"/>
          <w:noProof/>
          <w:sz w:val="24"/>
          <w:szCs w:val="24"/>
          <w:lang w:val="en-US"/>
        </w:rPr>
      </w:pPr>
      <w:r>
        <w:rPr>
          <w:noProof/>
        </w:rPr>
        <w:t>Procedure</w:t>
      </w:r>
      <w:r>
        <w:rPr>
          <w:noProof/>
        </w:rPr>
        <w:tab/>
      </w:r>
      <w:r>
        <w:rPr>
          <w:noProof/>
        </w:rPr>
        <w:fldChar w:fldCharType="begin"/>
      </w:r>
      <w:r>
        <w:rPr>
          <w:noProof/>
        </w:rPr>
        <w:instrText xml:space="preserve"> PAGEREF _Toc94241112 \h </w:instrText>
      </w:r>
      <w:r>
        <w:rPr>
          <w:noProof/>
        </w:rPr>
      </w:r>
      <w:r>
        <w:rPr>
          <w:noProof/>
        </w:rPr>
        <w:fldChar w:fldCharType="separate"/>
      </w:r>
      <w:r>
        <w:rPr>
          <w:noProof/>
        </w:rPr>
        <w:t>45</w:t>
      </w:r>
      <w:r>
        <w:rPr>
          <w:noProof/>
        </w:rPr>
        <w:fldChar w:fldCharType="end"/>
      </w:r>
    </w:p>
    <w:p w14:paraId="67B36703" w14:textId="5328BBEF" w:rsidR="009D237B" w:rsidRPr="009D237B" w:rsidRDefault="009D237B">
      <w:pPr>
        <w:pStyle w:val="TOC2"/>
        <w:rPr>
          <w:rFonts w:asciiTheme="minorHAnsi" w:eastAsiaTheme="minorEastAsia" w:hAnsiTheme="minorHAnsi" w:cstheme="minorBidi"/>
          <w:iCs w:val="0"/>
          <w:noProof/>
          <w:sz w:val="24"/>
          <w:szCs w:val="24"/>
          <w:lang w:val="en-US"/>
        </w:rPr>
      </w:pPr>
      <w:r>
        <w:rPr>
          <w:noProof/>
        </w:rPr>
        <w:t>Data analysis</w:t>
      </w:r>
      <w:r>
        <w:rPr>
          <w:noProof/>
        </w:rPr>
        <w:tab/>
      </w:r>
      <w:r>
        <w:rPr>
          <w:noProof/>
        </w:rPr>
        <w:fldChar w:fldCharType="begin"/>
      </w:r>
      <w:r>
        <w:rPr>
          <w:noProof/>
        </w:rPr>
        <w:instrText xml:space="preserve"> PAGEREF _Toc94241113 \h </w:instrText>
      </w:r>
      <w:r>
        <w:rPr>
          <w:noProof/>
        </w:rPr>
      </w:r>
      <w:r>
        <w:rPr>
          <w:noProof/>
        </w:rPr>
        <w:fldChar w:fldCharType="separate"/>
      </w:r>
      <w:r>
        <w:rPr>
          <w:noProof/>
        </w:rPr>
        <w:t>48</w:t>
      </w:r>
      <w:r>
        <w:rPr>
          <w:noProof/>
        </w:rPr>
        <w:fldChar w:fldCharType="end"/>
      </w:r>
    </w:p>
    <w:p w14:paraId="6883C3EA" w14:textId="46D1E633"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_Toc94241114 \h </w:instrText>
      </w:r>
      <w:r>
        <w:rPr>
          <w:noProof/>
        </w:rPr>
      </w:r>
      <w:r>
        <w:rPr>
          <w:noProof/>
        </w:rPr>
        <w:fldChar w:fldCharType="separate"/>
      </w:r>
      <w:r>
        <w:rPr>
          <w:noProof/>
        </w:rPr>
        <w:t>48</w:t>
      </w:r>
      <w:r>
        <w:rPr>
          <w:noProof/>
        </w:rPr>
        <w:fldChar w:fldCharType="end"/>
      </w:r>
    </w:p>
    <w:p w14:paraId="21FFE271" w14:textId="26F3B7EC"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_Toc94241115 \h </w:instrText>
      </w:r>
      <w:r>
        <w:rPr>
          <w:noProof/>
        </w:rPr>
      </w:r>
      <w:r>
        <w:rPr>
          <w:noProof/>
        </w:rPr>
        <w:fldChar w:fldCharType="separate"/>
      </w:r>
      <w:r>
        <w:rPr>
          <w:noProof/>
        </w:rPr>
        <w:t>49</w:t>
      </w:r>
      <w:r>
        <w:rPr>
          <w:noProof/>
        </w:rPr>
        <w:fldChar w:fldCharType="end"/>
      </w:r>
    </w:p>
    <w:p w14:paraId="709EDB3F" w14:textId="4DFAB7FE"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_Toc94241116 \h </w:instrText>
      </w:r>
      <w:r>
        <w:rPr>
          <w:noProof/>
        </w:rPr>
      </w:r>
      <w:r>
        <w:rPr>
          <w:noProof/>
        </w:rPr>
        <w:fldChar w:fldCharType="separate"/>
      </w:r>
      <w:r>
        <w:rPr>
          <w:noProof/>
        </w:rPr>
        <w:t>50</w:t>
      </w:r>
      <w:r>
        <w:rPr>
          <w:noProof/>
        </w:rPr>
        <w:fldChar w:fldCharType="end"/>
      </w:r>
    </w:p>
    <w:p w14:paraId="194DE3B2" w14:textId="35B0FDA4"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_Toc94241117 \h </w:instrText>
      </w:r>
      <w:r>
        <w:rPr>
          <w:noProof/>
        </w:rPr>
      </w:r>
      <w:r>
        <w:rPr>
          <w:noProof/>
        </w:rPr>
        <w:fldChar w:fldCharType="separate"/>
      </w:r>
      <w:r>
        <w:rPr>
          <w:noProof/>
        </w:rPr>
        <w:t>51</w:t>
      </w:r>
      <w:r>
        <w:rPr>
          <w:noProof/>
        </w:rPr>
        <w:fldChar w:fldCharType="end"/>
      </w:r>
    </w:p>
    <w:p w14:paraId="5C24D50A" w14:textId="458924C1" w:rsidR="009D237B" w:rsidRPr="009D237B" w:rsidRDefault="009D237B">
      <w:pPr>
        <w:pStyle w:val="TOC2"/>
        <w:rPr>
          <w:rFonts w:asciiTheme="minorHAnsi" w:eastAsiaTheme="minorEastAsia" w:hAnsiTheme="minorHAnsi" w:cstheme="minorBidi"/>
          <w:iCs w:val="0"/>
          <w:noProof/>
          <w:sz w:val="24"/>
          <w:szCs w:val="24"/>
          <w:lang w:val="en-US"/>
        </w:rPr>
      </w:pPr>
      <w:r>
        <w:rPr>
          <w:noProof/>
        </w:rPr>
        <w:t>Ethical considerations</w:t>
      </w:r>
      <w:r>
        <w:rPr>
          <w:noProof/>
        </w:rPr>
        <w:tab/>
      </w:r>
      <w:r>
        <w:rPr>
          <w:noProof/>
        </w:rPr>
        <w:fldChar w:fldCharType="begin"/>
      </w:r>
      <w:r>
        <w:rPr>
          <w:noProof/>
        </w:rPr>
        <w:instrText xml:space="preserve"> PAGEREF _Toc94241118 \h </w:instrText>
      </w:r>
      <w:r>
        <w:rPr>
          <w:noProof/>
        </w:rPr>
      </w:r>
      <w:r>
        <w:rPr>
          <w:noProof/>
        </w:rPr>
        <w:fldChar w:fldCharType="separate"/>
      </w:r>
      <w:r>
        <w:rPr>
          <w:noProof/>
        </w:rPr>
        <w:t>51</w:t>
      </w:r>
      <w:r>
        <w:rPr>
          <w:noProof/>
        </w:rPr>
        <w:fldChar w:fldCharType="end"/>
      </w:r>
    </w:p>
    <w:p w14:paraId="0C0DD560" w14:textId="0B9BFECA"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_Toc94241119 \h </w:instrText>
      </w:r>
      <w:r>
        <w:rPr>
          <w:noProof/>
        </w:rPr>
      </w:r>
      <w:r>
        <w:rPr>
          <w:noProof/>
        </w:rPr>
        <w:fldChar w:fldCharType="separate"/>
      </w:r>
      <w:r>
        <w:rPr>
          <w:noProof/>
        </w:rPr>
        <w:t>51</w:t>
      </w:r>
      <w:r>
        <w:rPr>
          <w:noProof/>
        </w:rPr>
        <w:fldChar w:fldCharType="end"/>
      </w:r>
    </w:p>
    <w:p w14:paraId="09BF7734" w14:textId="0F635137" w:rsidR="009D237B" w:rsidRPr="009D237B" w:rsidRDefault="009D237B">
      <w:pPr>
        <w:pStyle w:val="TOC3"/>
        <w:rPr>
          <w:rFonts w:asciiTheme="minorHAnsi" w:eastAsiaTheme="minorEastAsia" w:hAnsiTheme="minorHAnsi" w:cstheme="minorBidi"/>
          <w:noProof/>
          <w:sz w:val="24"/>
          <w:szCs w:val="24"/>
          <w:lang w:val="en-US"/>
        </w:rPr>
      </w:pPr>
      <w:r>
        <w:rPr>
          <w:noProof/>
        </w:rPr>
        <w:t>Study II</w:t>
      </w:r>
      <w:r>
        <w:rPr>
          <w:noProof/>
        </w:rPr>
        <w:tab/>
      </w:r>
      <w:r>
        <w:rPr>
          <w:noProof/>
        </w:rPr>
        <w:fldChar w:fldCharType="begin"/>
      </w:r>
      <w:r>
        <w:rPr>
          <w:noProof/>
        </w:rPr>
        <w:instrText xml:space="preserve"> PAGEREF _Toc94241120 \h </w:instrText>
      </w:r>
      <w:r>
        <w:rPr>
          <w:noProof/>
        </w:rPr>
      </w:r>
      <w:r>
        <w:rPr>
          <w:noProof/>
        </w:rPr>
        <w:fldChar w:fldCharType="separate"/>
      </w:r>
      <w:r>
        <w:rPr>
          <w:noProof/>
        </w:rPr>
        <w:t>52</w:t>
      </w:r>
      <w:r>
        <w:rPr>
          <w:noProof/>
        </w:rPr>
        <w:fldChar w:fldCharType="end"/>
      </w:r>
    </w:p>
    <w:p w14:paraId="114CC9A1" w14:textId="0A165EBF" w:rsidR="009D237B" w:rsidRPr="009D237B" w:rsidRDefault="009D237B">
      <w:pPr>
        <w:pStyle w:val="TOC3"/>
        <w:rPr>
          <w:rFonts w:asciiTheme="minorHAnsi" w:eastAsiaTheme="minorEastAsia" w:hAnsiTheme="minorHAnsi" w:cstheme="minorBidi"/>
          <w:noProof/>
          <w:sz w:val="24"/>
          <w:szCs w:val="24"/>
          <w:lang w:val="en-US"/>
        </w:rPr>
      </w:pPr>
      <w:r>
        <w:rPr>
          <w:noProof/>
        </w:rPr>
        <w:t>Study III</w:t>
      </w:r>
      <w:r>
        <w:rPr>
          <w:noProof/>
        </w:rPr>
        <w:tab/>
      </w:r>
      <w:r>
        <w:rPr>
          <w:noProof/>
        </w:rPr>
        <w:fldChar w:fldCharType="begin"/>
      </w:r>
      <w:r>
        <w:rPr>
          <w:noProof/>
        </w:rPr>
        <w:instrText xml:space="preserve"> PAGEREF _Toc94241121 \h </w:instrText>
      </w:r>
      <w:r>
        <w:rPr>
          <w:noProof/>
        </w:rPr>
      </w:r>
      <w:r>
        <w:rPr>
          <w:noProof/>
        </w:rPr>
        <w:fldChar w:fldCharType="separate"/>
      </w:r>
      <w:r>
        <w:rPr>
          <w:noProof/>
        </w:rPr>
        <w:t>52</w:t>
      </w:r>
      <w:r>
        <w:rPr>
          <w:noProof/>
        </w:rPr>
        <w:fldChar w:fldCharType="end"/>
      </w:r>
    </w:p>
    <w:p w14:paraId="49DFE0C2" w14:textId="1AAFC8C9" w:rsidR="009D237B" w:rsidRPr="009D237B" w:rsidRDefault="009D237B">
      <w:pPr>
        <w:pStyle w:val="TOC3"/>
        <w:rPr>
          <w:rFonts w:asciiTheme="minorHAnsi" w:eastAsiaTheme="minorEastAsia" w:hAnsiTheme="minorHAnsi" w:cstheme="minorBidi"/>
          <w:noProof/>
          <w:sz w:val="24"/>
          <w:szCs w:val="24"/>
          <w:lang w:val="en-US"/>
        </w:rPr>
      </w:pPr>
      <w:r>
        <w:rPr>
          <w:noProof/>
        </w:rPr>
        <w:t>Study IV</w:t>
      </w:r>
      <w:r>
        <w:rPr>
          <w:noProof/>
        </w:rPr>
        <w:tab/>
      </w:r>
      <w:r>
        <w:rPr>
          <w:noProof/>
        </w:rPr>
        <w:fldChar w:fldCharType="begin"/>
      </w:r>
      <w:r>
        <w:rPr>
          <w:noProof/>
        </w:rPr>
        <w:instrText xml:space="preserve"> PAGEREF _Toc94241122 \h </w:instrText>
      </w:r>
      <w:r>
        <w:rPr>
          <w:noProof/>
        </w:rPr>
      </w:r>
      <w:r>
        <w:rPr>
          <w:noProof/>
        </w:rPr>
        <w:fldChar w:fldCharType="separate"/>
      </w:r>
      <w:r>
        <w:rPr>
          <w:noProof/>
        </w:rPr>
        <w:t>52</w:t>
      </w:r>
      <w:r>
        <w:rPr>
          <w:noProof/>
        </w:rPr>
        <w:fldChar w:fldCharType="end"/>
      </w:r>
    </w:p>
    <w:p w14:paraId="2CBE3FF4" w14:textId="04DB0B82" w:rsidR="009D237B" w:rsidRPr="009D237B" w:rsidRDefault="009D237B">
      <w:pPr>
        <w:pStyle w:val="TOC1"/>
        <w:rPr>
          <w:rFonts w:asciiTheme="minorHAnsi" w:eastAsiaTheme="minorEastAsia" w:hAnsiTheme="minorHAnsi" w:cstheme="minorBidi"/>
          <w:b w:val="0"/>
          <w:sz w:val="24"/>
          <w:szCs w:val="24"/>
          <w:lang w:val="en-US"/>
        </w:rPr>
      </w:pPr>
      <w:r>
        <w:t>Results/Findings</w:t>
      </w:r>
      <w:r>
        <w:tab/>
      </w:r>
      <w:r>
        <w:fldChar w:fldCharType="begin"/>
      </w:r>
      <w:r>
        <w:instrText xml:space="preserve"> PAGEREF _Toc94241123 \h </w:instrText>
      </w:r>
      <w:r>
        <w:fldChar w:fldCharType="separate"/>
      </w:r>
      <w:r>
        <w:t>54</w:t>
      </w:r>
      <w:r>
        <w:fldChar w:fldCharType="end"/>
      </w:r>
    </w:p>
    <w:p w14:paraId="19A84670" w14:textId="3E436BAE" w:rsidR="009D237B" w:rsidRPr="009D237B" w:rsidRDefault="009D237B">
      <w:pPr>
        <w:pStyle w:val="TOC3"/>
        <w:rPr>
          <w:rFonts w:asciiTheme="minorHAnsi" w:eastAsiaTheme="minorEastAsia" w:hAnsiTheme="minorHAnsi" w:cstheme="minorBidi"/>
          <w:noProof/>
          <w:sz w:val="24"/>
          <w:szCs w:val="24"/>
          <w:lang w:val="en-US"/>
        </w:rPr>
      </w:pPr>
      <w:r>
        <w:rPr>
          <w:noProof/>
        </w:rPr>
        <w:t>Study I</w:t>
      </w:r>
      <w:r>
        <w:rPr>
          <w:noProof/>
        </w:rPr>
        <w:tab/>
      </w:r>
      <w:r>
        <w:rPr>
          <w:noProof/>
        </w:rPr>
        <w:fldChar w:fldCharType="begin"/>
      </w:r>
      <w:r>
        <w:rPr>
          <w:noProof/>
        </w:rPr>
        <w:instrText xml:space="preserve"> PAGEREF _Toc94241124 \h </w:instrText>
      </w:r>
      <w:r>
        <w:rPr>
          <w:noProof/>
        </w:rPr>
      </w:r>
      <w:r>
        <w:rPr>
          <w:noProof/>
        </w:rPr>
        <w:fldChar w:fldCharType="separate"/>
      </w:r>
      <w:r>
        <w:rPr>
          <w:noProof/>
        </w:rPr>
        <w:t>54</w:t>
      </w:r>
      <w:r>
        <w:rPr>
          <w:noProof/>
        </w:rPr>
        <w:fldChar w:fldCharType="end"/>
      </w:r>
    </w:p>
    <w:p w14:paraId="67A30583" w14:textId="6C9D4974" w:rsidR="009D237B" w:rsidRPr="009D237B" w:rsidRDefault="009D237B">
      <w:pPr>
        <w:pStyle w:val="TOC3"/>
        <w:rPr>
          <w:rFonts w:asciiTheme="minorHAnsi" w:eastAsiaTheme="minorEastAsia" w:hAnsiTheme="minorHAnsi" w:cstheme="minorBidi"/>
          <w:noProof/>
          <w:sz w:val="24"/>
          <w:szCs w:val="24"/>
          <w:lang w:val="en-US"/>
        </w:rPr>
      </w:pPr>
      <w:r>
        <w:rPr>
          <w:noProof/>
        </w:rPr>
        <w:t>Studie III</w:t>
      </w:r>
      <w:r>
        <w:rPr>
          <w:noProof/>
        </w:rPr>
        <w:tab/>
      </w:r>
      <w:r>
        <w:rPr>
          <w:noProof/>
        </w:rPr>
        <w:fldChar w:fldCharType="begin"/>
      </w:r>
      <w:r>
        <w:rPr>
          <w:noProof/>
        </w:rPr>
        <w:instrText xml:space="preserve"> PAGEREF _Toc94241125 \h </w:instrText>
      </w:r>
      <w:r>
        <w:rPr>
          <w:noProof/>
        </w:rPr>
      </w:r>
      <w:r>
        <w:rPr>
          <w:noProof/>
        </w:rPr>
        <w:fldChar w:fldCharType="separate"/>
      </w:r>
      <w:r>
        <w:rPr>
          <w:noProof/>
        </w:rPr>
        <w:t>57</w:t>
      </w:r>
      <w:r>
        <w:rPr>
          <w:noProof/>
        </w:rPr>
        <w:fldChar w:fldCharType="end"/>
      </w:r>
    </w:p>
    <w:p w14:paraId="74174FB9" w14:textId="3E6CAECB" w:rsidR="009D237B" w:rsidRPr="009D237B" w:rsidRDefault="009D237B">
      <w:pPr>
        <w:pStyle w:val="TOC2"/>
        <w:rPr>
          <w:rFonts w:asciiTheme="minorHAnsi" w:eastAsiaTheme="minorEastAsia" w:hAnsiTheme="minorHAnsi" w:cstheme="minorBidi"/>
          <w:iCs w:val="0"/>
          <w:noProof/>
          <w:sz w:val="24"/>
          <w:szCs w:val="24"/>
          <w:lang w:val="en-US"/>
        </w:rPr>
      </w:pPr>
      <w:r>
        <w:rPr>
          <w:noProof/>
        </w:rPr>
        <w:t>Strengths/limitations</w:t>
      </w:r>
      <w:r>
        <w:rPr>
          <w:noProof/>
        </w:rPr>
        <w:tab/>
      </w:r>
      <w:r>
        <w:rPr>
          <w:noProof/>
        </w:rPr>
        <w:fldChar w:fldCharType="begin"/>
      </w:r>
      <w:r>
        <w:rPr>
          <w:noProof/>
        </w:rPr>
        <w:instrText xml:space="preserve"> PAGEREF _Toc94241126 \h </w:instrText>
      </w:r>
      <w:r>
        <w:rPr>
          <w:noProof/>
        </w:rPr>
      </w:r>
      <w:r>
        <w:rPr>
          <w:noProof/>
        </w:rPr>
        <w:fldChar w:fldCharType="separate"/>
      </w:r>
      <w:r>
        <w:rPr>
          <w:noProof/>
        </w:rPr>
        <w:t>58</w:t>
      </w:r>
      <w:r>
        <w:rPr>
          <w:noProof/>
        </w:rPr>
        <w:fldChar w:fldCharType="end"/>
      </w:r>
    </w:p>
    <w:p w14:paraId="3D5A63F1" w14:textId="66369BBF"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w:t>
      </w:r>
      <w:r w:rsidRPr="009D237B">
        <w:rPr>
          <w:noProof/>
          <w:lang w:val="sv-SE"/>
        </w:rPr>
        <w:tab/>
      </w:r>
      <w:r>
        <w:rPr>
          <w:noProof/>
        </w:rPr>
        <w:fldChar w:fldCharType="begin"/>
      </w:r>
      <w:r w:rsidRPr="009D237B">
        <w:rPr>
          <w:noProof/>
          <w:lang w:val="sv-SE"/>
        </w:rPr>
        <w:instrText xml:space="preserve"> PAGEREF _Toc94241127 \h </w:instrText>
      </w:r>
      <w:r>
        <w:rPr>
          <w:noProof/>
        </w:rPr>
      </w:r>
      <w:r>
        <w:rPr>
          <w:noProof/>
        </w:rPr>
        <w:fldChar w:fldCharType="separate"/>
      </w:r>
      <w:r w:rsidRPr="009D237B">
        <w:rPr>
          <w:noProof/>
          <w:lang w:val="sv-SE"/>
        </w:rPr>
        <w:t>58</w:t>
      </w:r>
      <w:r>
        <w:rPr>
          <w:noProof/>
        </w:rPr>
        <w:fldChar w:fldCharType="end"/>
      </w:r>
    </w:p>
    <w:p w14:paraId="4FB8F894" w14:textId="607081BC"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II</w:t>
      </w:r>
      <w:r w:rsidRPr="009D237B">
        <w:rPr>
          <w:noProof/>
          <w:lang w:val="sv-SE"/>
        </w:rPr>
        <w:tab/>
      </w:r>
      <w:r>
        <w:rPr>
          <w:noProof/>
        </w:rPr>
        <w:fldChar w:fldCharType="begin"/>
      </w:r>
      <w:r w:rsidRPr="009D237B">
        <w:rPr>
          <w:noProof/>
          <w:lang w:val="sv-SE"/>
        </w:rPr>
        <w:instrText xml:space="preserve"> PAGEREF _Toc94241128 \h </w:instrText>
      </w:r>
      <w:r>
        <w:rPr>
          <w:noProof/>
        </w:rPr>
      </w:r>
      <w:r>
        <w:rPr>
          <w:noProof/>
        </w:rPr>
        <w:fldChar w:fldCharType="separate"/>
      </w:r>
      <w:r w:rsidRPr="009D237B">
        <w:rPr>
          <w:noProof/>
          <w:lang w:val="sv-SE"/>
        </w:rPr>
        <w:t>58</w:t>
      </w:r>
      <w:r>
        <w:rPr>
          <w:noProof/>
        </w:rPr>
        <w:fldChar w:fldCharType="end"/>
      </w:r>
    </w:p>
    <w:p w14:paraId="0625326A" w14:textId="78F0AFDE" w:rsidR="009D237B" w:rsidRDefault="009D237B">
      <w:pPr>
        <w:pStyle w:val="TOC3"/>
        <w:rPr>
          <w:rFonts w:asciiTheme="minorHAnsi" w:eastAsiaTheme="minorEastAsia" w:hAnsiTheme="minorHAnsi" w:cstheme="minorBidi"/>
          <w:noProof/>
          <w:sz w:val="24"/>
          <w:szCs w:val="24"/>
          <w:lang w:val="sv-SE"/>
        </w:rPr>
      </w:pPr>
      <w:r w:rsidRPr="009D237B">
        <w:rPr>
          <w:noProof/>
          <w:lang w:val="sv-SE"/>
        </w:rPr>
        <w:t>Studie III</w:t>
      </w:r>
      <w:r w:rsidRPr="009D237B">
        <w:rPr>
          <w:noProof/>
          <w:lang w:val="sv-SE"/>
        </w:rPr>
        <w:tab/>
      </w:r>
      <w:r>
        <w:rPr>
          <w:noProof/>
        </w:rPr>
        <w:fldChar w:fldCharType="begin"/>
      </w:r>
      <w:r w:rsidRPr="009D237B">
        <w:rPr>
          <w:noProof/>
          <w:lang w:val="sv-SE"/>
        </w:rPr>
        <w:instrText xml:space="preserve"> PAGEREF _Toc94241129 \h </w:instrText>
      </w:r>
      <w:r>
        <w:rPr>
          <w:noProof/>
        </w:rPr>
      </w:r>
      <w:r>
        <w:rPr>
          <w:noProof/>
        </w:rPr>
        <w:fldChar w:fldCharType="separate"/>
      </w:r>
      <w:r w:rsidRPr="009D237B">
        <w:rPr>
          <w:noProof/>
          <w:lang w:val="sv-SE"/>
        </w:rPr>
        <w:t>60</w:t>
      </w:r>
      <w:r>
        <w:rPr>
          <w:noProof/>
        </w:rPr>
        <w:fldChar w:fldCharType="end"/>
      </w:r>
    </w:p>
    <w:p w14:paraId="5C0BCE85" w14:textId="22D28772" w:rsidR="009D237B" w:rsidRPr="009D237B" w:rsidRDefault="009D237B">
      <w:pPr>
        <w:pStyle w:val="TOC3"/>
        <w:rPr>
          <w:rFonts w:asciiTheme="minorHAnsi" w:eastAsiaTheme="minorEastAsia" w:hAnsiTheme="minorHAnsi" w:cstheme="minorBidi"/>
          <w:noProof/>
          <w:sz w:val="24"/>
          <w:szCs w:val="24"/>
          <w:lang w:val="en-US"/>
        </w:rPr>
      </w:pPr>
      <w:r>
        <w:rPr>
          <w:noProof/>
        </w:rPr>
        <w:t>Studie IV</w:t>
      </w:r>
      <w:r>
        <w:rPr>
          <w:noProof/>
        </w:rPr>
        <w:tab/>
      </w:r>
      <w:r>
        <w:rPr>
          <w:noProof/>
        </w:rPr>
        <w:fldChar w:fldCharType="begin"/>
      </w:r>
      <w:r>
        <w:rPr>
          <w:noProof/>
        </w:rPr>
        <w:instrText xml:space="preserve"> PAGEREF _Toc94241130 \h </w:instrText>
      </w:r>
      <w:r>
        <w:rPr>
          <w:noProof/>
        </w:rPr>
      </w:r>
      <w:r>
        <w:rPr>
          <w:noProof/>
        </w:rPr>
        <w:fldChar w:fldCharType="separate"/>
      </w:r>
      <w:r>
        <w:rPr>
          <w:noProof/>
        </w:rPr>
        <w:t>61</w:t>
      </w:r>
      <w:r>
        <w:rPr>
          <w:noProof/>
        </w:rPr>
        <w:fldChar w:fldCharType="end"/>
      </w:r>
    </w:p>
    <w:p w14:paraId="4BFE9F21" w14:textId="1B38CA85" w:rsidR="009D237B" w:rsidRPr="009D237B" w:rsidRDefault="009D237B">
      <w:pPr>
        <w:pStyle w:val="TOC1"/>
        <w:rPr>
          <w:rFonts w:asciiTheme="minorHAnsi" w:eastAsiaTheme="minorEastAsia" w:hAnsiTheme="minorHAnsi" w:cstheme="minorBidi"/>
          <w:b w:val="0"/>
          <w:sz w:val="24"/>
          <w:szCs w:val="24"/>
          <w:lang w:val="en-US"/>
        </w:rPr>
      </w:pPr>
      <w:r>
        <w:t>Discussion</w:t>
      </w:r>
      <w:r>
        <w:tab/>
      </w:r>
      <w:r>
        <w:fldChar w:fldCharType="begin"/>
      </w:r>
      <w:r>
        <w:instrText xml:space="preserve"> PAGEREF _Toc94241131 \h </w:instrText>
      </w:r>
      <w:r>
        <w:fldChar w:fldCharType="separate"/>
      </w:r>
      <w:r>
        <w:t>62</w:t>
      </w:r>
      <w:r>
        <w:fldChar w:fldCharType="end"/>
      </w:r>
    </w:p>
    <w:p w14:paraId="022B9487" w14:textId="15BD4C9D" w:rsidR="009D237B" w:rsidRPr="009D237B" w:rsidRDefault="009D237B">
      <w:pPr>
        <w:pStyle w:val="TOC2"/>
        <w:rPr>
          <w:rFonts w:asciiTheme="minorHAnsi" w:eastAsiaTheme="minorEastAsia" w:hAnsiTheme="minorHAnsi" w:cstheme="minorBidi"/>
          <w:iCs w:val="0"/>
          <w:noProof/>
          <w:sz w:val="24"/>
          <w:szCs w:val="24"/>
          <w:lang w:val="en-US"/>
        </w:rPr>
      </w:pPr>
      <w:r>
        <w:rPr>
          <w:noProof/>
        </w:rPr>
        <w:t>Methodological considerations</w:t>
      </w:r>
      <w:r>
        <w:rPr>
          <w:noProof/>
        </w:rPr>
        <w:tab/>
      </w:r>
      <w:r>
        <w:rPr>
          <w:noProof/>
        </w:rPr>
        <w:fldChar w:fldCharType="begin"/>
      </w:r>
      <w:r>
        <w:rPr>
          <w:noProof/>
        </w:rPr>
        <w:instrText xml:space="preserve"> PAGEREF _Toc94241132 \h </w:instrText>
      </w:r>
      <w:r>
        <w:rPr>
          <w:noProof/>
        </w:rPr>
      </w:r>
      <w:r>
        <w:rPr>
          <w:noProof/>
        </w:rPr>
        <w:fldChar w:fldCharType="separate"/>
      </w:r>
      <w:r>
        <w:rPr>
          <w:noProof/>
        </w:rPr>
        <w:t>65</w:t>
      </w:r>
      <w:r>
        <w:rPr>
          <w:noProof/>
        </w:rPr>
        <w:fldChar w:fldCharType="end"/>
      </w:r>
    </w:p>
    <w:p w14:paraId="5CEDA2DB" w14:textId="32204B6A" w:rsidR="009D237B" w:rsidRPr="009D237B" w:rsidRDefault="009D237B">
      <w:pPr>
        <w:pStyle w:val="TOC2"/>
        <w:rPr>
          <w:rFonts w:asciiTheme="minorHAnsi" w:eastAsiaTheme="minorEastAsia" w:hAnsiTheme="minorHAnsi" w:cstheme="minorBidi"/>
          <w:iCs w:val="0"/>
          <w:noProof/>
          <w:sz w:val="24"/>
          <w:szCs w:val="24"/>
          <w:lang w:val="en-US"/>
        </w:rPr>
      </w:pPr>
      <w:r>
        <w:rPr>
          <w:noProof/>
        </w:rPr>
        <w:t>Conclusions</w:t>
      </w:r>
      <w:r>
        <w:rPr>
          <w:noProof/>
        </w:rPr>
        <w:tab/>
      </w:r>
      <w:r>
        <w:rPr>
          <w:noProof/>
        </w:rPr>
        <w:fldChar w:fldCharType="begin"/>
      </w:r>
      <w:r>
        <w:rPr>
          <w:noProof/>
        </w:rPr>
        <w:instrText xml:space="preserve"> PAGEREF _Toc94241133 \h </w:instrText>
      </w:r>
      <w:r>
        <w:rPr>
          <w:noProof/>
        </w:rPr>
      </w:r>
      <w:r>
        <w:rPr>
          <w:noProof/>
        </w:rPr>
        <w:fldChar w:fldCharType="separate"/>
      </w:r>
      <w:r>
        <w:rPr>
          <w:noProof/>
        </w:rPr>
        <w:t>65</w:t>
      </w:r>
      <w:r>
        <w:rPr>
          <w:noProof/>
        </w:rPr>
        <w:fldChar w:fldCharType="end"/>
      </w:r>
    </w:p>
    <w:p w14:paraId="238DA506" w14:textId="632B2B0F" w:rsidR="009D237B" w:rsidRPr="009D237B" w:rsidRDefault="009D237B">
      <w:pPr>
        <w:pStyle w:val="TOC2"/>
        <w:rPr>
          <w:rFonts w:asciiTheme="minorHAnsi" w:eastAsiaTheme="minorEastAsia" w:hAnsiTheme="minorHAnsi" w:cstheme="minorBidi"/>
          <w:iCs w:val="0"/>
          <w:noProof/>
          <w:sz w:val="24"/>
          <w:szCs w:val="24"/>
          <w:lang w:val="en-US"/>
        </w:rPr>
      </w:pPr>
      <w:r>
        <w:rPr>
          <w:noProof/>
        </w:rPr>
        <w:t>Future research</w:t>
      </w:r>
      <w:r>
        <w:rPr>
          <w:noProof/>
        </w:rPr>
        <w:tab/>
      </w:r>
      <w:r>
        <w:rPr>
          <w:noProof/>
        </w:rPr>
        <w:fldChar w:fldCharType="begin"/>
      </w:r>
      <w:r>
        <w:rPr>
          <w:noProof/>
        </w:rPr>
        <w:instrText xml:space="preserve"> PAGEREF _Toc94241134 \h </w:instrText>
      </w:r>
      <w:r>
        <w:rPr>
          <w:noProof/>
        </w:rPr>
      </w:r>
      <w:r>
        <w:rPr>
          <w:noProof/>
        </w:rPr>
        <w:fldChar w:fldCharType="separate"/>
      </w:r>
      <w:r>
        <w:rPr>
          <w:noProof/>
        </w:rPr>
        <w:t>65</w:t>
      </w:r>
      <w:r>
        <w:rPr>
          <w:noProof/>
        </w:rPr>
        <w:fldChar w:fldCharType="end"/>
      </w:r>
    </w:p>
    <w:p w14:paraId="0C008C28" w14:textId="49812582" w:rsidR="009D237B" w:rsidRPr="009D237B" w:rsidRDefault="009D237B">
      <w:pPr>
        <w:pStyle w:val="TOC2"/>
        <w:rPr>
          <w:rFonts w:asciiTheme="minorHAnsi" w:eastAsiaTheme="minorEastAsia" w:hAnsiTheme="minorHAnsi" w:cstheme="minorBidi"/>
          <w:iCs w:val="0"/>
          <w:noProof/>
          <w:sz w:val="24"/>
          <w:szCs w:val="24"/>
          <w:lang w:val="en-US"/>
        </w:rPr>
      </w:pPr>
      <w:r>
        <w:rPr>
          <w:noProof/>
        </w:rPr>
        <w:t>Acknowledgements</w:t>
      </w:r>
      <w:r>
        <w:rPr>
          <w:noProof/>
        </w:rPr>
        <w:tab/>
      </w:r>
      <w:r>
        <w:rPr>
          <w:noProof/>
        </w:rPr>
        <w:fldChar w:fldCharType="begin"/>
      </w:r>
      <w:r>
        <w:rPr>
          <w:noProof/>
        </w:rPr>
        <w:instrText xml:space="preserve"> PAGEREF _Toc94241135 \h </w:instrText>
      </w:r>
      <w:r>
        <w:rPr>
          <w:noProof/>
        </w:rPr>
      </w:r>
      <w:r>
        <w:rPr>
          <w:noProof/>
        </w:rPr>
        <w:fldChar w:fldCharType="separate"/>
      </w:r>
      <w:r>
        <w:rPr>
          <w:noProof/>
        </w:rPr>
        <w:t>66</w:t>
      </w:r>
      <w:r>
        <w:rPr>
          <w:noProof/>
        </w:rPr>
        <w:fldChar w:fldCharType="end"/>
      </w:r>
    </w:p>
    <w:p w14:paraId="0C0D9E1F" w14:textId="5FB1B6C3" w:rsidR="009D237B" w:rsidRPr="009D237B" w:rsidRDefault="009D237B">
      <w:pPr>
        <w:pStyle w:val="TOC1"/>
        <w:rPr>
          <w:rFonts w:asciiTheme="minorHAnsi" w:eastAsiaTheme="minorEastAsia" w:hAnsiTheme="minorHAnsi" w:cstheme="minorBidi"/>
          <w:b w:val="0"/>
          <w:sz w:val="24"/>
          <w:szCs w:val="24"/>
          <w:lang w:val="en-US"/>
        </w:rPr>
      </w:pPr>
      <w:r>
        <w:t>References</w:t>
      </w:r>
      <w:r>
        <w:tab/>
      </w:r>
      <w:r>
        <w:fldChar w:fldCharType="begin"/>
      </w:r>
      <w:r>
        <w:instrText xml:space="preserve"> PAGEREF _Toc94241136 \h </w:instrText>
      </w:r>
      <w:r>
        <w:fldChar w:fldCharType="separate"/>
      </w:r>
      <w:r>
        <w:t>67</w:t>
      </w:r>
      <w:r>
        <w:fldChar w:fldCharType="end"/>
      </w:r>
    </w:p>
    <w:p w14:paraId="14741902" w14:textId="77777777" w:rsidR="008042B1" w:rsidRPr="0004300A" w:rsidRDefault="008042B1" w:rsidP="008042B1">
      <w:pPr>
        <w:pStyle w:val="UppsatsBrdtext"/>
        <w:rPr>
          <w:lang w:val="en-GB"/>
        </w:rPr>
      </w:pPr>
      <w:r w:rsidRPr="0004300A">
        <w:rPr>
          <w:lang w:val="en-GB"/>
        </w:rPr>
        <w:fldChar w:fldCharType="end"/>
      </w:r>
      <w:bookmarkStart w:id="9" w:name="_Toc446582083"/>
      <w:bookmarkStart w:id="10" w:name="_Toc63737265"/>
      <w:bookmarkStart w:id="11" w:name="_Toc284856061"/>
      <w:bookmarkStart w:id="12" w:name="_Toc288641853"/>
      <w:bookmarkStart w:id="13" w:name="_Toc295890110"/>
      <w:bookmarkStart w:id="14" w:name="_Toc295890348"/>
    </w:p>
    <w:p w14:paraId="60308305" w14:textId="7EB34F37" w:rsidR="00040988" w:rsidRPr="00C619BF" w:rsidRDefault="002E6CB7" w:rsidP="00B32A78">
      <w:pPr>
        <w:pStyle w:val="Heading1"/>
        <w:rPr>
          <w:lang w:val="sv-SE"/>
        </w:rPr>
      </w:pPr>
      <w:bookmarkStart w:id="15" w:name="_Toc94241075"/>
      <w:r w:rsidRPr="00C619BF">
        <w:rPr>
          <w:lang w:val="sv-SE"/>
        </w:rPr>
        <w:lastRenderedPageBreak/>
        <w:t>Svensk sammanfattning (Summary in Swedish</w:t>
      </w:r>
      <w:r w:rsidR="003224F5" w:rsidRPr="00C619BF">
        <w:rPr>
          <w:lang w:val="sv-SE"/>
        </w:rPr>
        <w:t>)</w:t>
      </w:r>
      <w:bookmarkEnd w:id="15"/>
    </w:p>
    <w:p w14:paraId="518DED7A" w14:textId="64C3FAF6" w:rsidR="002E6CB7" w:rsidRPr="00BF5B31" w:rsidRDefault="002E6CB7" w:rsidP="006F50B2">
      <w:pPr>
        <w:pStyle w:val="Heading1"/>
      </w:pPr>
      <w:bookmarkStart w:id="16" w:name="_Toc94241076"/>
      <w:r w:rsidRPr="00BF5B31">
        <w:lastRenderedPageBreak/>
        <w:t>Original papers</w:t>
      </w:r>
      <w:bookmarkEnd w:id="16"/>
    </w:p>
    <w:p w14:paraId="00A0BE29" w14:textId="6B607A09" w:rsidR="001F6E6F" w:rsidRPr="0004300A" w:rsidRDefault="001F6E6F" w:rsidP="00A65BC8">
      <w:pPr>
        <w:pStyle w:val="bodytext"/>
        <w:ind w:left="360"/>
      </w:pPr>
      <w:r w:rsidRPr="0004300A">
        <w:t xml:space="preserve">The thesis comprises the following four studies, which will be referred to in the text by their </w:t>
      </w:r>
      <w:r w:rsidR="003224F5">
        <w:t>R</w:t>
      </w:r>
      <w:r w:rsidRPr="0004300A">
        <w:t xml:space="preserve">oman numerals. </w:t>
      </w:r>
    </w:p>
    <w:p w14:paraId="42D22710" w14:textId="16002E10" w:rsidR="00A65BC8" w:rsidRPr="0004300A" w:rsidRDefault="0018392E">
      <w:pPr>
        <w:pStyle w:val="bodytext"/>
        <w:numPr>
          <w:ilvl w:val="0"/>
          <w:numId w:val="1"/>
        </w:numPr>
      </w:pPr>
      <w:r w:rsidRPr="0018392E">
        <w:rPr>
          <w:lang w:val="sv-SE"/>
        </w:rPr>
        <w:t xml:space="preserve">Quintana, M., Anderberg, P., Sanmartin Berglund, J., </w:t>
      </w:r>
      <w:r w:rsidRPr="0018392E">
        <w:rPr>
          <w:b/>
          <w:bCs/>
          <w:lang w:val="sv-SE"/>
        </w:rPr>
        <w:t>Frögren, J</w:t>
      </w:r>
      <w:r w:rsidRPr="0018392E">
        <w:rPr>
          <w:lang w:val="sv-SE"/>
        </w:rPr>
        <w:t xml:space="preserve">., Cano, N., Cellek, S., ... </w:t>
      </w:r>
      <w:r w:rsidRPr="0018392E">
        <w:t xml:space="preserve">&amp; Garolera, M. (2020). Feasibility-Usability Study of a Tablet App Adapted Specifically for Persons with Cognitive Impairment—SMART4MD (Support Monitoring and Reminder Technology for Mild Dementia). </w:t>
      </w:r>
      <w:r w:rsidRPr="0018392E">
        <w:rPr>
          <w:i/>
          <w:iCs/>
        </w:rPr>
        <w:t>International Journal of Environmental Research and Public Health,</w:t>
      </w:r>
      <w:r>
        <w:t xml:space="preserve"> </w:t>
      </w:r>
      <w:r w:rsidRPr="0018392E">
        <w:t>17(18), 6816.</w:t>
      </w:r>
      <w:r w:rsidR="00A65BC8" w:rsidRPr="0004300A">
        <w:t>20).</w:t>
      </w:r>
    </w:p>
    <w:p w14:paraId="3D7EABF3" w14:textId="38CB186C" w:rsidR="006053D0" w:rsidRPr="0004300A" w:rsidRDefault="00943B36">
      <w:pPr>
        <w:pStyle w:val="bodytext"/>
        <w:numPr>
          <w:ilvl w:val="0"/>
          <w:numId w:val="1"/>
        </w:numPr>
      </w:pPr>
      <w:r w:rsidRPr="00943B36">
        <w:rPr>
          <w:b/>
          <w:bCs/>
        </w:rPr>
        <w:t>Frögren, J</w:t>
      </w:r>
      <w:r w:rsidRPr="00943B36">
        <w:t>., Schmidt, S. M., Kylén, M., Jonsson, O., Slaug, B., Iwarsson, S. Awareness of and attitudes toward</w:t>
      </w:r>
      <w:r w:rsidR="009C6D50">
        <w:t>s</w:t>
      </w:r>
      <w:r w:rsidRPr="00943B36">
        <w:t xml:space="preserve"> public involvement in research on ageing and health among older people in Sweden.</w:t>
      </w:r>
      <w:r w:rsidR="009C6D50">
        <w:t xml:space="preserve"> </w:t>
      </w:r>
      <w:r w:rsidR="009C6D50" w:rsidRPr="009C6D50">
        <w:t>Plos one, 17(6), e0269993.</w:t>
      </w:r>
    </w:p>
    <w:p w14:paraId="7E543FB8" w14:textId="77777777" w:rsidR="009C6D50" w:rsidRDefault="00943B36">
      <w:pPr>
        <w:pStyle w:val="bodytext"/>
        <w:numPr>
          <w:ilvl w:val="0"/>
          <w:numId w:val="1"/>
        </w:numPr>
      </w:pPr>
      <w:r w:rsidRPr="009C6D50">
        <w:rPr>
          <w:b/>
          <w:bCs/>
        </w:rPr>
        <w:t>Frögren, J</w:t>
      </w:r>
      <w:r w:rsidRPr="00943B36">
        <w:t xml:space="preserve">., Granbom, M., Jonsson, O., Bergman, M. Iwarsson, S. </w:t>
      </w:r>
      <w:r w:rsidR="009C6D50" w:rsidRPr="009C6D50">
        <w:t>Distinctive Participant Characteristics and Attitudinal Changes in a Citizen Science Initiative on Housing Accessibility Targeting Older Adults and People with Disabilities (Submitted in July 2022)</w:t>
      </w:r>
    </w:p>
    <w:p w14:paraId="338C7029" w14:textId="561BA9F7" w:rsidR="009C6D50" w:rsidRPr="0004300A" w:rsidRDefault="009C6D50">
      <w:pPr>
        <w:pStyle w:val="bodytext"/>
        <w:numPr>
          <w:ilvl w:val="0"/>
          <w:numId w:val="1"/>
        </w:numPr>
      </w:pPr>
      <w:r w:rsidRPr="009C6D50">
        <w:rPr>
          <w:lang w:val="sv-SE"/>
        </w:rPr>
        <w:t xml:space="preserve">Jonsson, O., </w:t>
      </w:r>
      <w:r w:rsidRPr="009C6D50">
        <w:rPr>
          <w:b/>
          <w:bCs/>
          <w:lang w:val="sv-SE"/>
        </w:rPr>
        <w:t>Frögren, J</w:t>
      </w:r>
      <w:r w:rsidRPr="009C6D50">
        <w:rPr>
          <w:lang w:val="sv-SE"/>
        </w:rPr>
        <w:t xml:space="preserve">., Haak, M., Slaug, B., &amp; Iwarsson, S. (2021). </w:t>
      </w:r>
      <w:r w:rsidRPr="00943B36">
        <w:t xml:space="preserve">Understanding the wicked problem of providing accessible housing for the ageing population in Sweden. </w:t>
      </w:r>
      <w:r w:rsidRPr="009C6D50">
        <w:rPr>
          <w:i/>
          <w:iCs/>
        </w:rPr>
        <w:t>International Journal of Environmental Research and Public Health</w:t>
      </w:r>
      <w:r w:rsidRPr="00943B36">
        <w:t>, 18(3), 1169</w:t>
      </w:r>
      <w:r>
        <w:t>.</w:t>
      </w:r>
      <w:r w:rsidRPr="0004300A">
        <w:t xml:space="preserve"> </w:t>
      </w:r>
    </w:p>
    <w:p w14:paraId="69D5DD68" w14:textId="77777777" w:rsidR="009C6D50" w:rsidRPr="0004300A" w:rsidRDefault="009C6D50" w:rsidP="009C6D50">
      <w:pPr>
        <w:pStyle w:val="bodytext"/>
        <w:ind w:left="1080"/>
        <w:rPr>
          <w:b/>
          <w:bCs/>
        </w:rPr>
      </w:pPr>
    </w:p>
    <w:p w14:paraId="1A74DBF7" w14:textId="3D53CCBD" w:rsidR="005B4ADD" w:rsidRPr="0004300A" w:rsidRDefault="00843252" w:rsidP="000E7EA6">
      <w:pPr>
        <w:pStyle w:val="Heading1"/>
      </w:pPr>
      <w:bookmarkStart w:id="17" w:name="_Toc94241078"/>
      <w:commentRangeStart w:id="18"/>
      <w:r w:rsidRPr="0004300A">
        <w:rPr>
          <w:rStyle w:val="Heading2Char"/>
          <w:sz w:val="48"/>
          <w:szCs w:val="48"/>
        </w:rPr>
        <w:lastRenderedPageBreak/>
        <w:t>Definitions</w:t>
      </w:r>
      <w:bookmarkEnd w:id="17"/>
      <w:commentRangeEnd w:id="18"/>
      <w:r w:rsidR="00853238">
        <w:rPr>
          <w:rStyle w:val="CommentReference"/>
          <w:rFonts w:ascii="Arial" w:hAnsi="Arial"/>
          <w:lang w:val="sv-SE" w:eastAsia="en-US"/>
        </w:rPr>
        <w:commentReference w:id="18"/>
      </w:r>
      <w:r w:rsidRPr="0004300A">
        <w:t xml:space="preserve"> </w:t>
      </w:r>
      <w:r w:rsidR="009C6D50">
        <w:t>as used in the 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752"/>
      </w:tblGrid>
      <w:tr w:rsidR="00681F4E" w:rsidRPr="00B2774F" w14:paraId="3C00A276" w14:textId="77777777" w:rsidTr="000D78EE">
        <w:tc>
          <w:tcPr>
            <w:tcW w:w="2552" w:type="dxa"/>
          </w:tcPr>
          <w:p w14:paraId="525C095C" w14:textId="04C9AEF3" w:rsidR="00681F4E" w:rsidRPr="0004300A" w:rsidRDefault="009C6D50" w:rsidP="00EF3155">
            <w:pPr>
              <w:pStyle w:val="bodytext"/>
              <w:jc w:val="left"/>
            </w:pPr>
            <w:r>
              <w:t>Ageing</w:t>
            </w:r>
          </w:p>
        </w:tc>
        <w:tc>
          <w:tcPr>
            <w:tcW w:w="4752" w:type="dxa"/>
          </w:tcPr>
          <w:p w14:paraId="5CC9B4C4" w14:textId="23FEFD9B" w:rsidR="00681F4E" w:rsidRPr="0004300A" w:rsidRDefault="001F0810" w:rsidP="00681F4E">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00681F4E" w:rsidRPr="0004300A">
              <w:t>.</w:t>
            </w:r>
          </w:p>
          <w:p w14:paraId="2FDFE929" w14:textId="77777777" w:rsidR="00681F4E" w:rsidRPr="0004300A" w:rsidRDefault="00681F4E" w:rsidP="00EF3155">
            <w:pPr>
              <w:pStyle w:val="bodytext"/>
              <w:jc w:val="left"/>
            </w:pPr>
          </w:p>
        </w:tc>
      </w:tr>
      <w:tr w:rsidR="00EF3155" w:rsidRPr="00B2774F" w14:paraId="584A8B0F" w14:textId="77777777" w:rsidTr="000D78EE">
        <w:tc>
          <w:tcPr>
            <w:tcW w:w="2552" w:type="dxa"/>
          </w:tcPr>
          <w:p w14:paraId="4215B502" w14:textId="776420A0" w:rsidR="00EF3155" w:rsidRPr="0004300A" w:rsidRDefault="009C6D50" w:rsidP="00EF3155">
            <w:pPr>
              <w:pStyle w:val="bodytext"/>
              <w:jc w:val="left"/>
            </w:pPr>
            <w:r>
              <w:t>Forms of knowledge</w:t>
            </w:r>
            <w:r w:rsidR="00FF74B7" w:rsidRPr="0004300A">
              <w:t xml:space="preserve"> </w:t>
            </w:r>
          </w:p>
        </w:tc>
        <w:tc>
          <w:tcPr>
            <w:tcW w:w="4752" w:type="dxa"/>
          </w:tcPr>
          <w:p w14:paraId="286B7056" w14:textId="77777777" w:rsidR="001F0810" w:rsidRPr="0004300A" w:rsidRDefault="001F0810" w:rsidP="001F0810">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Pr="0004300A">
              <w:t>.</w:t>
            </w:r>
          </w:p>
          <w:p w14:paraId="55CDEEAF" w14:textId="50B82FD7" w:rsidR="001F0BCC" w:rsidRPr="0004300A" w:rsidRDefault="001F0BCC" w:rsidP="00EF3155">
            <w:pPr>
              <w:pStyle w:val="bodytext"/>
              <w:jc w:val="left"/>
              <w:rPr>
                <w:i/>
                <w:iCs/>
              </w:rPr>
            </w:pPr>
          </w:p>
        </w:tc>
      </w:tr>
      <w:tr w:rsidR="00EF3155" w:rsidRPr="00B2774F" w14:paraId="4DE99F21" w14:textId="77777777" w:rsidTr="000D78EE">
        <w:tc>
          <w:tcPr>
            <w:tcW w:w="2552" w:type="dxa"/>
          </w:tcPr>
          <w:p w14:paraId="3EC5B656" w14:textId="1CA88EE0" w:rsidR="00EF3155" w:rsidRPr="0004300A" w:rsidRDefault="009C6D50" w:rsidP="00A05664">
            <w:pPr>
              <w:pStyle w:val="bodytext"/>
              <w:jc w:val="left"/>
            </w:pPr>
            <w:r>
              <w:t>User involvement</w:t>
            </w:r>
            <w:r w:rsidR="00E14C4D" w:rsidRPr="0004300A">
              <w:t xml:space="preserve"> </w:t>
            </w:r>
            <w:r w:rsidR="00EF3155" w:rsidRPr="0004300A">
              <w:t xml:space="preserve"> </w:t>
            </w:r>
          </w:p>
        </w:tc>
        <w:tc>
          <w:tcPr>
            <w:tcW w:w="4752" w:type="dxa"/>
          </w:tcPr>
          <w:p w14:paraId="3CC1587A" w14:textId="77777777" w:rsidR="001F0810" w:rsidRPr="0004300A" w:rsidRDefault="001F0810" w:rsidP="001F0810">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Pr="0004300A">
              <w:t>.</w:t>
            </w:r>
          </w:p>
          <w:p w14:paraId="41F0CCB2" w14:textId="168033EF" w:rsidR="001F0BCC" w:rsidRPr="0004300A" w:rsidRDefault="001F0BCC" w:rsidP="00EF3155">
            <w:pPr>
              <w:pStyle w:val="bodytext"/>
              <w:jc w:val="left"/>
            </w:pPr>
          </w:p>
        </w:tc>
      </w:tr>
      <w:tr w:rsidR="00EF3155" w:rsidRPr="00B2774F" w14:paraId="4A9B16FF" w14:textId="77777777" w:rsidTr="000D78EE">
        <w:tc>
          <w:tcPr>
            <w:tcW w:w="2552" w:type="dxa"/>
          </w:tcPr>
          <w:p w14:paraId="168AA65C" w14:textId="1D6A9C19" w:rsidR="00EF3155" w:rsidRPr="0004300A" w:rsidRDefault="009C6D50" w:rsidP="00A05664">
            <w:pPr>
              <w:pStyle w:val="bodytext"/>
              <w:jc w:val="left"/>
            </w:pPr>
            <w:r>
              <w:t>Public involvement</w:t>
            </w:r>
          </w:p>
        </w:tc>
        <w:tc>
          <w:tcPr>
            <w:tcW w:w="4752" w:type="dxa"/>
          </w:tcPr>
          <w:p w14:paraId="606C13DD" w14:textId="77777777" w:rsidR="001F0810" w:rsidRPr="0004300A" w:rsidRDefault="001F0810" w:rsidP="001F0810">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Pr="0004300A">
              <w:t>.</w:t>
            </w:r>
          </w:p>
          <w:p w14:paraId="601CC414" w14:textId="23142C63" w:rsidR="001F0BCC" w:rsidRPr="0004300A" w:rsidRDefault="001F0BCC" w:rsidP="00EF3155">
            <w:pPr>
              <w:pStyle w:val="bodytext"/>
              <w:jc w:val="left"/>
            </w:pPr>
          </w:p>
        </w:tc>
      </w:tr>
      <w:tr w:rsidR="00441B16" w:rsidRPr="00B2774F" w14:paraId="1CE84A29" w14:textId="77777777" w:rsidTr="000D78EE">
        <w:tc>
          <w:tcPr>
            <w:tcW w:w="2552" w:type="dxa"/>
          </w:tcPr>
          <w:p w14:paraId="17AFDFC7" w14:textId="46172CF0" w:rsidR="00441B16" w:rsidRPr="0004300A" w:rsidRDefault="009C6D50" w:rsidP="00A05664">
            <w:pPr>
              <w:pStyle w:val="bodytext"/>
              <w:jc w:val="left"/>
            </w:pPr>
            <w:r>
              <w:t>Research in Ageing and Health</w:t>
            </w:r>
            <w:r w:rsidR="00441B16" w:rsidRPr="0004300A">
              <w:t xml:space="preserve"> </w:t>
            </w:r>
          </w:p>
        </w:tc>
        <w:tc>
          <w:tcPr>
            <w:tcW w:w="4752" w:type="dxa"/>
          </w:tcPr>
          <w:p w14:paraId="2D42F36E" w14:textId="77777777" w:rsidR="001F0810" w:rsidRPr="0004300A" w:rsidRDefault="001F0810" w:rsidP="001F0810">
            <w:pPr>
              <w:pStyle w:val="bodytext"/>
              <w:jc w:val="left"/>
            </w:pPr>
            <w:r w:rsidRPr="001F0810">
              <w:t xml:space="preserve">Lorem ipsum dolor sit amet. Vel obcaecati enim et molestiae neque non magnam natus qui autem sunt qui sapiente minus ut asperiores quas et iure </w:t>
            </w:r>
            <w:r w:rsidRPr="001F0810">
              <w:lastRenderedPageBreak/>
              <w:t>eveniet. Et voluptatem inventore ut soluta reiciendis aut deserunt facilis sed consequatur debitis et repellat adipisci</w:t>
            </w:r>
            <w:r>
              <w:t xml:space="preserve"> (Reference, YYYY)</w:t>
            </w:r>
            <w:r w:rsidRPr="0004300A">
              <w:t>.</w:t>
            </w:r>
          </w:p>
          <w:p w14:paraId="512894FB" w14:textId="0D181C95" w:rsidR="001F0BCC" w:rsidRPr="0004300A" w:rsidRDefault="001F0BCC" w:rsidP="00331F94">
            <w:pPr>
              <w:pStyle w:val="bodytext"/>
            </w:pPr>
          </w:p>
        </w:tc>
      </w:tr>
      <w:tr w:rsidR="00C229CD" w:rsidRPr="00B2774F" w14:paraId="0F06BD44" w14:textId="77777777" w:rsidTr="000D78EE">
        <w:tc>
          <w:tcPr>
            <w:tcW w:w="2552" w:type="dxa"/>
          </w:tcPr>
          <w:p w14:paraId="54B60FB7" w14:textId="073F74FA" w:rsidR="00C229CD" w:rsidRPr="0004300A" w:rsidRDefault="009C6D50" w:rsidP="00A05664">
            <w:pPr>
              <w:pStyle w:val="bodytext"/>
              <w:jc w:val="left"/>
            </w:pPr>
            <w:r>
              <w:lastRenderedPageBreak/>
              <w:t>Older people</w:t>
            </w:r>
          </w:p>
        </w:tc>
        <w:tc>
          <w:tcPr>
            <w:tcW w:w="4752" w:type="dxa"/>
          </w:tcPr>
          <w:p w14:paraId="7C819D3F" w14:textId="77777777" w:rsidR="001F0810" w:rsidRPr="0004300A" w:rsidRDefault="001F0810" w:rsidP="001F0810">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Pr="0004300A">
              <w:t>.</w:t>
            </w:r>
          </w:p>
          <w:p w14:paraId="6785B1E6" w14:textId="16F6F888" w:rsidR="001F0BCC" w:rsidRPr="0004300A" w:rsidRDefault="001F0BCC" w:rsidP="00EF3155">
            <w:pPr>
              <w:pStyle w:val="bodytext"/>
              <w:jc w:val="left"/>
            </w:pPr>
          </w:p>
        </w:tc>
      </w:tr>
      <w:tr w:rsidR="00EF3155" w:rsidRPr="00B2774F" w14:paraId="105A319E" w14:textId="77777777" w:rsidTr="000D78EE">
        <w:tc>
          <w:tcPr>
            <w:tcW w:w="2552" w:type="dxa"/>
          </w:tcPr>
          <w:p w14:paraId="6648BF78" w14:textId="5806AFAB" w:rsidR="00EF3155" w:rsidRPr="0004300A" w:rsidRDefault="009C6D50" w:rsidP="00A05664">
            <w:pPr>
              <w:pStyle w:val="bodytext"/>
              <w:jc w:val="left"/>
            </w:pPr>
            <w:r>
              <w:t>Older adults</w:t>
            </w:r>
            <w:r w:rsidR="00EF3155" w:rsidRPr="0004300A">
              <w:t xml:space="preserve"> </w:t>
            </w:r>
          </w:p>
        </w:tc>
        <w:tc>
          <w:tcPr>
            <w:tcW w:w="4752" w:type="dxa"/>
          </w:tcPr>
          <w:p w14:paraId="137A755F" w14:textId="77777777" w:rsidR="001F0810" w:rsidRPr="0004300A" w:rsidRDefault="001F0810" w:rsidP="001F0810">
            <w:pPr>
              <w:pStyle w:val="bodytext"/>
              <w:jc w:val="left"/>
            </w:pPr>
            <w:r w:rsidRPr="001F0810">
              <w:t>Lorem ipsum dolor sit amet. Vel obcaecati enim et molestiae neque non magnam natus qui autem sunt qui sapiente minus ut asperiores quas et iure eveniet. Et voluptatem inventore ut soluta reiciendis aut deserunt facilis sed consequatur debitis et repellat adipisci</w:t>
            </w:r>
            <w:r>
              <w:t xml:space="preserve"> (Reference, YYYY)</w:t>
            </w:r>
            <w:r w:rsidRPr="0004300A">
              <w:t>.</w:t>
            </w:r>
          </w:p>
          <w:p w14:paraId="0FE647B9" w14:textId="0E0A2DE3" w:rsidR="00B47620" w:rsidRPr="0004300A" w:rsidRDefault="00B47620" w:rsidP="00EF3155">
            <w:pPr>
              <w:pStyle w:val="bodytext"/>
              <w:jc w:val="left"/>
            </w:pPr>
          </w:p>
        </w:tc>
      </w:tr>
    </w:tbl>
    <w:p w14:paraId="3AFB59D5" w14:textId="1AB882A0" w:rsidR="00843252" w:rsidRPr="0004300A" w:rsidRDefault="00D14B5E" w:rsidP="000E7EA6">
      <w:pPr>
        <w:pStyle w:val="Heading1"/>
      </w:pPr>
      <w:bookmarkStart w:id="19" w:name="_Toc94241079"/>
      <w:r w:rsidRPr="0004300A">
        <w:lastRenderedPageBreak/>
        <w:t>Abbreviations</w:t>
      </w:r>
      <w:bookmarkEnd w:id="19"/>
    </w:p>
    <w:p w14:paraId="7FF4B576" w14:textId="07D52ABA" w:rsidR="00EF3155" w:rsidRPr="0004300A" w:rsidRDefault="009C6D50" w:rsidP="00EF3155">
      <w:pPr>
        <w:pStyle w:val="bodytext"/>
      </w:pPr>
      <w:r>
        <w:t>CASE</w:t>
      </w:r>
      <w:r w:rsidR="00EF3155" w:rsidRPr="0004300A">
        <w:t xml:space="preserve"> </w:t>
      </w:r>
      <w:r w:rsidR="00EF3155" w:rsidRPr="0004300A">
        <w:tab/>
      </w:r>
      <w:r w:rsidR="001F0810" w:rsidRPr="001F0810">
        <w:t>Lorem ipsum dolor sit amet</w:t>
      </w:r>
    </w:p>
    <w:p w14:paraId="091FA0E3" w14:textId="68C7183D" w:rsidR="002835FE" w:rsidRPr="0004300A" w:rsidRDefault="009C6D50" w:rsidP="00EF3155">
      <w:pPr>
        <w:pStyle w:val="bodytext"/>
      </w:pPr>
      <w:r>
        <w:t>GDS</w:t>
      </w:r>
      <w:r w:rsidR="002835FE" w:rsidRPr="0004300A">
        <w:tab/>
      </w:r>
      <w:r w:rsidR="001F0810" w:rsidRPr="001F0810">
        <w:t>Lorem ipsum dolor sit amet</w:t>
      </w:r>
    </w:p>
    <w:p w14:paraId="254CC1C7" w14:textId="652B03E2" w:rsidR="00E16BE7" w:rsidRPr="0004300A" w:rsidRDefault="009C6D50" w:rsidP="00EF3155">
      <w:pPr>
        <w:pStyle w:val="bodytext"/>
      </w:pPr>
      <w:r>
        <w:t>SMART4MD</w:t>
      </w:r>
      <w:r w:rsidR="00E16BE7" w:rsidRPr="0004300A">
        <w:tab/>
      </w:r>
      <w:r w:rsidR="001F0810" w:rsidRPr="001F0810">
        <w:t>Lorem ipsum dolor sit amet</w:t>
      </w:r>
    </w:p>
    <w:p w14:paraId="109EAA00" w14:textId="1BC2C88A" w:rsidR="00BE7436" w:rsidRPr="0004300A" w:rsidRDefault="00324892" w:rsidP="005B1F5E">
      <w:pPr>
        <w:pStyle w:val="bodytext"/>
      </w:pPr>
      <w:r>
        <w:t>SWEAH</w:t>
      </w:r>
      <w:r w:rsidR="00BE7436" w:rsidRPr="0004300A">
        <w:t xml:space="preserve"> </w:t>
      </w:r>
      <w:r w:rsidR="00EF3155" w:rsidRPr="0004300A">
        <w:tab/>
      </w:r>
      <w:r w:rsidR="001F0810" w:rsidRPr="001F0810">
        <w:t>Lorem ipsum dolor sit amet</w:t>
      </w:r>
    </w:p>
    <w:p w14:paraId="21E59623" w14:textId="4BAB8DED" w:rsidR="00CA2E8F" w:rsidRPr="0004300A" w:rsidRDefault="00324892" w:rsidP="00324892">
      <w:pPr>
        <w:pStyle w:val="bodytext"/>
        <w:ind w:left="1300" w:hanging="1300"/>
      </w:pPr>
      <w:r>
        <w:t>UserAge</w:t>
      </w:r>
      <w:r w:rsidR="00CA2E8F" w:rsidRPr="0004300A">
        <w:tab/>
      </w:r>
      <w:r w:rsidRPr="00324892">
        <w:t>UserAge is a 6-year research program with the aim to enhance the execution of high-quality research and to increase the knowledge about the added value stemming from user involvement in the research process.</w:t>
      </w:r>
    </w:p>
    <w:p w14:paraId="77ABF3B8" w14:textId="01B4A09A" w:rsidR="00324892" w:rsidRPr="00324892" w:rsidRDefault="00324892" w:rsidP="00324892">
      <w:pPr>
        <w:pStyle w:val="Heading1"/>
      </w:pPr>
      <w:r>
        <w:lastRenderedPageBreak/>
        <w:t>My journey</w:t>
      </w:r>
    </w:p>
    <w:p w14:paraId="3056B756" w14:textId="77777777" w:rsidR="00324892" w:rsidRDefault="00324892" w:rsidP="00324892">
      <w:pPr>
        <w:spacing w:line="480" w:lineRule="auto"/>
        <w:rPr>
          <w:color w:val="111111"/>
          <w:lang w:val="en-US"/>
        </w:rPr>
      </w:pPr>
      <w:r w:rsidRPr="00324892">
        <w:rPr>
          <w:color w:val="111111"/>
          <w:lang w:val="en-US"/>
        </w:rPr>
        <w:t>My entry point to this doctoral thesis was:</w:t>
      </w:r>
    </w:p>
    <w:p w14:paraId="7F6B2F08" w14:textId="77777777" w:rsidR="00324892" w:rsidRDefault="00324892">
      <w:pPr>
        <w:pStyle w:val="ListParagraph"/>
        <w:numPr>
          <w:ilvl w:val="0"/>
          <w:numId w:val="3"/>
        </w:numPr>
        <w:spacing w:line="480" w:lineRule="auto"/>
        <w:rPr>
          <w:color w:val="111111"/>
          <w:lang w:val="en-US"/>
        </w:rPr>
      </w:pPr>
      <w:r w:rsidRPr="00324892">
        <w:rPr>
          <w:color w:val="111111"/>
          <w:lang w:val="en-US"/>
        </w:rPr>
        <w:t xml:space="preserve">Master’s studies in cognitive science </w:t>
      </w:r>
    </w:p>
    <w:p w14:paraId="1DE137D3" w14:textId="77777777" w:rsidR="00324892" w:rsidRDefault="00324892">
      <w:pPr>
        <w:pStyle w:val="ListParagraph"/>
        <w:numPr>
          <w:ilvl w:val="0"/>
          <w:numId w:val="3"/>
        </w:numPr>
        <w:spacing w:line="480" w:lineRule="auto"/>
        <w:rPr>
          <w:color w:val="111111"/>
          <w:lang w:val="en-US"/>
        </w:rPr>
      </w:pPr>
      <w:r w:rsidRPr="00324892">
        <w:rPr>
          <w:color w:val="111111"/>
          <w:lang w:val="en-US"/>
        </w:rPr>
        <w:t xml:space="preserve">A decade-long work as a speech service interpreter which resulted in an interest in how to support people’s abilities using strategies and technology. </w:t>
      </w:r>
    </w:p>
    <w:p w14:paraId="0F62739D" w14:textId="432E2F98" w:rsidR="00324892" w:rsidRDefault="00324892">
      <w:pPr>
        <w:pStyle w:val="ListParagraph"/>
        <w:numPr>
          <w:ilvl w:val="0"/>
          <w:numId w:val="3"/>
        </w:numPr>
        <w:spacing w:line="480" w:lineRule="auto"/>
        <w:rPr>
          <w:color w:val="111111"/>
          <w:lang w:val="en-US"/>
        </w:rPr>
      </w:pPr>
      <w:r w:rsidRPr="00324892">
        <w:rPr>
          <w:color w:val="111111"/>
          <w:lang w:val="en-US"/>
        </w:rPr>
        <w:t>This led to starting a Phd at BTH in applied health technology which, and continuing doctoral studies in gerontology (medical science) at Lund University</w:t>
      </w:r>
    </w:p>
    <w:p w14:paraId="42C6D871" w14:textId="77777777" w:rsidR="00C57CEB" w:rsidRPr="0069685E" w:rsidRDefault="00C57CEB" w:rsidP="00C57CEB">
      <w:pPr>
        <w:rPr>
          <w:i/>
          <w:iCs/>
          <w:lang w:val="en-US"/>
        </w:rPr>
      </w:pPr>
    </w:p>
    <w:p w14:paraId="0099BC0C" w14:textId="77777777" w:rsidR="001F0810" w:rsidRPr="0069685E" w:rsidRDefault="001F0810" w:rsidP="00C57CEB">
      <w:pPr>
        <w:rPr>
          <w:i/>
          <w:iCs/>
          <w:lang w:val="en-US"/>
        </w:rPr>
      </w:pPr>
    </w:p>
    <w:p w14:paraId="441CEAEE" w14:textId="77777777" w:rsidR="00324892" w:rsidRDefault="00324892" w:rsidP="0004520C">
      <w:pPr>
        <w:pStyle w:val="Heading2"/>
        <w:rPr>
          <w:sz w:val="48"/>
          <w:szCs w:val="48"/>
        </w:rPr>
      </w:pPr>
      <w:bookmarkStart w:id="20" w:name="_Toc94241082"/>
    </w:p>
    <w:p w14:paraId="31048643" w14:textId="77777777" w:rsidR="00324892" w:rsidRDefault="00324892" w:rsidP="0004520C">
      <w:pPr>
        <w:pStyle w:val="Heading2"/>
        <w:rPr>
          <w:sz w:val="48"/>
          <w:szCs w:val="48"/>
        </w:rPr>
      </w:pPr>
    </w:p>
    <w:p w14:paraId="3CB5EF1F" w14:textId="77777777" w:rsidR="00324892" w:rsidRDefault="00324892" w:rsidP="0004520C">
      <w:pPr>
        <w:pStyle w:val="Heading2"/>
        <w:rPr>
          <w:sz w:val="48"/>
          <w:szCs w:val="48"/>
        </w:rPr>
      </w:pPr>
    </w:p>
    <w:p w14:paraId="2FC31E47" w14:textId="14A9C668" w:rsidR="00324892" w:rsidRDefault="00324892" w:rsidP="0004520C">
      <w:pPr>
        <w:pStyle w:val="Heading2"/>
        <w:rPr>
          <w:sz w:val="48"/>
          <w:szCs w:val="48"/>
        </w:rPr>
      </w:pPr>
      <w:r w:rsidRPr="00324892">
        <w:rPr>
          <w:sz w:val="48"/>
          <w:szCs w:val="48"/>
        </w:rPr>
        <w:lastRenderedPageBreak/>
        <w:t>Introducing the research context</w:t>
      </w:r>
    </w:p>
    <w:p w14:paraId="502D421F" w14:textId="77777777" w:rsidR="00D43484" w:rsidRPr="00D43484" w:rsidRDefault="00D43484" w:rsidP="00D43484">
      <w:pPr>
        <w:pStyle w:val="bodytext"/>
      </w:pPr>
    </w:p>
    <w:p w14:paraId="715520B9"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Research has been carried out at the Department of Health at BTH + at Department of Health Sciences in the research group Active and Healthy Ageing, affiliated with Centre for Ageing and Supportive Environments at Lund University, Sweden</w:t>
      </w:r>
    </w:p>
    <w:p w14:paraId="69D55117"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Learning process has been supported by Swedish National Graduate School for Competetive Science on Ageing and Health (SWEAH).</w:t>
      </w:r>
    </w:p>
    <w:p w14:paraId="3794D12C"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This thesis is on part of the research program “UserAge.” The program aims to increase our understanding of the opportunities and challenges presented by the participation of knowledge users in research on ageing and health.</w:t>
      </w:r>
    </w:p>
    <w:p w14:paraId="63295B73"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This thesis only one of several PhD theses based on the UserAge program.</w:t>
      </w:r>
    </w:p>
    <w:p w14:paraId="44A63C25"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I entered my doctoral studies with a Master of Science in Cognitive Science and with … As a cognitive scientist… Together these perspectives have been valuable in….</w:t>
      </w:r>
    </w:p>
    <w:p w14:paraId="062D9E96" w14:textId="77777777" w:rsidR="00D43484" w:rsidRPr="00D43484" w:rsidRDefault="00D43484">
      <w:pPr>
        <w:pStyle w:val="ListParagraph"/>
        <w:numPr>
          <w:ilvl w:val="0"/>
          <w:numId w:val="3"/>
        </w:numPr>
        <w:spacing w:line="480" w:lineRule="auto"/>
        <w:rPr>
          <w:color w:val="111111"/>
          <w:lang w:val="en-US"/>
        </w:rPr>
      </w:pPr>
      <w:r w:rsidRPr="00D43484">
        <w:rPr>
          <w:color w:val="111111"/>
          <w:lang w:val="en-US"/>
        </w:rPr>
        <w:t xml:space="preserve">It has been inspiring, challenging to conduct this thesis… Authour constellations varies and represents different disciplnes and </w:t>
      </w:r>
      <w:r w:rsidRPr="00D43484">
        <w:rPr>
          <w:color w:val="111111"/>
          <w:lang w:val="en-US"/>
        </w:rPr>
        <w:lastRenderedPageBreak/>
        <w:t>scientific traditions. The meetings this gave rise to have contributed to the content of this thesis</w:t>
      </w:r>
    </w:p>
    <w:p w14:paraId="0F8FD49A" w14:textId="602F2118" w:rsidR="00D43484" w:rsidRDefault="00D43484">
      <w:pPr>
        <w:pStyle w:val="ListParagraph"/>
        <w:numPr>
          <w:ilvl w:val="0"/>
          <w:numId w:val="3"/>
        </w:numPr>
        <w:spacing w:line="480" w:lineRule="auto"/>
        <w:rPr>
          <w:color w:val="111111"/>
          <w:lang w:val="en-US"/>
        </w:rPr>
      </w:pPr>
      <w:r w:rsidRPr="00D43484">
        <w:rPr>
          <w:color w:val="111111"/>
          <w:lang w:val="en-US"/>
        </w:rPr>
        <w:t>Being part of SWEAH has also given rise to more perspectives, meetings with people from different disciplines and research environments, new theories have challenged me…</w:t>
      </w:r>
    </w:p>
    <w:p w14:paraId="6C11C095" w14:textId="77777777" w:rsidR="00D43484" w:rsidRPr="00BA5773" w:rsidRDefault="00D43484" w:rsidP="00D43484">
      <w:pPr>
        <w:spacing w:line="480" w:lineRule="auto"/>
        <w:rPr>
          <w:color w:val="111111"/>
          <w:lang w:val="en-US"/>
        </w:rPr>
      </w:pPr>
    </w:p>
    <w:p w14:paraId="0B1579D4" w14:textId="77777777" w:rsidR="00D43484" w:rsidRPr="00D43484" w:rsidRDefault="00D43484" w:rsidP="00D43484">
      <w:pPr>
        <w:pStyle w:val="ListParagraph"/>
        <w:spacing w:line="480" w:lineRule="auto"/>
        <w:rPr>
          <w:color w:val="111111"/>
          <w:lang w:val="en-US"/>
        </w:rPr>
      </w:pPr>
    </w:p>
    <w:p w14:paraId="5F51C6FC" w14:textId="77777777" w:rsidR="00324892" w:rsidRPr="00D43484" w:rsidRDefault="00324892" w:rsidP="0004520C">
      <w:pPr>
        <w:pStyle w:val="Heading2"/>
        <w:rPr>
          <w:lang w:val="en-US"/>
        </w:rPr>
      </w:pPr>
    </w:p>
    <w:bookmarkEnd w:id="20"/>
    <w:p w14:paraId="06BE0999" w14:textId="2D747BD6" w:rsidR="00154C95" w:rsidRPr="0004520C" w:rsidRDefault="00D43484" w:rsidP="0004520C">
      <w:pPr>
        <w:pStyle w:val="Heading2"/>
      </w:pPr>
      <w:commentRangeStart w:id="21"/>
      <w:r w:rsidRPr="00D43484">
        <w:t>Research projects linked to the studies</w:t>
      </w:r>
      <w:commentRangeEnd w:id="21"/>
      <w:r w:rsidR="003956D1">
        <w:rPr>
          <w:rStyle w:val="CommentReference"/>
          <w:rFonts w:ascii="Arial" w:hAnsi="Arial"/>
          <w:lang w:val="sv-SE" w:eastAsia="en-US"/>
        </w:rPr>
        <w:commentReference w:id="21"/>
      </w:r>
    </w:p>
    <w:p w14:paraId="6BEDACE5" w14:textId="77777777" w:rsidR="00D43484" w:rsidRPr="00BA5773" w:rsidRDefault="00D43484" w:rsidP="00D43484">
      <w:pPr>
        <w:spacing w:line="480" w:lineRule="auto"/>
        <w:rPr>
          <w:color w:val="111111"/>
          <w:lang w:val="en-US"/>
        </w:rPr>
      </w:pPr>
    </w:p>
    <w:p w14:paraId="3B177BEB" w14:textId="3FE26947" w:rsidR="00D43484" w:rsidRPr="00D43484" w:rsidRDefault="00D43484" w:rsidP="00D43484">
      <w:pPr>
        <w:spacing w:line="480" w:lineRule="auto"/>
        <w:rPr>
          <w:rFonts w:eastAsiaTheme="minorEastAsia"/>
          <w:color w:val="111111"/>
          <w:lang w:val="en-US"/>
        </w:rPr>
      </w:pPr>
      <w:r w:rsidRPr="00D43484">
        <w:rPr>
          <w:color w:val="111111"/>
          <w:lang w:val="en-US"/>
        </w:rPr>
        <w:t>The four studies stemmed from four different research projects that all involved or targeted users in different ways:</w:t>
      </w:r>
    </w:p>
    <w:p w14:paraId="4331FF4E" w14:textId="77777777" w:rsidR="00D43484" w:rsidRPr="00D43484" w:rsidRDefault="00D43484" w:rsidP="00D43484">
      <w:pPr>
        <w:spacing w:line="480" w:lineRule="auto"/>
        <w:rPr>
          <w:rStyle w:val="Strong"/>
          <w:color w:val="111111"/>
          <w:lang w:val="en-US"/>
        </w:rPr>
      </w:pPr>
    </w:p>
    <w:p w14:paraId="0EF9CBAD" w14:textId="23BA7548" w:rsidR="00D43484" w:rsidRPr="00D43484" w:rsidRDefault="00D43484" w:rsidP="00D43484">
      <w:pPr>
        <w:spacing w:line="480" w:lineRule="auto"/>
        <w:rPr>
          <w:color w:val="111111"/>
          <w:lang w:val="en-US"/>
        </w:rPr>
      </w:pPr>
      <w:r w:rsidRPr="00D43484">
        <w:rPr>
          <w:rStyle w:val="Strong"/>
          <w:color w:val="111111"/>
          <w:lang w:val="en-US"/>
        </w:rPr>
        <w:t>SMART4MD</w:t>
      </w:r>
      <w:r w:rsidRPr="00D43484">
        <w:rPr>
          <w:color w:val="111111"/>
          <w:lang w:val="en-US"/>
        </w:rPr>
        <w:t xml:space="preserve"> (Support Monitoring and Reminder Technology for Mild Dementia) - a four year project co-financed by the European Union under the EU Framework Programme for Research and Innovation – Horizon 2020, with grant agreement number 643399, which aims to improve the quality of life of older people with cognitive decline or mild dementia and </w:t>
      </w:r>
      <w:r w:rsidRPr="00D43484">
        <w:rPr>
          <w:color w:val="111111"/>
          <w:lang w:val="en-US"/>
        </w:rPr>
        <w:lastRenderedPageBreak/>
        <w:t>their carers, increase treatment compliance, reduce dementia-related costs by helping reduce the number of missed appointments and of hospital re-admissions and help reduce functional decline.</w:t>
      </w:r>
    </w:p>
    <w:p w14:paraId="486801D1" w14:textId="77777777" w:rsidR="00D43484" w:rsidRPr="00D43484" w:rsidRDefault="00D43484" w:rsidP="00D43484">
      <w:pPr>
        <w:spacing w:line="480" w:lineRule="auto"/>
        <w:rPr>
          <w:rStyle w:val="Strong"/>
          <w:color w:val="111111"/>
          <w:lang w:val="en-US"/>
        </w:rPr>
      </w:pPr>
    </w:p>
    <w:p w14:paraId="20077581" w14:textId="433E4EF6" w:rsidR="00D43484" w:rsidRPr="00D43484" w:rsidRDefault="00D43484" w:rsidP="00D43484">
      <w:pPr>
        <w:spacing w:line="480" w:lineRule="auto"/>
        <w:rPr>
          <w:color w:val="111111"/>
          <w:lang w:val="en-US"/>
        </w:rPr>
      </w:pPr>
      <w:r w:rsidRPr="00D43484">
        <w:rPr>
          <w:rStyle w:val="Strong"/>
          <w:color w:val="111111"/>
          <w:lang w:val="en-US"/>
        </w:rPr>
        <w:t>The Panel Study</w:t>
      </w:r>
      <w:r w:rsidRPr="00D43484">
        <w:rPr>
          <w:color w:val="111111"/>
          <w:lang w:val="en-US"/>
        </w:rPr>
        <w:t xml:space="preserve">, an empirical project of the UserAge program that aims to determine the awareness and understanding of and attitudes toward </w:t>
      </w:r>
      <w:commentRangeStart w:id="22"/>
      <w:r w:rsidRPr="00D43484">
        <w:rPr>
          <w:color w:val="111111"/>
          <w:lang w:val="en-US"/>
        </w:rPr>
        <w:t>user</w:t>
      </w:r>
      <w:commentRangeEnd w:id="22"/>
      <w:r w:rsidR="003956D1">
        <w:rPr>
          <w:rStyle w:val="CommentReference"/>
          <w:rFonts w:ascii="Arial" w:hAnsi="Arial"/>
          <w:lang w:eastAsia="en-US"/>
        </w:rPr>
        <w:commentReference w:id="22"/>
      </w:r>
      <w:r w:rsidRPr="00D43484">
        <w:rPr>
          <w:color w:val="111111"/>
          <w:lang w:val="en-US"/>
        </w:rPr>
        <w:t xml:space="preserve"> involvement in research among different categories of knowledge users and researchers over time.</w:t>
      </w:r>
    </w:p>
    <w:p w14:paraId="7637D785" w14:textId="77777777" w:rsidR="00D43484" w:rsidRPr="00D43484" w:rsidRDefault="00D43484" w:rsidP="00D43484">
      <w:pPr>
        <w:spacing w:line="480" w:lineRule="auto"/>
        <w:rPr>
          <w:rStyle w:val="Strong"/>
          <w:color w:val="111111"/>
          <w:lang w:val="en-US"/>
        </w:rPr>
      </w:pPr>
    </w:p>
    <w:p w14:paraId="59339E8B" w14:textId="2D56CE5F" w:rsidR="00D43484" w:rsidRPr="00D43484" w:rsidRDefault="00D43484" w:rsidP="00D43484">
      <w:pPr>
        <w:spacing w:line="480" w:lineRule="auto"/>
        <w:rPr>
          <w:color w:val="111111"/>
          <w:lang w:val="en-US"/>
        </w:rPr>
      </w:pPr>
      <w:commentRangeStart w:id="23"/>
      <w:r w:rsidRPr="00D43484">
        <w:rPr>
          <w:rStyle w:val="Strong"/>
          <w:color w:val="111111"/>
          <w:lang w:val="en-US"/>
        </w:rPr>
        <w:t>The Housing Experiment</w:t>
      </w:r>
      <w:r w:rsidRPr="00D43484">
        <w:rPr>
          <w:color w:val="111111"/>
          <w:lang w:val="en-US"/>
        </w:rPr>
        <w:t xml:space="preserve"> </w:t>
      </w:r>
      <w:commentRangeEnd w:id="23"/>
      <w:r w:rsidR="00E33661">
        <w:rPr>
          <w:rStyle w:val="CommentReference"/>
          <w:rFonts w:ascii="Arial" w:hAnsi="Arial"/>
          <w:lang w:eastAsia="en-US"/>
        </w:rPr>
        <w:commentReference w:id="23"/>
      </w:r>
      <w:r w:rsidRPr="00D43484">
        <w:rPr>
          <w:color w:val="111111"/>
          <w:lang w:val="en-US"/>
        </w:rPr>
        <w:t xml:space="preserve">(HX) was a large-scale CS initiative with housing accessibility as the topic in which older adults and people with disabilities were the main target groups. HX was implemented in collaboration between Public &amp; Science and researchers at the Centre for Ageing and Support Environments (CASE) at Lund University, involving the three largest Swedish senior citizens’ associations (approximately 695,000 members in total) as partners as well as the software company MiThings. The aim of the HX was to engage people across Sweden to assess environmental barriers in the ordinary housing stock, using a mobile app developed for this purpose (Granbom, Slaug, Bronéus, Bergman &amp; Iwarsson, submitted to Citizen Science: Theory and Practice). The mobile </w:t>
      </w:r>
      <w:r w:rsidRPr="00D43484">
        <w:rPr>
          <w:color w:val="111111"/>
          <w:lang w:val="en-US"/>
        </w:rPr>
        <w:lastRenderedPageBreak/>
        <w:t>app was based on Housing Enabler, which is an instrument for valid and reliable assessment of housing accessibility (Iwarsson et al., 2012).</w:t>
      </w:r>
    </w:p>
    <w:p w14:paraId="31830FBB" w14:textId="77777777" w:rsidR="00D43484" w:rsidRDefault="00D43484" w:rsidP="00D43484">
      <w:pPr>
        <w:spacing w:line="480" w:lineRule="auto"/>
        <w:rPr>
          <w:color w:val="111111"/>
          <w:lang w:val="en-US"/>
        </w:rPr>
      </w:pPr>
    </w:p>
    <w:p w14:paraId="2C561BAE" w14:textId="1F9EFE00" w:rsidR="00D43484" w:rsidRPr="00D43484" w:rsidRDefault="00D43484" w:rsidP="00D43484">
      <w:pPr>
        <w:spacing w:line="480" w:lineRule="auto"/>
        <w:rPr>
          <w:color w:val="111111"/>
          <w:lang w:val="en-US"/>
        </w:rPr>
      </w:pPr>
      <w:r w:rsidRPr="00D43484">
        <w:rPr>
          <w:color w:val="111111"/>
          <w:lang w:val="en-US"/>
        </w:rPr>
        <w:t xml:space="preserve">The project </w:t>
      </w:r>
      <w:r w:rsidRPr="00D43484">
        <w:rPr>
          <w:rStyle w:val="Strong"/>
          <w:color w:val="111111"/>
          <w:lang w:val="en-US"/>
        </w:rPr>
        <w:t>Decision Support System for Improved Accessibility in Multi-Family Housing</w:t>
      </w:r>
      <w:r w:rsidRPr="00D43484">
        <w:rPr>
          <w:color w:val="111111"/>
          <w:lang w:val="en-US"/>
        </w:rPr>
        <w:t xml:space="preserve"> with the overarching aim to develop, test, and evaluate a new decision support system for improved accessibility in multi-family housing, and to contribute to efficient collaboration among professionals involved in health care, planning, and housing provision, as well as citizens. The project team of this project consisted of researchers and two non-academic partners: a public housing company and a micro-sized software development company.</w:t>
      </w:r>
    </w:p>
    <w:p w14:paraId="2852AAF6" w14:textId="591E9028" w:rsidR="0004520C" w:rsidRDefault="0004520C" w:rsidP="00C57CEB">
      <w:pPr>
        <w:rPr>
          <w:i/>
          <w:iCs/>
          <w:lang w:val="en-GB"/>
        </w:rPr>
      </w:pPr>
    </w:p>
    <w:p w14:paraId="048D3B08" w14:textId="4115918A" w:rsidR="00D43484" w:rsidRDefault="00D43484" w:rsidP="00C57CEB">
      <w:pPr>
        <w:rPr>
          <w:i/>
          <w:iCs/>
          <w:lang w:val="en-GB"/>
        </w:rPr>
      </w:pPr>
    </w:p>
    <w:p w14:paraId="737D4321" w14:textId="36911028" w:rsidR="00D43484" w:rsidRDefault="00D43484" w:rsidP="00C57CEB">
      <w:pPr>
        <w:rPr>
          <w:i/>
          <w:iCs/>
          <w:lang w:val="en-GB"/>
        </w:rPr>
      </w:pPr>
    </w:p>
    <w:p w14:paraId="7625A153" w14:textId="06D9BBDA" w:rsidR="00D43484" w:rsidRDefault="00D43484" w:rsidP="00C57CEB">
      <w:pPr>
        <w:rPr>
          <w:i/>
          <w:iCs/>
          <w:lang w:val="en-GB"/>
        </w:rPr>
      </w:pPr>
    </w:p>
    <w:p w14:paraId="6A0856E3" w14:textId="5CFA213F" w:rsidR="00D43484" w:rsidRDefault="00D43484" w:rsidP="00C57CEB">
      <w:pPr>
        <w:rPr>
          <w:i/>
          <w:iCs/>
          <w:lang w:val="en-GB"/>
        </w:rPr>
      </w:pPr>
    </w:p>
    <w:p w14:paraId="02DA657A" w14:textId="4553BC93" w:rsidR="00D43484" w:rsidRDefault="00D43484" w:rsidP="00C57CEB">
      <w:pPr>
        <w:rPr>
          <w:i/>
          <w:iCs/>
          <w:lang w:val="en-GB"/>
        </w:rPr>
      </w:pPr>
    </w:p>
    <w:p w14:paraId="38762D64" w14:textId="28B834F0" w:rsidR="00D43484" w:rsidRDefault="00D43484" w:rsidP="00C57CEB">
      <w:pPr>
        <w:rPr>
          <w:i/>
          <w:iCs/>
          <w:lang w:val="en-GB"/>
        </w:rPr>
      </w:pPr>
    </w:p>
    <w:p w14:paraId="3DD3AC56" w14:textId="1C008A1D" w:rsidR="00D43484" w:rsidRDefault="00D43484" w:rsidP="00C57CEB">
      <w:pPr>
        <w:rPr>
          <w:i/>
          <w:iCs/>
          <w:lang w:val="en-GB"/>
        </w:rPr>
      </w:pPr>
    </w:p>
    <w:p w14:paraId="5BBF3341" w14:textId="43DAD427" w:rsidR="00D43484" w:rsidRDefault="00D43484" w:rsidP="00C57CEB">
      <w:pPr>
        <w:rPr>
          <w:i/>
          <w:iCs/>
          <w:lang w:val="en-GB"/>
        </w:rPr>
      </w:pPr>
    </w:p>
    <w:p w14:paraId="3D09BDCD" w14:textId="0FBD2703" w:rsidR="00D43484" w:rsidRDefault="00D43484" w:rsidP="00C57CEB">
      <w:pPr>
        <w:rPr>
          <w:i/>
          <w:iCs/>
          <w:lang w:val="en-GB"/>
        </w:rPr>
      </w:pPr>
    </w:p>
    <w:p w14:paraId="668E56A9" w14:textId="1198A6B0" w:rsidR="00D43484" w:rsidRDefault="00D43484" w:rsidP="00C57CEB">
      <w:pPr>
        <w:rPr>
          <w:i/>
          <w:iCs/>
          <w:lang w:val="en-GB"/>
        </w:rPr>
      </w:pPr>
    </w:p>
    <w:p w14:paraId="283F65E9" w14:textId="6EB9A0C1" w:rsidR="00D43484" w:rsidRDefault="00D43484" w:rsidP="00C57CEB">
      <w:pPr>
        <w:rPr>
          <w:i/>
          <w:iCs/>
          <w:lang w:val="en-GB"/>
        </w:rPr>
      </w:pPr>
    </w:p>
    <w:p w14:paraId="625909B1" w14:textId="69854F18" w:rsidR="00D43484" w:rsidRDefault="00D43484" w:rsidP="00C57CEB">
      <w:pPr>
        <w:rPr>
          <w:i/>
          <w:iCs/>
          <w:lang w:val="en-GB"/>
        </w:rPr>
      </w:pPr>
    </w:p>
    <w:p w14:paraId="3A3844F4" w14:textId="2DB58F45" w:rsidR="00D43484" w:rsidRDefault="00D43484" w:rsidP="00C57CEB">
      <w:pPr>
        <w:rPr>
          <w:i/>
          <w:iCs/>
          <w:lang w:val="en-GB"/>
        </w:rPr>
      </w:pPr>
    </w:p>
    <w:p w14:paraId="29461E36" w14:textId="17D03394" w:rsidR="00D43484" w:rsidRDefault="00D43484" w:rsidP="00C57CEB">
      <w:pPr>
        <w:rPr>
          <w:i/>
          <w:iCs/>
          <w:lang w:val="en-GB"/>
        </w:rPr>
      </w:pPr>
    </w:p>
    <w:p w14:paraId="29576B17" w14:textId="19B41F49" w:rsidR="00D43484" w:rsidRDefault="00D43484" w:rsidP="00C57CEB">
      <w:pPr>
        <w:rPr>
          <w:i/>
          <w:iCs/>
          <w:lang w:val="en-GB"/>
        </w:rPr>
      </w:pPr>
    </w:p>
    <w:p w14:paraId="2E20E366" w14:textId="4138D7E3" w:rsidR="00D43484" w:rsidRDefault="00D43484" w:rsidP="00C57CEB">
      <w:pPr>
        <w:rPr>
          <w:i/>
          <w:iCs/>
          <w:lang w:val="en-GB"/>
        </w:rPr>
      </w:pPr>
    </w:p>
    <w:p w14:paraId="7301B9A0" w14:textId="7028D5E3" w:rsidR="00D43484" w:rsidRDefault="00D43484" w:rsidP="00D43484">
      <w:pPr>
        <w:pStyle w:val="Heading2"/>
        <w:rPr>
          <w:sz w:val="48"/>
          <w:szCs w:val="48"/>
        </w:rPr>
      </w:pPr>
      <w:commentRangeStart w:id="24"/>
      <w:r w:rsidRPr="00324892">
        <w:rPr>
          <w:sz w:val="48"/>
          <w:szCs w:val="48"/>
        </w:rPr>
        <w:lastRenderedPageBreak/>
        <w:t>Introduc</w:t>
      </w:r>
      <w:r>
        <w:rPr>
          <w:sz w:val="48"/>
          <w:szCs w:val="48"/>
        </w:rPr>
        <w:t>tion</w:t>
      </w:r>
      <w:r w:rsidRPr="00324892">
        <w:rPr>
          <w:sz w:val="48"/>
          <w:szCs w:val="48"/>
        </w:rPr>
        <w:t xml:space="preserve"> </w:t>
      </w:r>
      <w:commentRangeEnd w:id="24"/>
      <w:r w:rsidR="003956D1">
        <w:rPr>
          <w:rStyle w:val="CommentReference"/>
          <w:rFonts w:ascii="Arial" w:hAnsi="Arial"/>
          <w:lang w:val="sv-SE" w:eastAsia="en-US"/>
        </w:rPr>
        <w:commentReference w:id="24"/>
      </w:r>
    </w:p>
    <w:p w14:paraId="69A26B0F" w14:textId="6E7FFBC3" w:rsidR="00341ADB" w:rsidRPr="00341ADB" w:rsidRDefault="00341ADB" w:rsidP="00341ADB">
      <w:pPr>
        <w:pStyle w:val="bodytext"/>
      </w:pPr>
      <w:r w:rsidRPr="00C619BF">
        <w:rPr>
          <w:i/>
          <w:iCs/>
        </w:rP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w:t>
      </w:r>
      <w:r w:rsidRPr="00C619BF">
        <w:rPr>
          <w:i/>
          <w:iCs/>
          <w:lang w:val="en-US"/>
        </w:rPr>
        <w:t>Et recusandae autem est veritatis minima eum fuga praesentium et provident dicta. Qui quis natus est quam incidunt est temporibus ullam sit ratione aperiam sit dicta dolorem? Qui velit quaerat ad consequatur deserunt ut minus officia in eveniet voluptates est laudantium repellat</w:t>
      </w:r>
    </w:p>
    <w:p w14:paraId="4B42AFBC" w14:textId="77777777" w:rsidR="00D43484" w:rsidRDefault="00D43484" w:rsidP="00D43484">
      <w:pPr>
        <w:pStyle w:val="Heading2"/>
      </w:pPr>
      <w:r>
        <w:t>Theoretical considerations and core concepts</w:t>
      </w:r>
    </w:p>
    <w:p w14:paraId="0694BB98" w14:textId="144B1455" w:rsidR="00153CE8" w:rsidRPr="00C619BF" w:rsidRDefault="00153CE8" w:rsidP="0004520C">
      <w:pPr>
        <w:rPr>
          <w:i/>
          <w:iCs/>
          <w:lang w:val="en-US"/>
        </w:rPr>
      </w:pPr>
      <w:r w:rsidRPr="00C619BF">
        <w:rPr>
          <w:i/>
          <w:iCs/>
          <w:lang w:val="en-GB"/>
        </w:rP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w:t>
      </w:r>
      <w:r w:rsidRPr="00C619BF">
        <w:rPr>
          <w:i/>
          <w:iCs/>
          <w:lang w:val="en-US"/>
        </w:rPr>
        <w:t xml:space="preserve">Et recusandae autem est veritatis minima eum fuga praesentium et provident dicta. Qui quis natus est quam incidunt est temporibus ullam sit ratione aperiam sit dicta dolorem? Qui velit quaerat ad consequatur deserunt ut minus officia in eveniet voluptates est laudantium repellat in molestiae minus et dolorem quod! Sed animi eveniet non soluta provident eos beatae asperiores. 33 consequatur sint ea autem sunt ad adipisci dolorem et porro nostrum. </w:t>
      </w:r>
      <w:r w:rsidRPr="0004520C">
        <w:rPr>
          <w:i/>
          <w:iCs/>
        </w:rPr>
        <w:t xml:space="preserve">Et rerum quia et soluta totam odio omnis ex sunt molestias! 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 In dolorum inventore quo harum incidunt ex sapiente qui nisi earum. Et recusandae autem est veritatis minima eum fuga praesentium et provident dicta. </w:t>
      </w:r>
      <w:r w:rsidRPr="00C619BF">
        <w:rPr>
          <w:i/>
          <w:iCs/>
          <w:lang w:val="en-US"/>
        </w:rPr>
        <w:t>Qui quis natus est quam incidunt est temporibus ullam sit ratione aperiam sit dicta dolorem? Qui velit quaerat ad consequatur deserunt ut minus officia in eveniet voluptates est laudantium repellat in molestiae minus et dolorem quod!</w:t>
      </w:r>
    </w:p>
    <w:p w14:paraId="128ECFB3" w14:textId="325B9C70" w:rsidR="00C33357" w:rsidRPr="001A03CC" w:rsidRDefault="00341ADB" w:rsidP="00C33357">
      <w:pPr>
        <w:pStyle w:val="Heading2"/>
      </w:pPr>
      <w:r w:rsidRPr="00341ADB">
        <w:lastRenderedPageBreak/>
        <w:t>Summing up/</w:t>
      </w:r>
      <w:commentRangeStart w:id="25"/>
      <w:r w:rsidRPr="00341ADB">
        <w:t>Rationale</w:t>
      </w:r>
      <w:commentRangeEnd w:id="25"/>
      <w:r w:rsidR="00243602">
        <w:rPr>
          <w:rStyle w:val="CommentReference"/>
          <w:rFonts w:ascii="Arial" w:hAnsi="Arial"/>
          <w:lang w:val="sv-SE" w:eastAsia="en-US"/>
        </w:rPr>
        <w:commentReference w:id="25"/>
      </w:r>
    </w:p>
    <w:p w14:paraId="643E772A" w14:textId="2FAC2C6A" w:rsidR="00153CE8" w:rsidRPr="00C619BF" w:rsidRDefault="00153CE8" w:rsidP="0004520C">
      <w:pPr>
        <w:rPr>
          <w:b/>
          <w:i/>
          <w:iCs/>
          <w:lang w:val="en-US"/>
        </w:rPr>
      </w:pPr>
      <w:r w:rsidRPr="00C619BF">
        <w:rPr>
          <w:i/>
          <w:iCs/>
          <w:lang w:val="en-GB"/>
        </w:rPr>
        <w:t xml:space="preserve">Lorem ipsum dolor sit amet. Vel obcaecati enim et molestiae neque non magnam natus qui autem sunt qui sapiente minus ut asperiores quas et iure eveniet. Et voluptatem inventore ut soluta reiciendis aut deserunt facilis sed consequatur debitis et repellat adipisci. Eos laboriosam inventore et quidem voluptatem eos obcaecati quisquam et quia officia.In dolorum inventore quo harum incidunt ex sapiente qui nisi earum. </w:t>
      </w:r>
      <w:r w:rsidRPr="00C619BF">
        <w:rPr>
          <w:i/>
          <w:iCs/>
          <w:lang w:val="en-US"/>
        </w:rPr>
        <w:t xml:space="preserve">Et recusandae autem est veritatis minima eum fuga praesentium et provident dicta. Qui quis natus est quam incidunt est temporibus ullam sit ratione aperiam sit dicta dolorem? Qui velit quaerat ad consequatur deserunt ut minus officia </w:t>
      </w:r>
    </w:p>
    <w:p w14:paraId="2FFC01E5" w14:textId="12E492E0" w:rsidR="004E599E" w:rsidRPr="001A03CC" w:rsidRDefault="004E599E" w:rsidP="00B54D7A">
      <w:pPr>
        <w:pStyle w:val="Heading1"/>
      </w:pPr>
      <w:bookmarkStart w:id="26" w:name="_Toc94241091"/>
      <w:commentRangeStart w:id="27"/>
      <w:r w:rsidRPr="001A03CC">
        <w:lastRenderedPageBreak/>
        <w:t>Aims</w:t>
      </w:r>
      <w:bookmarkEnd w:id="26"/>
      <w:commentRangeEnd w:id="27"/>
      <w:r w:rsidR="00006932">
        <w:rPr>
          <w:rStyle w:val="CommentReference"/>
          <w:rFonts w:ascii="Arial" w:hAnsi="Arial"/>
          <w:lang w:val="sv-SE" w:eastAsia="en-US"/>
        </w:rPr>
        <w:commentReference w:id="27"/>
      </w:r>
    </w:p>
    <w:p w14:paraId="151376D7" w14:textId="2BAE65E5" w:rsidR="00C619BF" w:rsidRDefault="00341ADB" w:rsidP="004E599E">
      <w:pPr>
        <w:pStyle w:val="bodytext"/>
        <w:rPr>
          <w:ins w:id="28" w:author="Joakim Frögren" w:date="2022-02-02T08:56:00Z"/>
        </w:rPr>
      </w:pPr>
      <w:r w:rsidRPr="00341ADB">
        <w:rPr>
          <w:sz w:val="24"/>
          <w:lang w:val="en-US"/>
        </w:rPr>
        <w:t xml:space="preserve">The overarching aim of this thesis was to extend and deepen the current knowledge of user involvement in research on ageing and health, where users refers to representatives of </w:t>
      </w:r>
      <w:commentRangeStart w:id="29"/>
      <w:r w:rsidRPr="00341ADB">
        <w:rPr>
          <w:sz w:val="24"/>
          <w:lang w:val="en-US"/>
        </w:rPr>
        <w:t xml:space="preserve">older adults </w:t>
      </w:r>
      <w:commentRangeEnd w:id="29"/>
      <w:r w:rsidR="00E33661">
        <w:rPr>
          <w:rStyle w:val="CommentReference"/>
          <w:rFonts w:ascii="Arial" w:hAnsi="Arial"/>
          <w:lang w:val="sv-SE" w:eastAsia="en-US"/>
        </w:rPr>
        <w:commentReference w:id="29"/>
      </w:r>
      <w:r w:rsidRPr="00341ADB">
        <w:rPr>
          <w:sz w:val="24"/>
          <w:lang w:val="en-US"/>
        </w:rPr>
        <w:t>as well as other societal groups and actors with a direct or indirect interest in the research being conducted. Moreover to contribute strategies for involving users in future research on ageing and health.</w:t>
      </w:r>
    </w:p>
    <w:p w14:paraId="2CA7A410" w14:textId="77777777" w:rsidR="00C619BF" w:rsidRDefault="00C619BF" w:rsidP="004E599E">
      <w:pPr>
        <w:pStyle w:val="bodytext"/>
      </w:pPr>
    </w:p>
    <w:p w14:paraId="2290ADE5" w14:textId="6D45859F" w:rsidR="004E599E" w:rsidRPr="00C619BF" w:rsidRDefault="004E599E" w:rsidP="0004520C">
      <w:pPr>
        <w:rPr>
          <w:lang w:val="en-US"/>
        </w:rPr>
      </w:pPr>
      <w:r w:rsidRPr="00C619BF">
        <w:rPr>
          <w:lang w:val="en-US"/>
        </w:rPr>
        <w:t xml:space="preserve">The </w:t>
      </w:r>
      <w:r w:rsidR="009B33A6" w:rsidRPr="00C619BF">
        <w:rPr>
          <w:lang w:val="en-US"/>
        </w:rPr>
        <w:t xml:space="preserve">specific </w:t>
      </w:r>
      <w:r w:rsidRPr="00C619BF">
        <w:rPr>
          <w:lang w:val="en-US"/>
        </w:rPr>
        <w:t>aims of the studies were</w:t>
      </w:r>
      <w:r w:rsidR="00613569" w:rsidRPr="00C619BF">
        <w:rPr>
          <w:lang w:val="en-US"/>
        </w:rPr>
        <w:t xml:space="preserve"> as follows</w:t>
      </w:r>
      <w:r w:rsidRPr="00C619BF">
        <w:rPr>
          <w:lang w:val="en-US"/>
        </w:rPr>
        <w:t>:</w:t>
      </w:r>
    </w:p>
    <w:p w14:paraId="1F240D84" w14:textId="77777777" w:rsidR="0004520C" w:rsidRPr="00C619BF" w:rsidRDefault="0004520C" w:rsidP="0004520C">
      <w:pPr>
        <w:rPr>
          <w:lang w:val="en-US"/>
        </w:rPr>
      </w:pPr>
    </w:p>
    <w:p w14:paraId="06B7243F" w14:textId="31ECB27B" w:rsidR="00FF6DD2" w:rsidRPr="00C619BF" w:rsidRDefault="00AC7715" w:rsidP="0004520C">
      <w:pPr>
        <w:rPr>
          <w:lang w:val="en-US"/>
        </w:rPr>
      </w:pPr>
      <w:r w:rsidRPr="00C619BF">
        <w:rPr>
          <w:b/>
          <w:bCs/>
          <w:lang w:val="en-US"/>
        </w:rPr>
        <w:t>Study</w:t>
      </w:r>
      <w:r w:rsidR="00151127" w:rsidRPr="00C619BF">
        <w:rPr>
          <w:b/>
          <w:bCs/>
          <w:lang w:val="en-US"/>
        </w:rPr>
        <w:t xml:space="preserve"> I</w:t>
      </w:r>
      <w:r w:rsidR="00850691" w:rsidRPr="00C619BF">
        <w:rPr>
          <w:lang w:val="en-US"/>
        </w:rPr>
        <w:t xml:space="preserve">: </w:t>
      </w:r>
      <w:r w:rsidR="00341ADB" w:rsidRPr="00341ADB">
        <w:rPr>
          <w:lang w:val="en-US"/>
        </w:rPr>
        <w:t>Through usability testing with intended users, investigate the interest in and the potential usefulness and usability of a health-oriented app developed with the aim of supporting older people with cognitive impairment and their informal carers in everyday life.</w:t>
      </w:r>
    </w:p>
    <w:p w14:paraId="680EA57B" w14:textId="7E4E5C1D" w:rsidR="00151127" w:rsidRPr="00C619BF" w:rsidRDefault="00AC7715" w:rsidP="0004520C">
      <w:pPr>
        <w:rPr>
          <w:lang w:val="en-US"/>
        </w:rPr>
      </w:pPr>
      <w:r w:rsidRPr="00C619BF">
        <w:rPr>
          <w:b/>
          <w:bCs/>
          <w:lang w:val="en-US"/>
        </w:rPr>
        <w:t xml:space="preserve">Study </w:t>
      </w:r>
      <w:r w:rsidR="00151127" w:rsidRPr="00C619BF">
        <w:rPr>
          <w:b/>
          <w:bCs/>
          <w:lang w:val="en-US"/>
        </w:rPr>
        <w:t>II</w:t>
      </w:r>
      <w:r w:rsidR="00850691" w:rsidRPr="00C619BF">
        <w:rPr>
          <w:lang w:val="en-US"/>
        </w:rPr>
        <w:t xml:space="preserve">: </w:t>
      </w:r>
      <w:r w:rsidR="00341ADB" w:rsidRPr="00341ADB">
        <w:rPr>
          <w:lang w:val="en-US"/>
        </w:rPr>
        <w:t>To explore the awareness and attitudes to public involvement in research on ageing and health among older people in Sweden.</w:t>
      </w:r>
    </w:p>
    <w:p w14:paraId="4F94E20C" w14:textId="77777777" w:rsidR="00341ADB" w:rsidRDefault="00AC7715" w:rsidP="0004520C">
      <w:pPr>
        <w:rPr>
          <w:lang w:val="en-US"/>
        </w:rPr>
      </w:pPr>
      <w:r w:rsidRPr="00C619BF">
        <w:rPr>
          <w:b/>
          <w:bCs/>
          <w:lang w:val="en-US"/>
        </w:rPr>
        <w:t xml:space="preserve">Study </w:t>
      </w:r>
      <w:r w:rsidR="00151127" w:rsidRPr="00C619BF">
        <w:rPr>
          <w:b/>
          <w:bCs/>
          <w:lang w:val="en-US"/>
        </w:rPr>
        <w:t>III</w:t>
      </w:r>
      <w:r w:rsidR="00850691" w:rsidRPr="00C619BF">
        <w:rPr>
          <w:lang w:val="en-US"/>
        </w:rPr>
        <w:t xml:space="preserve">: </w:t>
      </w:r>
      <w:r w:rsidR="00341ADB" w:rsidRPr="00341ADB">
        <w:rPr>
          <w:lang w:val="en-US"/>
        </w:rPr>
        <w:t>Based on a Swedish Citizen Science initiative on housing accessibility targeting older adults and people with disabilities, investigate characteristics of participants, and changes in attitudes after participation.</w:t>
      </w:r>
    </w:p>
    <w:p w14:paraId="7CCF1102" w14:textId="4D1767D7" w:rsidR="001A5D80" w:rsidRPr="00C619BF" w:rsidRDefault="00AC7715" w:rsidP="0004520C">
      <w:pPr>
        <w:rPr>
          <w:lang w:val="en-US"/>
        </w:rPr>
      </w:pPr>
      <w:r w:rsidRPr="00C619BF">
        <w:rPr>
          <w:b/>
          <w:bCs/>
          <w:lang w:val="en-US"/>
        </w:rPr>
        <w:t xml:space="preserve">Study </w:t>
      </w:r>
      <w:r w:rsidR="00151127" w:rsidRPr="00C619BF">
        <w:rPr>
          <w:b/>
          <w:bCs/>
          <w:lang w:val="en-US"/>
        </w:rPr>
        <w:t>IV</w:t>
      </w:r>
      <w:r w:rsidR="00850691" w:rsidRPr="00C619BF">
        <w:rPr>
          <w:b/>
          <w:bCs/>
          <w:lang w:val="en-US"/>
        </w:rPr>
        <w:t>:</w:t>
      </w:r>
      <w:r w:rsidR="000D6E09" w:rsidRPr="00C619BF">
        <w:rPr>
          <w:lang w:val="en-US"/>
        </w:rPr>
        <w:t xml:space="preserve"> </w:t>
      </w:r>
      <w:r w:rsidR="00341ADB" w:rsidRPr="00341ADB">
        <w:rPr>
          <w:lang w:val="en-US"/>
        </w:rPr>
        <w:t>Through research circles with non-academic representatives and researchers, gain a better understanding of crucial variables for decision-making linked to the provision of accessible housing for the ageing population in Sweden.</w:t>
      </w:r>
    </w:p>
    <w:p w14:paraId="0FD0EE20" w14:textId="2308C60F" w:rsidR="00151127" w:rsidRPr="001A03CC" w:rsidRDefault="00151127" w:rsidP="00B54D7A">
      <w:pPr>
        <w:pStyle w:val="Heading1"/>
      </w:pPr>
      <w:bookmarkStart w:id="30" w:name="_Toc94241092"/>
      <w:commentRangeStart w:id="31"/>
      <w:r w:rsidRPr="001A03CC">
        <w:lastRenderedPageBreak/>
        <w:t>Methods</w:t>
      </w:r>
      <w:bookmarkEnd w:id="30"/>
      <w:commentRangeEnd w:id="31"/>
      <w:r w:rsidR="00C22E0A">
        <w:rPr>
          <w:rStyle w:val="CommentReference"/>
          <w:rFonts w:ascii="Arial" w:hAnsi="Arial"/>
          <w:lang w:val="sv-SE" w:eastAsia="en-US"/>
        </w:rPr>
        <w:commentReference w:id="31"/>
      </w:r>
    </w:p>
    <w:p w14:paraId="17A1441F" w14:textId="77777777" w:rsidR="00341ADB" w:rsidRDefault="00341ADB" w:rsidP="0004520C">
      <w:pPr>
        <w:rPr>
          <w:lang w:val="en-US"/>
        </w:rPr>
      </w:pPr>
      <w:r w:rsidRPr="00341ADB">
        <w:rPr>
          <w:lang w:val="en-US"/>
        </w:rPr>
        <w:t xml:space="preserve">To achieve the overarching aim, a combination of qualitative and quantitative methods were used. The four studies </w:t>
      </w:r>
      <w:commentRangeStart w:id="32"/>
      <w:r w:rsidRPr="00341ADB">
        <w:rPr>
          <w:lang w:val="en-US"/>
        </w:rPr>
        <w:t>stemmed from four different research projects</w:t>
      </w:r>
      <w:commentRangeEnd w:id="32"/>
      <w:r w:rsidR="00275540">
        <w:rPr>
          <w:rStyle w:val="CommentReference"/>
          <w:rFonts w:ascii="Arial" w:hAnsi="Arial"/>
          <w:lang w:eastAsia="en-US"/>
        </w:rPr>
        <w:commentReference w:id="32"/>
      </w:r>
      <w:r w:rsidRPr="00341ADB">
        <w:rPr>
          <w:lang w:val="en-US"/>
        </w:rPr>
        <w:t xml:space="preserve"> that all involved or targeted users in different ways.</w:t>
      </w:r>
    </w:p>
    <w:p w14:paraId="7FAB9401" w14:textId="77777777" w:rsidR="00341ADB" w:rsidRDefault="00341ADB" w:rsidP="0004520C">
      <w:pPr>
        <w:rPr>
          <w:lang w:val="en-US"/>
        </w:rPr>
      </w:pPr>
    </w:p>
    <w:p w14:paraId="12FF1914" w14:textId="74489568" w:rsidR="0071587A" w:rsidRPr="00C619BF" w:rsidRDefault="0071587A" w:rsidP="0004520C">
      <w:pPr>
        <w:rPr>
          <w:lang w:val="en-US"/>
        </w:rPr>
      </w:pPr>
      <w:r w:rsidRPr="00C619BF">
        <w:rPr>
          <w:lang w:val="en-US"/>
        </w:rPr>
        <w:t>Table 1 provides an overview of the studies included in the thesis.</w:t>
      </w:r>
    </w:p>
    <w:p w14:paraId="5835F98E" w14:textId="29B3A975" w:rsidR="00126E1F" w:rsidRDefault="00126E1F" w:rsidP="00F6629E">
      <w:pPr>
        <w:pStyle w:val="bodytext"/>
      </w:pPr>
    </w:p>
    <w:p w14:paraId="288A43C3" w14:textId="77777777" w:rsidR="004A6077" w:rsidRPr="00C619BF" w:rsidRDefault="004A6077">
      <w:pPr>
        <w:rPr>
          <w:b/>
          <w:bCs/>
          <w:sz w:val="20"/>
          <w:szCs w:val="20"/>
          <w:lang w:val="en-US"/>
        </w:rPr>
      </w:pPr>
      <w:r w:rsidRPr="00C619BF">
        <w:rPr>
          <w:b/>
          <w:bCs/>
          <w:sz w:val="20"/>
          <w:szCs w:val="20"/>
          <w:lang w:val="en-US"/>
        </w:rPr>
        <w:br w:type="page"/>
      </w:r>
    </w:p>
    <w:p w14:paraId="3D30885B" w14:textId="2E0C4A47" w:rsidR="00126E1F" w:rsidRPr="00C619BF" w:rsidRDefault="00126E1F" w:rsidP="0004520C">
      <w:pPr>
        <w:rPr>
          <w:b/>
          <w:bCs/>
          <w:sz w:val="20"/>
          <w:szCs w:val="20"/>
          <w:lang w:val="en-US"/>
        </w:rPr>
      </w:pPr>
      <w:r w:rsidRPr="00C619BF">
        <w:rPr>
          <w:b/>
          <w:bCs/>
          <w:sz w:val="20"/>
          <w:szCs w:val="20"/>
          <w:lang w:val="en-US"/>
        </w:rPr>
        <w:lastRenderedPageBreak/>
        <w:t xml:space="preserve">Table 1 </w:t>
      </w:r>
    </w:p>
    <w:p w14:paraId="09EBEFEA" w14:textId="77777777" w:rsidR="00126E1F" w:rsidRPr="00C619BF" w:rsidRDefault="00126E1F" w:rsidP="0004520C">
      <w:pPr>
        <w:rPr>
          <w:sz w:val="20"/>
          <w:szCs w:val="20"/>
          <w:lang w:val="en-US"/>
        </w:rPr>
      </w:pPr>
      <w:r w:rsidRPr="00C619BF">
        <w:rPr>
          <w:sz w:val="20"/>
          <w:szCs w:val="20"/>
          <w:lang w:val="en-US"/>
        </w:rPr>
        <w:t xml:space="preserve">Overview of studies I-IV </w:t>
      </w:r>
    </w:p>
    <w:tbl>
      <w:tblPr>
        <w:tblStyle w:val="TableGrid"/>
        <w:tblW w:w="5000" w:type="pct"/>
        <w:tblLook w:val="04A0" w:firstRow="1" w:lastRow="0" w:firstColumn="1" w:lastColumn="0" w:noHBand="0" w:noVBand="1"/>
      </w:tblPr>
      <w:tblGrid>
        <w:gridCol w:w="1079"/>
        <w:gridCol w:w="1757"/>
        <w:gridCol w:w="1489"/>
        <w:gridCol w:w="1489"/>
        <w:gridCol w:w="1490"/>
      </w:tblGrid>
      <w:tr w:rsidR="00126E1F" w:rsidRPr="001A03CC" w14:paraId="2E3F996A" w14:textId="77777777" w:rsidTr="00E61960">
        <w:tc>
          <w:tcPr>
            <w:tcW w:w="739" w:type="pct"/>
            <w:shd w:val="clear" w:color="auto" w:fill="C5D9C9"/>
          </w:tcPr>
          <w:p w14:paraId="3B5FAA37" w14:textId="77777777" w:rsidR="00126E1F" w:rsidRPr="001A03CC" w:rsidRDefault="00126E1F" w:rsidP="00BA5773">
            <w:pPr>
              <w:pStyle w:val="tabeltextintabel"/>
              <w:rPr>
                <w:noProof w:val="0"/>
                <w:lang w:val="en-GB"/>
              </w:rPr>
            </w:pPr>
          </w:p>
        </w:tc>
        <w:tc>
          <w:tcPr>
            <w:tcW w:w="1203" w:type="pct"/>
            <w:shd w:val="clear" w:color="auto" w:fill="C5D9C9"/>
          </w:tcPr>
          <w:p w14:paraId="6011E163" w14:textId="77777777" w:rsidR="00126E1F" w:rsidRPr="001A03CC" w:rsidRDefault="00126E1F" w:rsidP="00BA5773">
            <w:pPr>
              <w:pStyle w:val="tabeltextintabel"/>
              <w:jc w:val="center"/>
              <w:rPr>
                <w:b/>
                <w:bCs/>
                <w:noProof w:val="0"/>
                <w:lang w:val="en-GB"/>
              </w:rPr>
            </w:pPr>
            <w:r w:rsidRPr="001A03CC">
              <w:rPr>
                <w:b/>
                <w:bCs/>
                <w:noProof w:val="0"/>
                <w:lang w:val="en-GB"/>
              </w:rPr>
              <w:t>Study I</w:t>
            </w:r>
          </w:p>
        </w:tc>
        <w:tc>
          <w:tcPr>
            <w:tcW w:w="1019" w:type="pct"/>
            <w:shd w:val="clear" w:color="auto" w:fill="C5D9C9"/>
          </w:tcPr>
          <w:p w14:paraId="290071E7" w14:textId="77777777" w:rsidR="00126E1F" w:rsidRPr="001A03CC" w:rsidRDefault="00126E1F" w:rsidP="00BA5773">
            <w:pPr>
              <w:pStyle w:val="tabeltextintabel"/>
              <w:jc w:val="center"/>
              <w:rPr>
                <w:b/>
                <w:bCs/>
                <w:noProof w:val="0"/>
                <w:lang w:val="en-GB"/>
              </w:rPr>
            </w:pPr>
            <w:r w:rsidRPr="001A03CC">
              <w:rPr>
                <w:b/>
                <w:bCs/>
                <w:noProof w:val="0"/>
                <w:lang w:val="en-GB"/>
              </w:rPr>
              <w:t>Study II</w:t>
            </w:r>
          </w:p>
        </w:tc>
        <w:tc>
          <w:tcPr>
            <w:tcW w:w="1019" w:type="pct"/>
            <w:shd w:val="clear" w:color="auto" w:fill="C5D9C9"/>
          </w:tcPr>
          <w:p w14:paraId="111E63B8" w14:textId="77777777" w:rsidR="00126E1F" w:rsidRPr="001A03CC" w:rsidRDefault="00126E1F" w:rsidP="00BA5773">
            <w:pPr>
              <w:pStyle w:val="tabeltextintabel"/>
              <w:jc w:val="center"/>
              <w:rPr>
                <w:b/>
                <w:bCs/>
                <w:noProof w:val="0"/>
                <w:lang w:val="en-GB"/>
              </w:rPr>
            </w:pPr>
            <w:r w:rsidRPr="001A03CC">
              <w:rPr>
                <w:b/>
                <w:bCs/>
                <w:noProof w:val="0"/>
                <w:lang w:val="en-GB"/>
              </w:rPr>
              <w:t>Study III</w:t>
            </w:r>
          </w:p>
        </w:tc>
        <w:tc>
          <w:tcPr>
            <w:tcW w:w="1020" w:type="pct"/>
            <w:shd w:val="clear" w:color="auto" w:fill="C5D9C9"/>
          </w:tcPr>
          <w:p w14:paraId="55E4312E" w14:textId="77777777" w:rsidR="00126E1F" w:rsidRPr="001A03CC" w:rsidRDefault="00126E1F" w:rsidP="00BA5773">
            <w:pPr>
              <w:pStyle w:val="tabeltextintabel"/>
              <w:jc w:val="center"/>
              <w:rPr>
                <w:b/>
                <w:bCs/>
                <w:noProof w:val="0"/>
                <w:lang w:val="en-GB"/>
              </w:rPr>
            </w:pPr>
            <w:r w:rsidRPr="001A03CC">
              <w:rPr>
                <w:b/>
                <w:bCs/>
                <w:noProof w:val="0"/>
                <w:lang w:val="en-GB"/>
              </w:rPr>
              <w:t>Study IV</w:t>
            </w:r>
          </w:p>
        </w:tc>
      </w:tr>
      <w:tr w:rsidR="00126E1F" w:rsidRPr="006C5DC1" w14:paraId="1FAA1598" w14:textId="77777777" w:rsidTr="00E61960">
        <w:tc>
          <w:tcPr>
            <w:tcW w:w="739" w:type="pct"/>
          </w:tcPr>
          <w:p w14:paraId="58ED39F8" w14:textId="77777777" w:rsidR="00126E1F" w:rsidRPr="001A03CC" w:rsidRDefault="00126E1F" w:rsidP="00BA5773">
            <w:pPr>
              <w:pStyle w:val="tabeltextintabel"/>
              <w:rPr>
                <w:b/>
                <w:bCs/>
                <w:noProof w:val="0"/>
                <w:lang w:val="en-GB"/>
              </w:rPr>
            </w:pPr>
            <w:r w:rsidRPr="001A03CC">
              <w:rPr>
                <w:b/>
                <w:bCs/>
                <w:noProof w:val="0"/>
                <w:lang w:val="en-GB"/>
              </w:rPr>
              <w:t>Aim</w:t>
            </w:r>
          </w:p>
        </w:tc>
        <w:tc>
          <w:tcPr>
            <w:tcW w:w="1203" w:type="pct"/>
          </w:tcPr>
          <w:p w14:paraId="1FD5BD5B" w14:textId="588E8F28" w:rsidR="00126E1F" w:rsidRPr="00E61960" w:rsidRDefault="00E61960" w:rsidP="00BA5773">
            <w:pPr>
              <w:pStyle w:val="tabeltextintabel"/>
              <w:rPr>
                <w:lang w:val="en-US"/>
              </w:rPr>
            </w:pPr>
            <w:r w:rsidRPr="00E61960">
              <w:rPr>
                <w:lang w:val="en-GB"/>
              </w:rPr>
              <w:t xml:space="preserve">Through </w:t>
            </w:r>
            <w:commentRangeStart w:id="33"/>
            <w:r w:rsidRPr="00E61960">
              <w:rPr>
                <w:lang w:val="en-GB"/>
              </w:rPr>
              <w:t xml:space="preserve">usability testing </w:t>
            </w:r>
            <w:commentRangeEnd w:id="33"/>
            <w:r w:rsidR="00275540">
              <w:rPr>
                <w:rStyle w:val="CommentReference"/>
                <w:noProof w:val="0"/>
                <w:lang w:eastAsia="en-US"/>
              </w:rPr>
              <w:commentReference w:id="33"/>
            </w:r>
            <w:r w:rsidRPr="00E61960">
              <w:rPr>
                <w:lang w:val="en-GB"/>
              </w:rPr>
              <w:t>with intended users, investigate the interest in and the potential usefulness and usability of a health-oriented app developed with the aim of supporting older people with cognitive impairment and their informal carers in everyday life.</w:t>
            </w:r>
          </w:p>
        </w:tc>
        <w:tc>
          <w:tcPr>
            <w:tcW w:w="1019" w:type="pct"/>
          </w:tcPr>
          <w:p w14:paraId="65CE12DD" w14:textId="4CA7DB1C" w:rsidR="00126E1F" w:rsidRPr="001A03CC" w:rsidRDefault="00E61960" w:rsidP="00BA5773">
            <w:pPr>
              <w:pStyle w:val="tabeltextintabel"/>
              <w:rPr>
                <w:lang w:val="en-GB"/>
              </w:rPr>
            </w:pPr>
            <w:r w:rsidRPr="00E61960">
              <w:rPr>
                <w:lang w:val="en-GB"/>
              </w:rPr>
              <w:t>To explore the awareness and attitudes to public involvement in research on ageing and health among older people in Sweden.</w:t>
            </w:r>
          </w:p>
        </w:tc>
        <w:tc>
          <w:tcPr>
            <w:tcW w:w="1019" w:type="pct"/>
          </w:tcPr>
          <w:p w14:paraId="2DB69B14" w14:textId="5DD41B70" w:rsidR="00126E1F" w:rsidRPr="001A03CC" w:rsidRDefault="00E61960" w:rsidP="00BA5773">
            <w:pPr>
              <w:pStyle w:val="tabeltextintabel"/>
              <w:rPr>
                <w:lang w:val="en-GB"/>
              </w:rPr>
            </w:pPr>
            <w:r w:rsidRPr="00E61960">
              <w:rPr>
                <w:lang w:val="en-GB"/>
              </w:rPr>
              <w:t>Based on a Swedish Citizen Science initiative on housing accessibility targeting older adults and people with disabilities, investigate characteristics of participants, and changes in attitudes after participation.</w:t>
            </w:r>
          </w:p>
        </w:tc>
        <w:tc>
          <w:tcPr>
            <w:tcW w:w="1020" w:type="pct"/>
          </w:tcPr>
          <w:p w14:paraId="51680C3B" w14:textId="665C0E49" w:rsidR="00A56492" w:rsidRPr="001A03CC" w:rsidRDefault="00E61960" w:rsidP="00BA5773">
            <w:pPr>
              <w:pStyle w:val="tabeltextintabel"/>
              <w:rPr>
                <w:lang w:val="en-GB"/>
              </w:rPr>
            </w:pPr>
            <w:r w:rsidRPr="00E61960">
              <w:rPr>
                <w:lang w:val="en-GB"/>
              </w:rPr>
              <w:t>Through research circles with non-academic representatives and researchers, gain a better understanding of crucial variables for decision-making linked to the provision of accessible housing for the ageing population in Sweden.</w:t>
            </w:r>
          </w:p>
        </w:tc>
      </w:tr>
      <w:tr w:rsidR="00E61960" w:rsidRPr="001A03CC" w14:paraId="27242542" w14:textId="77777777" w:rsidTr="004E2C7D">
        <w:trPr>
          <w:trHeight w:val="529"/>
        </w:trPr>
        <w:tc>
          <w:tcPr>
            <w:tcW w:w="739" w:type="pct"/>
          </w:tcPr>
          <w:p w14:paraId="2E54AC65" w14:textId="77777777" w:rsidR="00E61960" w:rsidRPr="001A03CC" w:rsidRDefault="00E61960" w:rsidP="00E61960">
            <w:pPr>
              <w:pStyle w:val="tabeltextintabel"/>
              <w:rPr>
                <w:b/>
                <w:bCs/>
                <w:noProof w:val="0"/>
                <w:lang w:val="en-GB"/>
              </w:rPr>
            </w:pPr>
            <w:r w:rsidRPr="001A03CC">
              <w:rPr>
                <w:b/>
                <w:bCs/>
                <w:noProof w:val="0"/>
                <w:lang w:val="en-GB"/>
              </w:rPr>
              <w:t>Method</w:t>
            </w:r>
          </w:p>
        </w:tc>
        <w:tc>
          <w:tcPr>
            <w:tcW w:w="1203" w:type="pct"/>
          </w:tcPr>
          <w:p w14:paraId="0166717E" w14:textId="152957E2" w:rsidR="00E61960" w:rsidRPr="001A03CC" w:rsidRDefault="00E61960" w:rsidP="00E61960">
            <w:pPr>
              <w:pStyle w:val="tabeltextintabel"/>
              <w:rPr>
                <w:lang w:val="en-GB"/>
              </w:rPr>
            </w:pPr>
            <w:r>
              <w:rPr>
                <w:lang w:val="en-GB"/>
              </w:rPr>
              <w:t>Interviews, quantitative evaluation</w:t>
            </w:r>
          </w:p>
        </w:tc>
        <w:tc>
          <w:tcPr>
            <w:tcW w:w="1019" w:type="pct"/>
          </w:tcPr>
          <w:p w14:paraId="521C973C" w14:textId="7169A384" w:rsidR="00E61960" w:rsidRPr="001A03CC" w:rsidRDefault="00E61960" w:rsidP="00E61960">
            <w:pPr>
              <w:pStyle w:val="tabeltextintabel"/>
              <w:rPr>
                <w:lang w:val="en-GB"/>
              </w:rPr>
            </w:pPr>
            <w:r>
              <w:rPr>
                <w:lang w:val="en-GB"/>
              </w:rPr>
              <w:t>Statistical analysis</w:t>
            </w:r>
          </w:p>
        </w:tc>
        <w:tc>
          <w:tcPr>
            <w:tcW w:w="1019" w:type="pct"/>
          </w:tcPr>
          <w:p w14:paraId="2DE2B5EF" w14:textId="75FD6B1A" w:rsidR="00E61960" w:rsidRPr="001A03CC" w:rsidRDefault="00E61960" w:rsidP="00E61960">
            <w:pPr>
              <w:pStyle w:val="tabeltextintabel"/>
              <w:rPr>
                <w:lang w:val="en-GB"/>
              </w:rPr>
            </w:pPr>
            <w:commentRangeStart w:id="34"/>
            <w:r>
              <w:rPr>
                <w:lang w:val="en-GB"/>
              </w:rPr>
              <w:t>Statistical analysis</w:t>
            </w:r>
            <w:commentRangeEnd w:id="34"/>
            <w:r w:rsidR="00AC3E3F">
              <w:rPr>
                <w:rStyle w:val="CommentReference"/>
                <w:noProof w:val="0"/>
                <w:lang w:eastAsia="en-US"/>
              </w:rPr>
              <w:commentReference w:id="34"/>
            </w:r>
          </w:p>
        </w:tc>
        <w:tc>
          <w:tcPr>
            <w:tcW w:w="1020" w:type="pct"/>
          </w:tcPr>
          <w:p w14:paraId="6D6A6EA8" w14:textId="631BAFCC" w:rsidR="00E61960" w:rsidRPr="001A03CC" w:rsidRDefault="00E61960" w:rsidP="00E61960">
            <w:pPr>
              <w:pStyle w:val="tabeltextintabel"/>
              <w:rPr>
                <w:lang w:val="en-GB"/>
              </w:rPr>
            </w:pPr>
            <w:r>
              <w:rPr>
                <w:lang w:val="en-GB"/>
              </w:rPr>
              <w:t>C</w:t>
            </w:r>
            <w:r w:rsidRPr="001A03CC">
              <w:rPr>
                <w:lang w:val="en-GB"/>
              </w:rPr>
              <w:t>ontent analysis &amp; research circles</w:t>
            </w:r>
          </w:p>
        </w:tc>
      </w:tr>
      <w:tr w:rsidR="00E61960" w:rsidRPr="00E61960" w14:paraId="28F1A12E" w14:textId="77777777" w:rsidTr="00E61960">
        <w:tc>
          <w:tcPr>
            <w:tcW w:w="739" w:type="pct"/>
          </w:tcPr>
          <w:p w14:paraId="30B62321" w14:textId="77777777" w:rsidR="00E61960" w:rsidRPr="001A03CC" w:rsidRDefault="00E61960" w:rsidP="00E61960">
            <w:pPr>
              <w:pStyle w:val="tabeltextintabel"/>
              <w:rPr>
                <w:b/>
                <w:bCs/>
                <w:noProof w:val="0"/>
                <w:lang w:val="en-GB"/>
              </w:rPr>
            </w:pPr>
            <w:r w:rsidRPr="001A03CC">
              <w:rPr>
                <w:b/>
                <w:bCs/>
                <w:noProof w:val="0"/>
                <w:lang w:val="en-GB"/>
              </w:rPr>
              <w:t>Participants</w:t>
            </w:r>
          </w:p>
        </w:tc>
        <w:tc>
          <w:tcPr>
            <w:tcW w:w="1203" w:type="pct"/>
          </w:tcPr>
          <w:p w14:paraId="566E6DC5" w14:textId="3AAC44DA" w:rsidR="00E61960" w:rsidRPr="001A03CC" w:rsidRDefault="00E61960" w:rsidP="00E61960">
            <w:pPr>
              <w:pStyle w:val="tabeltextintabel"/>
              <w:rPr>
                <w:lang w:val="en-GB"/>
              </w:rPr>
            </w:pPr>
            <w:r w:rsidRPr="001A03CC">
              <w:rPr>
                <w:lang w:val="en-GB"/>
              </w:rPr>
              <w:t>P</w:t>
            </w:r>
            <w:r>
              <w:rPr>
                <w:lang w:val="en-GB"/>
              </w:rPr>
              <w:t xml:space="preserve">ersons with </w:t>
            </w:r>
            <w:commentRangeStart w:id="35"/>
            <w:r>
              <w:rPr>
                <w:lang w:val="en-GB"/>
              </w:rPr>
              <w:t>MCI</w:t>
            </w:r>
            <w:commentRangeEnd w:id="35"/>
            <w:r w:rsidR="00143D3C">
              <w:rPr>
                <w:rStyle w:val="CommentReference"/>
                <w:noProof w:val="0"/>
                <w:lang w:eastAsia="en-US"/>
              </w:rPr>
              <w:commentReference w:id="35"/>
            </w:r>
            <w:r>
              <w:rPr>
                <w:lang w:val="en-GB"/>
              </w:rPr>
              <w:t xml:space="preserve"> and their informal carers</w:t>
            </w:r>
            <w:r w:rsidRPr="001A03CC">
              <w:rPr>
                <w:lang w:val="en-GB"/>
              </w:rPr>
              <w:t xml:space="preserve">, </w:t>
            </w:r>
          </w:p>
          <w:p w14:paraId="65761507" w14:textId="361F6532" w:rsidR="00E61960" w:rsidRPr="001A03CC" w:rsidRDefault="00E61960" w:rsidP="00E61960">
            <w:pPr>
              <w:pStyle w:val="tabeltextintabel"/>
              <w:rPr>
                <w:lang w:val="en-GB"/>
              </w:rPr>
            </w:pPr>
            <w:r>
              <w:rPr>
                <w:lang w:val="en-GB"/>
              </w:rPr>
              <w:t>N</w:t>
            </w:r>
            <w:r w:rsidRPr="001A03CC">
              <w:rPr>
                <w:lang w:val="en-GB"/>
              </w:rPr>
              <w:t xml:space="preserve"> = </w:t>
            </w:r>
            <w:r>
              <w:rPr>
                <w:lang w:val="en-GB"/>
              </w:rPr>
              <w:t>38</w:t>
            </w:r>
          </w:p>
        </w:tc>
        <w:tc>
          <w:tcPr>
            <w:tcW w:w="1019" w:type="pct"/>
          </w:tcPr>
          <w:p w14:paraId="0516624B" w14:textId="77777777" w:rsidR="00E61960" w:rsidRPr="001A03CC" w:rsidRDefault="00E61960" w:rsidP="00E61960">
            <w:pPr>
              <w:pStyle w:val="tabeltextintabel"/>
              <w:rPr>
                <w:lang w:val="en-GB"/>
              </w:rPr>
            </w:pPr>
            <w:r>
              <w:rPr>
                <w:lang w:val="en-GB"/>
              </w:rPr>
              <w:t>Persons 60 years or older</w:t>
            </w:r>
            <w:r w:rsidRPr="001A03CC">
              <w:rPr>
                <w:lang w:val="en-GB"/>
              </w:rPr>
              <w:t xml:space="preserve">, </w:t>
            </w:r>
          </w:p>
          <w:p w14:paraId="028360C4" w14:textId="46C58DA5" w:rsidR="00E61960" w:rsidRPr="001A03CC" w:rsidRDefault="00E61960" w:rsidP="00E61960">
            <w:pPr>
              <w:pStyle w:val="tabeltextintabel"/>
              <w:rPr>
                <w:lang w:val="en-GB"/>
              </w:rPr>
            </w:pPr>
            <w:r w:rsidRPr="001A03CC">
              <w:rPr>
                <w:lang w:val="en-GB"/>
              </w:rPr>
              <w:t>N</w:t>
            </w:r>
            <w:r>
              <w:rPr>
                <w:lang w:val="en-GB"/>
              </w:rPr>
              <w:t>=881</w:t>
            </w:r>
          </w:p>
        </w:tc>
        <w:tc>
          <w:tcPr>
            <w:tcW w:w="1019" w:type="pct"/>
          </w:tcPr>
          <w:p w14:paraId="17603310" w14:textId="5AED9F69" w:rsidR="00E61960" w:rsidRPr="001A03CC" w:rsidRDefault="00E61960" w:rsidP="00E61960">
            <w:pPr>
              <w:pStyle w:val="tabeltextintabel"/>
              <w:rPr>
                <w:lang w:val="en-GB"/>
              </w:rPr>
            </w:pPr>
            <w:r>
              <w:rPr>
                <w:lang w:val="en-GB"/>
              </w:rPr>
              <w:t xml:space="preserve">Older adults and people with </w:t>
            </w:r>
            <w:r w:rsidR="004E2C7D">
              <w:rPr>
                <w:lang w:val="en-GB"/>
              </w:rPr>
              <w:t>disabilities</w:t>
            </w:r>
          </w:p>
          <w:p w14:paraId="60939A24" w14:textId="77777777" w:rsidR="00E61960" w:rsidRDefault="00E61960" w:rsidP="00E61960">
            <w:pPr>
              <w:pStyle w:val="tabeltextintabel"/>
              <w:rPr>
                <w:lang w:val="en-GB"/>
              </w:rPr>
            </w:pPr>
            <w:r w:rsidRPr="001A03CC">
              <w:rPr>
                <w:lang w:val="en-GB"/>
              </w:rPr>
              <w:t>n=</w:t>
            </w:r>
            <w:r>
              <w:rPr>
                <w:lang w:val="en-GB"/>
              </w:rPr>
              <w:t>147</w:t>
            </w:r>
          </w:p>
          <w:p w14:paraId="519A326F" w14:textId="29FE3404" w:rsidR="00E61960" w:rsidRPr="001A03CC" w:rsidRDefault="00E61960" w:rsidP="00E61960">
            <w:pPr>
              <w:pStyle w:val="tabeltextintabel"/>
              <w:rPr>
                <w:lang w:val="en-GB"/>
              </w:rPr>
            </w:pPr>
          </w:p>
        </w:tc>
        <w:tc>
          <w:tcPr>
            <w:tcW w:w="1020" w:type="pct"/>
          </w:tcPr>
          <w:p w14:paraId="06101397" w14:textId="77777777" w:rsidR="00E61960" w:rsidRDefault="00E61960" w:rsidP="00E61960">
            <w:pPr>
              <w:pStyle w:val="tabeltextintabel"/>
              <w:rPr>
                <w:lang w:val="en-GB"/>
              </w:rPr>
            </w:pPr>
            <w:commentRangeStart w:id="36"/>
            <w:r w:rsidRPr="001A03CC">
              <w:rPr>
                <w:lang w:val="en-GB"/>
              </w:rPr>
              <w:t>Researchers</w:t>
            </w:r>
            <w:r>
              <w:rPr>
                <w:lang w:val="en-GB"/>
              </w:rPr>
              <w:t xml:space="preserve">, </w:t>
            </w:r>
            <w:r w:rsidRPr="00AA68EC">
              <w:rPr>
                <w:lang w:val="en-GB"/>
              </w:rPr>
              <w:t>representatives from senior citizen organisation, national public authorities (National Board of Health and Welfare); the municipal building administration and health care administration; private architecture and engineering consultancy and service providers within the assistive device sector</w:t>
            </w:r>
          </w:p>
          <w:p w14:paraId="31CC3DA8" w14:textId="5110B332" w:rsidR="00E61960" w:rsidRPr="001A03CC" w:rsidRDefault="00E61960" w:rsidP="00E61960">
            <w:pPr>
              <w:pStyle w:val="tabeltextintabel"/>
              <w:rPr>
                <w:lang w:val="en-GB"/>
              </w:rPr>
            </w:pPr>
            <w:r w:rsidRPr="001A03CC">
              <w:rPr>
                <w:lang w:val="en-GB"/>
              </w:rPr>
              <w:t xml:space="preserve"> </w:t>
            </w:r>
            <w:r>
              <w:rPr>
                <w:lang w:val="en-GB"/>
              </w:rPr>
              <w:t>N = 15</w:t>
            </w:r>
            <w:commentRangeEnd w:id="36"/>
            <w:r w:rsidR="00143D3C">
              <w:rPr>
                <w:rStyle w:val="CommentReference"/>
                <w:noProof w:val="0"/>
                <w:lang w:eastAsia="en-US"/>
              </w:rPr>
              <w:commentReference w:id="36"/>
            </w:r>
          </w:p>
          <w:p w14:paraId="0BE9F1E5" w14:textId="03D7960C" w:rsidR="00E61960" w:rsidRPr="001A03CC" w:rsidRDefault="00E61960" w:rsidP="00E61960">
            <w:pPr>
              <w:pStyle w:val="tabeltextintabel"/>
              <w:rPr>
                <w:lang w:val="en-GB"/>
              </w:rPr>
            </w:pPr>
          </w:p>
        </w:tc>
      </w:tr>
      <w:tr w:rsidR="00E61960" w:rsidRPr="001A03CC" w14:paraId="696391EA" w14:textId="77777777" w:rsidTr="00E61960">
        <w:tc>
          <w:tcPr>
            <w:tcW w:w="739" w:type="pct"/>
          </w:tcPr>
          <w:p w14:paraId="58C12405" w14:textId="77777777" w:rsidR="00E61960" w:rsidRPr="001A03CC" w:rsidRDefault="00E61960" w:rsidP="00E61960">
            <w:pPr>
              <w:pStyle w:val="tabeltextintabel"/>
              <w:rPr>
                <w:b/>
                <w:bCs/>
                <w:noProof w:val="0"/>
                <w:lang w:val="en-GB"/>
              </w:rPr>
            </w:pPr>
            <w:r w:rsidRPr="001A03CC">
              <w:rPr>
                <w:b/>
                <w:bCs/>
                <w:noProof w:val="0"/>
                <w:lang w:val="en-GB"/>
              </w:rPr>
              <w:t>Data collection</w:t>
            </w:r>
          </w:p>
        </w:tc>
        <w:tc>
          <w:tcPr>
            <w:tcW w:w="1203" w:type="pct"/>
          </w:tcPr>
          <w:p w14:paraId="048FCA82" w14:textId="54B65858" w:rsidR="00E61960" w:rsidRPr="001A03CC" w:rsidRDefault="00E61960" w:rsidP="00E61960">
            <w:pPr>
              <w:pStyle w:val="tabeltextintabel"/>
              <w:rPr>
                <w:lang w:val="en-GB"/>
              </w:rPr>
            </w:pPr>
            <w:r>
              <w:rPr>
                <w:lang w:val="en-GB"/>
              </w:rPr>
              <w:t xml:space="preserve">Structured </w:t>
            </w:r>
            <w:r w:rsidRPr="001A03CC">
              <w:rPr>
                <w:lang w:val="en-GB"/>
              </w:rPr>
              <w:t>interviews</w:t>
            </w:r>
            <w:r w:rsidR="004E2C7D">
              <w:rPr>
                <w:lang w:val="en-GB"/>
              </w:rPr>
              <w:t>, evaluative usability tests</w:t>
            </w:r>
          </w:p>
        </w:tc>
        <w:tc>
          <w:tcPr>
            <w:tcW w:w="1019" w:type="pct"/>
          </w:tcPr>
          <w:p w14:paraId="1B5885EA" w14:textId="530758D0" w:rsidR="00E61960" w:rsidRPr="001A03CC" w:rsidRDefault="004E2C7D" w:rsidP="00E61960">
            <w:pPr>
              <w:pStyle w:val="tabeltextintabel"/>
              <w:rPr>
                <w:lang w:val="en-GB"/>
              </w:rPr>
            </w:pPr>
            <w:r>
              <w:rPr>
                <w:lang w:val="en-GB"/>
              </w:rPr>
              <w:t>Survey</w:t>
            </w:r>
          </w:p>
        </w:tc>
        <w:tc>
          <w:tcPr>
            <w:tcW w:w="1019" w:type="pct"/>
          </w:tcPr>
          <w:p w14:paraId="2E162DB0" w14:textId="69C9842F" w:rsidR="00E61960" w:rsidRPr="001A03CC" w:rsidRDefault="004E2C7D" w:rsidP="00E61960">
            <w:pPr>
              <w:pStyle w:val="tabeltextintabel"/>
              <w:rPr>
                <w:lang w:val="en-GB"/>
              </w:rPr>
            </w:pPr>
            <w:r>
              <w:rPr>
                <w:lang w:val="en-GB"/>
              </w:rPr>
              <w:t>Survey</w:t>
            </w:r>
          </w:p>
        </w:tc>
        <w:tc>
          <w:tcPr>
            <w:tcW w:w="1020" w:type="pct"/>
          </w:tcPr>
          <w:p w14:paraId="23E37DF3" w14:textId="43C15104" w:rsidR="00E61960" w:rsidRPr="001A03CC" w:rsidRDefault="004E2C7D" w:rsidP="00E61960">
            <w:pPr>
              <w:pStyle w:val="tabeltextintabel"/>
              <w:rPr>
                <w:lang w:val="en-GB"/>
              </w:rPr>
            </w:pPr>
            <w:r>
              <w:rPr>
                <w:lang w:val="en-GB"/>
              </w:rPr>
              <w:t>Research Circle</w:t>
            </w:r>
          </w:p>
        </w:tc>
      </w:tr>
      <w:tr w:rsidR="00E61960" w:rsidRPr="001A03CC" w14:paraId="4560D81B" w14:textId="77777777" w:rsidTr="00E61960">
        <w:tc>
          <w:tcPr>
            <w:tcW w:w="739" w:type="pct"/>
          </w:tcPr>
          <w:p w14:paraId="2BE1B884" w14:textId="77777777" w:rsidR="00E61960" w:rsidRPr="001A03CC" w:rsidRDefault="00E61960" w:rsidP="00E61960">
            <w:pPr>
              <w:pStyle w:val="tabeltextintabel"/>
              <w:rPr>
                <w:b/>
                <w:bCs/>
                <w:noProof w:val="0"/>
                <w:lang w:val="en-GB"/>
              </w:rPr>
            </w:pPr>
            <w:r w:rsidRPr="001A03CC">
              <w:rPr>
                <w:b/>
                <w:bCs/>
                <w:noProof w:val="0"/>
                <w:lang w:val="en-GB"/>
              </w:rPr>
              <w:t>Analysis</w:t>
            </w:r>
          </w:p>
        </w:tc>
        <w:tc>
          <w:tcPr>
            <w:tcW w:w="1203" w:type="pct"/>
          </w:tcPr>
          <w:p w14:paraId="0D70791F" w14:textId="3AD0B2E8" w:rsidR="00E61960" w:rsidRPr="001A03CC" w:rsidRDefault="004E2C7D" w:rsidP="00E61960">
            <w:pPr>
              <w:pStyle w:val="tabeltextintabel"/>
              <w:rPr>
                <w:lang w:val="en-GB"/>
              </w:rPr>
            </w:pPr>
            <w:r>
              <w:rPr>
                <w:lang w:val="en-GB"/>
              </w:rPr>
              <w:t xml:space="preserve">Quantitative </w:t>
            </w:r>
            <w:r w:rsidR="00E61960">
              <w:rPr>
                <w:lang w:val="en-GB"/>
              </w:rPr>
              <w:t>analysis</w:t>
            </w:r>
          </w:p>
        </w:tc>
        <w:tc>
          <w:tcPr>
            <w:tcW w:w="1019" w:type="pct"/>
          </w:tcPr>
          <w:p w14:paraId="2EE35395" w14:textId="6757631D" w:rsidR="00E61960" w:rsidRPr="001A03CC" w:rsidRDefault="004E2C7D" w:rsidP="00E61960">
            <w:pPr>
              <w:pStyle w:val="tabeltextintabel"/>
              <w:rPr>
                <w:lang w:val="en-GB"/>
              </w:rPr>
            </w:pPr>
            <w:r>
              <w:rPr>
                <w:lang w:val="en-GB"/>
              </w:rPr>
              <w:t>Statistical analysis</w:t>
            </w:r>
          </w:p>
        </w:tc>
        <w:tc>
          <w:tcPr>
            <w:tcW w:w="1019" w:type="pct"/>
          </w:tcPr>
          <w:p w14:paraId="620A533E" w14:textId="1270EAC1" w:rsidR="00E61960" w:rsidRPr="001A03CC" w:rsidRDefault="00E61960" w:rsidP="00E61960">
            <w:pPr>
              <w:pStyle w:val="tabeltextintabel"/>
              <w:rPr>
                <w:lang w:val="en-GB"/>
              </w:rPr>
            </w:pPr>
            <w:commentRangeStart w:id="37"/>
            <w:r>
              <w:rPr>
                <w:lang w:val="en-GB"/>
              </w:rPr>
              <w:t>Statistical analysis</w:t>
            </w:r>
            <w:commentRangeEnd w:id="37"/>
            <w:r w:rsidR="00BE1E7B">
              <w:rPr>
                <w:rStyle w:val="CommentReference"/>
                <w:noProof w:val="0"/>
                <w:lang w:eastAsia="en-US"/>
              </w:rPr>
              <w:commentReference w:id="37"/>
            </w:r>
          </w:p>
        </w:tc>
        <w:tc>
          <w:tcPr>
            <w:tcW w:w="1020" w:type="pct"/>
          </w:tcPr>
          <w:p w14:paraId="412862BE" w14:textId="53D8B9DC" w:rsidR="00E61960" w:rsidRPr="001A03CC" w:rsidRDefault="004E2C7D" w:rsidP="00E61960">
            <w:pPr>
              <w:pStyle w:val="tabeltextintabel"/>
              <w:rPr>
                <w:lang w:val="en-GB"/>
              </w:rPr>
            </w:pPr>
            <w:r>
              <w:rPr>
                <w:lang w:val="en-GB"/>
              </w:rPr>
              <w:t>Deductive content analysis</w:t>
            </w:r>
          </w:p>
        </w:tc>
      </w:tr>
    </w:tbl>
    <w:p w14:paraId="6C78C46B" w14:textId="77777777" w:rsidR="00126E1F" w:rsidRPr="001A03CC" w:rsidRDefault="00126E1F" w:rsidP="00F6629E">
      <w:pPr>
        <w:pStyle w:val="bodytext"/>
      </w:pPr>
    </w:p>
    <w:p w14:paraId="18A05DBF" w14:textId="77777777" w:rsidR="004A6077" w:rsidRDefault="004A6077">
      <w:pPr>
        <w:rPr>
          <w:sz w:val="32"/>
          <w:lang w:val="en-GB"/>
        </w:rPr>
      </w:pPr>
      <w:bookmarkStart w:id="38" w:name="_Toc94241093"/>
      <w:r>
        <w:br w:type="page"/>
      </w:r>
    </w:p>
    <w:bookmarkEnd w:id="38"/>
    <w:p w14:paraId="7F626F4F" w14:textId="77777777" w:rsidR="004E2C7D" w:rsidRDefault="004E2C7D" w:rsidP="0004520C">
      <w:pPr>
        <w:rPr>
          <w:sz w:val="32"/>
          <w:lang w:val="en-GB"/>
        </w:rPr>
      </w:pPr>
      <w:r w:rsidRPr="004E2C7D">
        <w:rPr>
          <w:sz w:val="32"/>
          <w:lang w:val="en-GB"/>
        </w:rPr>
        <w:lastRenderedPageBreak/>
        <w:t>Research approach</w:t>
      </w:r>
    </w:p>
    <w:p w14:paraId="631B173F" w14:textId="77777777" w:rsidR="004E2C7D" w:rsidRPr="004E2C7D" w:rsidRDefault="004E2C7D" w:rsidP="006F3BAD">
      <w:pPr>
        <w:pStyle w:val="Heading2"/>
        <w:rPr>
          <w:i/>
          <w:iCs/>
          <w:sz w:val="24"/>
          <w:lang w:val="en-US"/>
        </w:rPr>
      </w:pPr>
      <w:bookmarkStart w:id="39" w:name="_Toc94241094"/>
      <w:r w:rsidRPr="004E2C7D">
        <w:rPr>
          <w:i/>
          <w:iCs/>
          <w:sz w:val="24"/>
          <w:lang w:val="en-US"/>
        </w:rPr>
        <w:t xml:space="preserve">Here I will give an account of the scientific point of departure and the view of knowledge that constitutes the basic assumption for the </w:t>
      </w:r>
      <w:commentRangeStart w:id="40"/>
      <w:r w:rsidRPr="004E2C7D">
        <w:rPr>
          <w:i/>
          <w:iCs/>
          <w:sz w:val="24"/>
          <w:lang w:val="en-US"/>
        </w:rPr>
        <w:t>methods</w:t>
      </w:r>
      <w:commentRangeEnd w:id="40"/>
      <w:r w:rsidR="003D6F1A">
        <w:rPr>
          <w:rStyle w:val="CommentReference"/>
          <w:rFonts w:ascii="Arial" w:hAnsi="Arial"/>
          <w:lang w:val="sv-SE" w:eastAsia="en-US"/>
        </w:rPr>
        <w:commentReference w:id="40"/>
      </w:r>
      <w:r w:rsidRPr="004E2C7D">
        <w:rPr>
          <w:i/>
          <w:iCs/>
          <w:sz w:val="24"/>
          <w:lang w:val="en-US"/>
        </w:rPr>
        <w:t xml:space="preserve"> that I have used.</w:t>
      </w:r>
    </w:p>
    <w:bookmarkEnd w:id="39"/>
    <w:p w14:paraId="17D1CDDD" w14:textId="2B1342D1" w:rsidR="000F1CC0" w:rsidRPr="00CD125F" w:rsidRDefault="004E2C7D" w:rsidP="006F3BAD">
      <w:pPr>
        <w:pStyle w:val="Heading2"/>
      </w:pPr>
      <w:commentRangeStart w:id="41"/>
      <w:r w:rsidRPr="004E2C7D">
        <w:t>Design (Overview of the four studies)</w:t>
      </w:r>
      <w:commentRangeEnd w:id="41"/>
      <w:r w:rsidR="00DF25F7">
        <w:rPr>
          <w:rStyle w:val="CommentReference"/>
          <w:rFonts w:ascii="Arial" w:hAnsi="Arial"/>
          <w:lang w:val="sv-SE" w:eastAsia="en-US"/>
        </w:rPr>
        <w:commentReference w:id="41"/>
      </w:r>
    </w:p>
    <w:p w14:paraId="235EE024" w14:textId="7A9B8049" w:rsidR="000F1CC0" w:rsidRPr="00CD125F" w:rsidRDefault="000F1CC0" w:rsidP="006F3BAD">
      <w:pPr>
        <w:pStyle w:val="Heading3"/>
      </w:pPr>
    </w:p>
    <w:p w14:paraId="093DF0E7" w14:textId="77777777" w:rsidR="00424500" w:rsidRDefault="00424500">
      <w:pPr>
        <w:pStyle w:val="ListParagraph"/>
        <w:numPr>
          <w:ilvl w:val="0"/>
          <w:numId w:val="4"/>
        </w:numPr>
        <w:rPr>
          <w:lang w:val="en-US"/>
        </w:rPr>
      </w:pPr>
      <w:r w:rsidRPr="00424500">
        <w:rPr>
          <w:lang w:val="en-US"/>
        </w:rPr>
        <w:t>The four studies not predetermined when I began my doctoral studies although for Study II-IV there were overarching ideas about their approximate layout at the time of the start of my PhD position at LU.</w:t>
      </w:r>
    </w:p>
    <w:p w14:paraId="202A5F5A" w14:textId="77777777" w:rsidR="00424500" w:rsidRDefault="00424500">
      <w:pPr>
        <w:pStyle w:val="ListParagraph"/>
        <w:numPr>
          <w:ilvl w:val="0"/>
          <w:numId w:val="4"/>
        </w:numPr>
        <w:rPr>
          <w:lang w:val="en-US"/>
        </w:rPr>
      </w:pPr>
      <w:r w:rsidRPr="00424500">
        <w:rPr>
          <w:lang w:val="en-US"/>
        </w:rPr>
        <w:t>For Study I, part of the project SMART4MD, a combination of qualitative and quantitative methods was used when designing the usability study, but where the final assessment was of a qualitative nature, namely…</w:t>
      </w:r>
    </w:p>
    <w:p w14:paraId="150DB329" w14:textId="77777777" w:rsidR="00424500" w:rsidRDefault="00424500">
      <w:pPr>
        <w:pStyle w:val="ListParagraph"/>
        <w:numPr>
          <w:ilvl w:val="0"/>
          <w:numId w:val="4"/>
        </w:numPr>
        <w:rPr>
          <w:lang w:val="en-US"/>
        </w:rPr>
      </w:pPr>
      <w:r w:rsidRPr="00424500">
        <w:rPr>
          <w:lang w:val="en-US"/>
        </w:rPr>
        <w:t>For Study II and III quantitative methods were used in form of…</w:t>
      </w:r>
    </w:p>
    <w:p w14:paraId="43B5AF8A" w14:textId="7B01F47F" w:rsidR="00424500" w:rsidRPr="00424500" w:rsidRDefault="00424500">
      <w:pPr>
        <w:pStyle w:val="ListParagraph"/>
        <w:numPr>
          <w:ilvl w:val="0"/>
          <w:numId w:val="4"/>
        </w:numPr>
        <w:rPr>
          <w:lang w:val="en-US"/>
        </w:rPr>
      </w:pPr>
      <w:r w:rsidRPr="00424500">
        <w:rPr>
          <w:lang w:val="en-US"/>
        </w:rPr>
        <w:t>For Study IV, qualitative methods were used in form of…</w:t>
      </w:r>
    </w:p>
    <w:p w14:paraId="1E89D836" w14:textId="49B5B0C4" w:rsidR="00F6629E" w:rsidRPr="00CD125F" w:rsidRDefault="00F6629E" w:rsidP="006F3BAD">
      <w:pPr>
        <w:pStyle w:val="Heading2"/>
      </w:pPr>
      <w:bookmarkStart w:id="42" w:name="_Toc94241100"/>
      <w:r w:rsidRPr="00CD125F">
        <w:t>Participants</w:t>
      </w:r>
      <w:bookmarkEnd w:id="42"/>
    </w:p>
    <w:p w14:paraId="2CC1535F" w14:textId="23B0F882" w:rsidR="00A13CF7" w:rsidRDefault="003F0FD6" w:rsidP="004A6077">
      <w:pPr>
        <w:pStyle w:val="Heading2"/>
      </w:pPr>
      <w:bookmarkStart w:id="43" w:name="_Toc94241101"/>
      <w:r w:rsidRPr="00CD125F">
        <w:t>Recruitm</w:t>
      </w:r>
      <w:r w:rsidR="00424500">
        <w:t xml:space="preserve">ent/ sampling </w:t>
      </w:r>
      <w:r w:rsidRPr="00CD125F">
        <w:t>procedure</w:t>
      </w:r>
      <w:bookmarkEnd w:id="43"/>
      <w:r w:rsidR="00424500">
        <w:t>s</w:t>
      </w:r>
    </w:p>
    <w:p w14:paraId="4A9F02BF" w14:textId="77777777" w:rsidR="00424500" w:rsidRDefault="00424500" w:rsidP="00424500">
      <w:pPr>
        <w:rPr>
          <w:lang w:val="en-US"/>
        </w:rPr>
      </w:pPr>
    </w:p>
    <w:p w14:paraId="3BEBFA26" w14:textId="77777777" w:rsidR="00424500" w:rsidRDefault="00424500">
      <w:pPr>
        <w:pStyle w:val="ListParagraph"/>
        <w:numPr>
          <w:ilvl w:val="0"/>
          <w:numId w:val="5"/>
        </w:numPr>
        <w:rPr>
          <w:lang w:val="en-US"/>
        </w:rPr>
      </w:pPr>
      <w:r w:rsidRPr="00424500">
        <w:rPr>
          <w:lang w:val="en-US"/>
        </w:rPr>
        <w:t xml:space="preserve">In Study I, the recruitment of participants were made in somewhat different ways in </w:t>
      </w:r>
      <w:commentRangeStart w:id="44"/>
      <w:r w:rsidRPr="00424500">
        <w:rPr>
          <w:lang w:val="en-US"/>
        </w:rPr>
        <w:t>Spain</w:t>
      </w:r>
      <w:commentRangeEnd w:id="44"/>
      <w:r w:rsidR="00C22E0A">
        <w:rPr>
          <w:rStyle w:val="CommentReference"/>
          <w:rFonts w:ascii="Arial" w:hAnsi="Arial"/>
          <w:lang w:eastAsia="en-US"/>
        </w:rPr>
        <w:commentReference w:id="44"/>
      </w:r>
      <w:r w:rsidRPr="00424500">
        <w:rPr>
          <w:lang w:val="en-US"/>
        </w:rPr>
        <w:t xml:space="preserve"> vs. Sweden. In Sweden…. while in Spain…</w:t>
      </w:r>
    </w:p>
    <w:p w14:paraId="568BEFC6" w14:textId="77777777" w:rsidR="00424500" w:rsidRDefault="00424500">
      <w:pPr>
        <w:pStyle w:val="ListParagraph"/>
        <w:numPr>
          <w:ilvl w:val="0"/>
          <w:numId w:val="5"/>
        </w:numPr>
        <w:rPr>
          <w:lang w:val="en-US"/>
        </w:rPr>
      </w:pPr>
      <w:r w:rsidRPr="00424500">
        <w:rPr>
          <w:lang w:val="en-US"/>
        </w:rPr>
        <w:t>When it comes to Study II, the recruitment took place by sending out a questionnaire to 3000… how these were selected was done through…</w:t>
      </w:r>
    </w:p>
    <w:p w14:paraId="76CF08BD" w14:textId="77777777" w:rsidR="00424500" w:rsidRDefault="00424500">
      <w:pPr>
        <w:pStyle w:val="ListParagraph"/>
        <w:numPr>
          <w:ilvl w:val="0"/>
          <w:numId w:val="5"/>
        </w:numPr>
        <w:rPr>
          <w:lang w:val="en-US"/>
        </w:rPr>
      </w:pPr>
      <w:r w:rsidRPr="00424500">
        <w:rPr>
          <w:lang w:val="en-US"/>
        </w:rPr>
        <w:t>In the third study, participants were recruited by first telephone calls to associations, then email requests to members…</w:t>
      </w:r>
    </w:p>
    <w:p w14:paraId="424573C6" w14:textId="115B4E14" w:rsidR="00424500" w:rsidRPr="00424500" w:rsidRDefault="00424500">
      <w:pPr>
        <w:pStyle w:val="ListParagraph"/>
        <w:numPr>
          <w:ilvl w:val="0"/>
          <w:numId w:val="5"/>
        </w:numPr>
        <w:rPr>
          <w:lang w:val="en-US"/>
        </w:rPr>
      </w:pPr>
      <w:r w:rsidRPr="00424500">
        <w:rPr>
          <w:lang w:val="en-US"/>
        </w:rPr>
        <w:lastRenderedPageBreak/>
        <w:t>In the fourth study, the recruitment took place through…</w:t>
      </w:r>
    </w:p>
    <w:p w14:paraId="0E86817E" w14:textId="77777777" w:rsidR="00424500" w:rsidRDefault="00424500" w:rsidP="00424500">
      <w:pPr>
        <w:rPr>
          <w:lang w:val="en-US"/>
        </w:rPr>
      </w:pPr>
    </w:p>
    <w:p w14:paraId="429A0A55" w14:textId="77777777" w:rsidR="00424500" w:rsidRDefault="00424500" w:rsidP="00424500">
      <w:pPr>
        <w:rPr>
          <w:lang w:val="en-US"/>
        </w:rPr>
      </w:pPr>
    </w:p>
    <w:p w14:paraId="6BEFE430" w14:textId="29E0BD3C" w:rsidR="00B4595C" w:rsidRDefault="00F6629E" w:rsidP="00B54D7A">
      <w:pPr>
        <w:pStyle w:val="Heading2"/>
      </w:pPr>
      <w:bookmarkStart w:id="45" w:name="_Toc94241106"/>
      <w:r w:rsidRPr="00CD125F">
        <w:t>Participant characteristics</w:t>
      </w:r>
      <w:bookmarkEnd w:id="45"/>
    </w:p>
    <w:p w14:paraId="6F4BFE2A" w14:textId="77777777" w:rsidR="006B541A" w:rsidRDefault="00424500">
      <w:pPr>
        <w:pStyle w:val="ListParagraph"/>
        <w:numPr>
          <w:ilvl w:val="0"/>
          <w:numId w:val="6"/>
        </w:numPr>
        <w:rPr>
          <w:lang w:val="en-US"/>
        </w:rPr>
      </w:pPr>
      <w:r w:rsidRPr="006B541A">
        <w:rPr>
          <w:lang w:val="en-US"/>
        </w:rPr>
        <w:t>In study I, twenty dyads from Sweden and twenty dyads from Spain participated. They were between X and Y years old and X% were women. Moreover…</w:t>
      </w:r>
    </w:p>
    <w:p w14:paraId="310B9EE1" w14:textId="77777777" w:rsidR="006B541A" w:rsidRDefault="006B541A">
      <w:pPr>
        <w:pStyle w:val="ListParagraph"/>
        <w:numPr>
          <w:ilvl w:val="0"/>
          <w:numId w:val="6"/>
        </w:numPr>
        <w:rPr>
          <w:lang w:val="en-US"/>
        </w:rPr>
      </w:pPr>
      <w:r w:rsidRPr="006B541A">
        <w:rPr>
          <w:lang w:val="en-US"/>
        </w:rPr>
        <w:t>In all, 881 respondended to the questionnaire in Study II. What characterised the participants was that…</w:t>
      </w:r>
    </w:p>
    <w:p w14:paraId="6B9EF19B" w14:textId="77777777" w:rsidR="006B541A" w:rsidRDefault="006B541A">
      <w:pPr>
        <w:pStyle w:val="ListParagraph"/>
        <w:numPr>
          <w:ilvl w:val="0"/>
          <w:numId w:val="6"/>
        </w:numPr>
        <w:rPr>
          <w:lang w:val="en-US"/>
        </w:rPr>
      </w:pPr>
      <w:r w:rsidRPr="006B541A">
        <w:rPr>
          <w:lang w:val="en-US"/>
        </w:rPr>
        <w:t>In the third study aimed at older adults and people with disabilities, 100 people participated… describe the difference between full participants and partial participants…</w:t>
      </w:r>
    </w:p>
    <w:p w14:paraId="2A97B08A" w14:textId="29242B54" w:rsidR="006B541A" w:rsidRPr="006B541A" w:rsidRDefault="006B541A">
      <w:pPr>
        <w:pStyle w:val="ListParagraph"/>
        <w:numPr>
          <w:ilvl w:val="0"/>
          <w:numId w:val="6"/>
        </w:numPr>
        <w:rPr>
          <w:lang w:val="en-US"/>
        </w:rPr>
      </w:pPr>
      <w:r w:rsidRPr="006B541A">
        <w:rPr>
          <w:lang w:val="en-US"/>
        </w:rPr>
        <w:t>In Study IV, the paticipants consisted of three researchers and 12 non-academic actors…</w:t>
      </w:r>
    </w:p>
    <w:p w14:paraId="298307AE" w14:textId="77777777" w:rsidR="00424500" w:rsidRDefault="00424500" w:rsidP="00CD125F">
      <w:pPr>
        <w:rPr>
          <w:lang w:val="en-US"/>
        </w:rPr>
      </w:pPr>
    </w:p>
    <w:p w14:paraId="66F0FAED" w14:textId="77777777" w:rsidR="0097701E" w:rsidRPr="00BA5773" w:rsidRDefault="0097701E" w:rsidP="005A0F91">
      <w:pPr>
        <w:rPr>
          <w:i/>
          <w:iCs/>
          <w:lang w:val="en-US"/>
        </w:rPr>
      </w:pPr>
    </w:p>
    <w:p w14:paraId="3EA59160" w14:textId="24B5A862" w:rsidR="00F6629E" w:rsidRPr="005A0F91" w:rsidRDefault="00F6629E" w:rsidP="005A0F91">
      <w:pPr>
        <w:pStyle w:val="Heading2"/>
      </w:pPr>
      <w:bookmarkStart w:id="46" w:name="_Toc94241110"/>
      <w:r w:rsidRPr="005A0F91">
        <w:t>Data collection</w:t>
      </w:r>
      <w:bookmarkEnd w:id="46"/>
      <w:r w:rsidR="006B541A">
        <w:t xml:space="preserve"> and analyses</w:t>
      </w:r>
    </w:p>
    <w:p w14:paraId="7014970F" w14:textId="6DBCBBB7" w:rsidR="006B541A" w:rsidRPr="006B541A" w:rsidRDefault="006B541A" w:rsidP="005A0F91">
      <w:pPr>
        <w:pStyle w:val="Heading3"/>
        <w:rPr>
          <w:b w:val="0"/>
          <w:bCs/>
          <w:i/>
          <w:iCs/>
        </w:rPr>
      </w:pPr>
      <w:bookmarkStart w:id="47" w:name="_Toc94241111"/>
      <w:r w:rsidRPr="006B541A">
        <w:rPr>
          <w:b w:val="0"/>
          <w:bCs/>
          <w:i/>
          <w:iCs/>
        </w:rPr>
        <w:t>Here I will write an introductory, overall paragraph about qualitative and quantitative methods</w:t>
      </w:r>
    </w:p>
    <w:p w14:paraId="5BD52899" w14:textId="77777777" w:rsidR="006B541A" w:rsidRPr="006B541A" w:rsidRDefault="006B541A">
      <w:pPr>
        <w:pStyle w:val="Heading3"/>
        <w:numPr>
          <w:ilvl w:val="0"/>
          <w:numId w:val="7"/>
        </w:numPr>
        <w:rPr>
          <w:b w:val="0"/>
          <w:bCs/>
        </w:rPr>
      </w:pPr>
      <w:r w:rsidRPr="006B541A">
        <w:rPr>
          <w:b w:val="0"/>
          <w:bCs/>
        </w:rPr>
        <w:t>In study I, qualitative data was collected through interviews and quantitative data through Standard Usability Scale (SUS) and other usability tests… The data was then analyzed both qualitatively and quantitatively…</w:t>
      </w:r>
    </w:p>
    <w:p w14:paraId="69FF8DDB" w14:textId="77777777" w:rsidR="006B541A" w:rsidRPr="006B541A" w:rsidRDefault="006B541A">
      <w:pPr>
        <w:pStyle w:val="Heading3"/>
        <w:numPr>
          <w:ilvl w:val="0"/>
          <w:numId w:val="7"/>
        </w:numPr>
        <w:rPr>
          <w:b w:val="0"/>
          <w:bCs/>
        </w:rPr>
      </w:pPr>
      <w:r w:rsidRPr="006B541A">
        <w:rPr>
          <w:b w:val="0"/>
          <w:bCs/>
        </w:rPr>
        <w:t>In study II and III, data was collected through questionnioaires …statistical analyses</w:t>
      </w:r>
    </w:p>
    <w:p w14:paraId="2E12573B" w14:textId="4F3CC933" w:rsidR="006B541A" w:rsidRPr="006B541A" w:rsidRDefault="006B541A">
      <w:pPr>
        <w:pStyle w:val="Heading3"/>
        <w:numPr>
          <w:ilvl w:val="0"/>
          <w:numId w:val="7"/>
        </w:numPr>
        <w:rPr>
          <w:b w:val="0"/>
          <w:bCs/>
        </w:rPr>
      </w:pPr>
      <w:r w:rsidRPr="006B541A">
        <w:rPr>
          <w:b w:val="0"/>
          <w:bCs/>
        </w:rPr>
        <w:lastRenderedPageBreak/>
        <w:t>In study IV qualitative data ….through recorded research circle sessions… transcribed and deductively analysed….</w:t>
      </w:r>
    </w:p>
    <w:bookmarkEnd w:id="47"/>
    <w:p w14:paraId="27A91740" w14:textId="706AE740" w:rsidR="00536A07" w:rsidRDefault="00800EC1" w:rsidP="005A0F91">
      <w:pPr>
        <w:pStyle w:val="Heading3"/>
      </w:pPr>
      <w:r>
        <w:t>Usability tests</w:t>
      </w:r>
    </w:p>
    <w:p w14:paraId="6EA31A61" w14:textId="6BA1095F" w:rsidR="006B541A" w:rsidRDefault="00800EC1" w:rsidP="006B541A">
      <w:pPr>
        <w:pStyle w:val="bodytext"/>
      </w:pPr>
      <w:r w:rsidRPr="00800EC1">
        <w:t>Here I will explain what research circles are and how we went about it in Study IV.</w:t>
      </w:r>
    </w:p>
    <w:p w14:paraId="1CA59D6C" w14:textId="10EF5992" w:rsidR="00800EC1" w:rsidRDefault="00800EC1" w:rsidP="00800EC1">
      <w:pPr>
        <w:pStyle w:val="Heading3"/>
      </w:pPr>
      <w:r>
        <w:t>Research circles</w:t>
      </w:r>
    </w:p>
    <w:p w14:paraId="02B0015E" w14:textId="4F2C10C4" w:rsidR="00800EC1" w:rsidRDefault="00800EC1" w:rsidP="006B541A">
      <w:pPr>
        <w:pStyle w:val="bodytext"/>
      </w:pPr>
      <w:r w:rsidRPr="00800EC1">
        <w:t>Here I will explain what research circles are and how we went about it in Study IV.</w:t>
      </w:r>
    </w:p>
    <w:p w14:paraId="6DC5556A" w14:textId="328101D0" w:rsidR="00800EC1" w:rsidRDefault="00800EC1" w:rsidP="00800EC1">
      <w:pPr>
        <w:pStyle w:val="Heading3"/>
      </w:pPr>
      <w:r>
        <w:t xml:space="preserve">Statistical analyses </w:t>
      </w:r>
    </w:p>
    <w:p w14:paraId="2C8BBDBC" w14:textId="5A696388" w:rsidR="00800EC1" w:rsidRDefault="00800EC1" w:rsidP="006B541A">
      <w:pPr>
        <w:pStyle w:val="bodytext"/>
        <w:rPr>
          <w:lang w:val="en-US"/>
        </w:rPr>
      </w:pPr>
      <w:r w:rsidRPr="00800EC1">
        <w:rPr>
          <w:lang w:val="en-US"/>
        </w:rPr>
        <w:t>Here I will introduce and go through which statistical methods/analyses were used/done in studies II and III.</w:t>
      </w:r>
    </w:p>
    <w:p w14:paraId="4FAEFA2A" w14:textId="630C291F" w:rsidR="00800EC1" w:rsidRDefault="00800EC1" w:rsidP="00800EC1">
      <w:pPr>
        <w:pStyle w:val="Heading3"/>
      </w:pPr>
      <w:r>
        <w:t>Deductive content analyses</w:t>
      </w:r>
    </w:p>
    <w:p w14:paraId="6B7D1EB3" w14:textId="78EEA164" w:rsidR="00800EC1" w:rsidRPr="00800EC1" w:rsidRDefault="00800EC1" w:rsidP="006B541A">
      <w:pPr>
        <w:pStyle w:val="bodytext"/>
        <w:rPr>
          <w:lang w:val="en-US"/>
        </w:rPr>
      </w:pPr>
      <w:r w:rsidRPr="00800EC1">
        <w:rPr>
          <w:lang w:val="en-US"/>
        </w:rPr>
        <w:t>Here I will report on the analysis that was done in study IV.</w:t>
      </w:r>
    </w:p>
    <w:p w14:paraId="75B26EAA" w14:textId="77777777" w:rsidR="00800EC1" w:rsidRPr="00800EC1" w:rsidRDefault="00800EC1" w:rsidP="006B541A">
      <w:pPr>
        <w:pStyle w:val="bodytext"/>
        <w:rPr>
          <w:b/>
          <w:bCs/>
          <w:lang w:val="en-US"/>
        </w:rPr>
      </w:pPr>
    </w:p>
    <w:p w14:paraId="75704B57" w14:textId="04466E4E" w:rsidR="00307FD4" w:rsidRPr="00307FD4" w:rsidRDefault="00307FD4" w:rsidP="00800EC1">
      <w:pPr>
        <w:pStyle w:val="Heading2"/>
      </w:pPr>
      <w:bookmarkStart w:id="48" w:name="_Toc94241118"/>
      <w:r w:rsidRPr="0019100A">
        <w:t>Ethical considerations</w:t>
      </w:r>
      <w:bookmarkEnd w:id="48"/>
    </w:p>
    <w:p w14:paraId="3CE838A2" w14:textId="77777777" w:rsidR="00800EC1" w:rsidRPr="00800EC1" w:rsidRDefault="00800EC1" w:rsidP="0019100A">
      <w:pPr>
        <w:rPr>
          <w:i/>
          <w:iCs/>
          <w:lang w:val="en-US"/>
        </w:rPr>
      </w:pPr>
      <w:r w:rsidRPr="00800EC1">
        <w:rPr>
          <w:i/>
          <w:iCs/>
          <w:lang w:val="en-US"/>
        </w:rPr>
        <w:t>Here I will briefly describe what “ethical considerations” are and on an overall level report which studies received ethics permission and which were not deemed to need it and why. I will emphasize that the ethics were considered on the basis of utility vs. risks, on the basis of promoting the autonomy of the participants and on the basis that it is ethically motivated with user involvement in the research process.</w:t>
      </w:r>
    </w:p>
    <w:p w14:paraId="47C0B8F9" w14:textId="77777777" w:rsidR="00800EC1" w:rsidRDefault="00800EC1" w:rsidP="0019100A">
      <w:pPr>
        <w:rPr>
          <w:lang w:val="en-US"/>
        </w:rPr>
      </w:pPr>
    </w:p>
    <w:p w14:paraId="75320736" w14:textId="39C35B4A" w:rsidR="00800EC1" w:rsidRDefault="00800EC1" w:rsidP="00800EC1">
      <w:pPr>
        <w:pStyle w:val="Heading3"/>
      </w:pPr>
      <w:r>
        <w:t>Benefits and risks</w:t>
      </w:r>
    </w:p>
    <w:p w14:paraId="31F5F116" w14:textId="77777777" w:rsidR="00D5499E" w:rsidRPr="00D5499E" w:rsidRDefault="00D5499E" w:rsidP="00D5499E">
      <w:pPr>
        <w:rPr>
          <w:i/>
          <w:iCs/>
          <w:lang w:val="en-US"/>
        </w:rPr>
      </w:pPr>
      <w:r w:rsidRPr="00D5499E">
        <w:rPr>
          <w:i/>
          <w:iCs/>
          <w:lang w:val="en-US"/>
        </w:rPr>
        <w:t>Here I will briefly describe the Declaration of Helsinki and benefits vs. risks and then describe how I reasoned about this in relation to my four studies.</w:t>
      </w:r>
    </w:p>
    <w:p w14:paraId="7006D7AB" w14:textId="263DEE5A" w:rsidR="00D5499E" w:rsidRPr="00D5499E" w:rsidRDefault="00D5499E" w:rsidP="00D5499E">
      <w:pPr>
        <w:rPr>
          <w:i/>
          <w:iCs/>
          <w:lang w:val="en-US"/>
        </w:rPr>
      </w:pPr>
      <w:r w:rsidRPr="00D5499E">
        <w:rPr>
          <w:i/>
          <w:iCs/>
          <w:lang w:val="en-US"/>
        </w:rPr>
        <w:lastRenderedPageBreak/>
        <w:t>In a separate paragraph I will describe how data has been handled in the various studies and mention GDPR and LU Servers and so on.</w:t>
      </w:r>
    </w:p>
    <w:p w14:paraId="04793CE7" w14:textId="77777777" w:rsidR="00D5499E" w:rsidRPr="00D5499E" w:rsidRDefault="00D5499E" w:rsidP="00D5499E">
      <w:pPr>
        <w:rPr>
          <w:i/>
          <w:iCs/>
          <w:lang w:val="en-US"/>
        </w:rPr>
      </w:pPr>
    </w:p>
    <w:p w14:paraId="19C515E1" w14:textId="5F504598" w:rsidR="00307FD4" w:rsidRPr="00307FD4" w:rsidRDefault="00D5499E" w:rsidP="00DC3E3D">
      <w:pPr>
        <w:pStyle w:val="Heading3"/>
      </w:pPr>
      <w:r>
        <w:t>Autonomy</w:t>
      </w:r>
    </w:p>
    <w:p w14:paraId="2704E59D" w14:textId="77777777" w:rsidR="00D5499E" w:rsidRDefault="00D5499E" w:rsidP="00DC3E3D">
      <w:pPr>
        <w:rPr>
          <w:lang w:val="en-US"/>
        </w:rPr>
      </w:pPr>
      <w:r w:rsidRPr="00D5499E">
        <w:rPr>
          <w:lang w:val="en-US"/>
        </w:rPr>
        <w:t>Here I will take up a reference from, for example, the Swedish Research Council that it is important to respect people’s autonomy and that they make well-informed decisions.</w:t>
      </w:r>
    </w:p>
    <w:p w14:paraId="009BC9D3" w14:textId="4FC0390F" w:rsidR="00307FD4" w:rsidRPr="00EA0002" w:rsidRDefault="00D5499E" w:rsidP="00DC3E3D">
      <w:pPr>
        <w:pStyle w:val="Heading3"/>
      </w:pPr>
      <w:r w:rsidRPr="00D5499E">
        <w:t>Involvement in the research process</w:t>
      </w:r>
    </w:p>
    <w:p w14:paraId="1BA5A4F7" w14:textId="77777777" w:rsidR="00D5499E" w:rsidRDefault="00D5499E" w:rsidP="00DC3E3D">
      <w:pPr>
        <w:rPr>
          <w:lang w:val="en-US"/>
        </w:rPr>
      </w:pPr>
      <w:r w:rsidRPr="00D5499E">
        <w:rPr>
          <w:lang w:val="en-US"/>
        </w:rPr>
        <w:t xml:space="preserve">Here I will describe how an ethical recommendation is made that people outside of the individual researchers are involved in the research process because it is a strength for relevance and transparency. </w:t>
      </w:r>
    </w:p>
    <w:p w14:paraId="6C09C865" w14:textId="77777777" w:rsidR="00D5499E" w:rsidRDefault="00D5499E" w:rsidP="00DC3E3D">
      <w:pPr>
        <w:rPr>
          <w:lang w:val="en-US"/>
        </w:rPr>
      </w:pPr>
    </w:p>
    <w:p w14:paraId="0D627F7C" w14:textId="5D434F99" w:rsidR="00982746" w:rsidRDefault="00982746" w:rsidP="00B54D7A">
      <w:pPr>
        <w:pStyle w:val="Heading1"/>
      </w:pPr>
      <w:bookmarkStart w:id="49" w:name="_Toc94241123"/>
      <w:r>
        <w:lastRenderedPageBreak/>
        <w:t>Results/Findin</w:t>
      </w:r>
      <w:bookmarkEnd w:id="49"/>
      <w:r w:rsidR="00D5499E">
        <w:t>gs</w:t>
      </w:r>
    </w:p>
    <w:p w14:paraId="3E95062B" w14:textId="19BAFB6B" w:rsidR="00982746" w:rsidRDefault="00D5499E" w:rsidP="00DC3E3D">
      <w:pPr>
        <w:pStyle w:val="Heading3"/>
        <w:rPr>
          <w:b w:val="0"/>
          <w:bCs/>
          <w:i/>
          <w:iCs/>
        </w:rPr>
      </w:pPr>
      <w:r w:rsidRPr="00D5499E">
        <w:rPr>
          <w:b w:val="0"/>
          <w:bCs/>
          <w:i/>
          <w:iCs/>
        </w:rPr>
        <w:t>The four studies that make up this thesis contributed to the overarching aim which was to extend and deepen the current knowledge of user involvement in research on ageing and health, where users refer to representatives of older adults as well as other societal groups and actors with a direct or indirect interest in the research being conducted. The main result emerging from the four studies is that user involvement has a clear potential to broaden researchers’ understanding of the complexity of a societal problem, but that a lack of certain central actors or groups risks creating an incomplete or downright distorted picture of the reality that researchers strive to understand, explain and improve.</w:t>
      </w:r>
    </w:p>
    <w:p w14:paraId="6A93A4EB" w14:textId="61993BD3" w:rsidR="00D5499E" w:rsidRDefault="00D5499E" w:rsidP="00D5499E">
      <w:pPr>
        <w:pStyle w:val="bodytext"/>
      </w:pPr>
    </w:p>
    <w:p w14:paraId="4E98EEE9" w14:textId="5613692E" w:rsidR="00D5499E" w:rsidRDefault="00D5499E" w:rsidP="00D5499E">
      <w:pPr>
        <w:pStyle w:val="bodytext"/>
      </w:pPr>
      <w:r w:rsidRPr="00D5499E">
        <w:t xml:space="preserve">Here I might have a figure </w:t>
      </w:r>
      <w:commentRangeStart w:id="50"/>
      <w:r w:rsidRPr="00D5499E">
        <w:t>to illustrate the result</w:t>
      </w:r>
      <w:commentRangeEnd w:id="50"/>
      <w:r w:rsidR="00914804">
        <w:rPr>
          <w:rStyle w:val="CommentReference"/>
          <w:rFonts w:ascii="Arial" w:hAnsi="Arial"/>
          <w:lang w:val="sv-SE" w:eastAsia="en-US"/>
        </w:rPr>
        <w:commentReference w:id="50"/>
      </w:r>
    </w:p>
    <w:p w14:paraId="41B6DB88" w14:textId="287D4C35" w:rsidR="00D5499E" w:rsidRDefault="00D5499E" w:rsidP="00D5499E">
      <w:pPr>
        <w:pStyle w:val="bodytext"/>
      </w:pPr>
    </w:p>
    <w:p w14:paraId="0080C71D" w14:textId="7A5B5961" w:rsidR="00D5499E" w:rsidRDefault="00D5499E" w:rsidP="00D5499E">
      <w:pPr>
        <w:pStyle w:val="Heading3"/>
      </w:pPr>
      <w:r>
        <w:t>Study I</w:t>
      </w:r>
    </w:p>
    <w:p w14:paraId="62A53FE5" w14:textId="177E58AC" w:rsidR="00B66188" w:rsidRPr="00B66188" w:rsidRDefault="00B66188" w:rsidP="00B66188">
      <w:pPr>
        <w:pStyle w:val="Heading3"/>
        <w:rPr>
          <w:b w:val="0"/>
          <w:bCs/>
          <w:i/>
          <w:iCs/>
        </w:rPr>
      </w:pPr>
      <w:r w:rsidRPr="00B66188">
        <w:rPr>
          <w:b w:val="0"/>
          <w:bCs/>
          <w:i/>
          <w:iCs/>
        </w:rPr>
        <w:t>The results from Study I will be summarized in one paragraph.</w:t>
      </w:r>
    </w:p>
    <w:p w14:paraId="0CFD49DE" w14:textId="77777777" w:rsidR="00B66188" w:rsidRPr="00B66188" w:rsidRDefault="00B66188">
      <w:pPr>
        <w:pStyle w:val="Heading3"/>
        <w:numPr>
          <w:ilvl w:val="0"/>
          <w:numId w:val="8"/>
        </w:numPr>
        <w:rPr>
          <w:b w:val="0"/>
          <w:bCs/>
        </w:rPr>
      </w:pPr>
      <w:r w:rsidRPr="00B66188">
        <w:rPr>
          <w:b w:val="0"/>
          <w:bCs/>
        </w:rPr>
        <w:t>Overall positive attitude towards the app that was developed based on the evaluation that was made.</w:t>
      </w:r>
    </w:p>
    <w:p w14:paraId="3FD1FC02" w14:textId="77777777" w:rsidR="00B66188" w:rsidRPr="00B66188" w:rsidRDefault="00B66188">
      <w:pPr>
        <w:pStyle w:val="Heading3"/>
        <w:numPr>
          <w:ilvl w:val="0"/>
          <w:numId w:val="8"/>
        </w:numPr>
        <w:rPr>
          <w:b w:val="0"/>
          <w:bCs/>
        </w:rPr>
      </w:pPr>
      <w:r w:rsidRPr="00B66188">
        <w:rPr>
          <w:b w:val="0"/>
          <w:bCs/>
        </w:rPr>
        <w:t>Standard measures of usability (SUS) not reliable to use on a target goup with cognitive decline - confusing.</w:t>
      </w:r>
    </w:p>
    <w:p w14:paraId="60270046" w14:textId="77777777" w:rsidR="00B66188" w:rsidRPr="00B66188" w:rsidRDefault="00B66188">
      <w:pPr>
        <w:pStyle w:val="Heading3"/>
        <w:numPr>
          <w:ilvl w:val="0"/>
          <w:numId w:val="8"/>
        </w:numPr>
        <w:rPr>
          <w:b w:val="0"/>
          <w:bCs/>
        </w:rPr>
      </w:pPr>
      <w:r w:rsidRPr="00B66188">
        <w:rPr>
          <w:b w:val="0"/>
          <w:bCs/>
        </w:rPr>
        <w:t xml:space="preserve">That older people form a heterogeneous group with varied knowledge about and familiarity with mobile digital technology. Thus while a few individuals with less cognitive impairment and a </w:t>
      </w:r>
      <w:r w:rsidRPr="00B66188">
        <w:rPr>
          <w:b w:val="0"/>
          <w:bCs/>
        </w:rPr>
        <w:lastRenderedPageBreak/>
        <w:t>greater awareness and knowledge of what is possible to achieve with technology today, might find the app very limited and not useful. While on the other hand individuals 90+ might find the technology challenging due to their overall bodily function such as swollen fingers, and thus really need to see a clear purpose with this technology in order to find it worthy to spend valuable time exploring and learning it.</w:t>
      </w:r>
    </w:p>
    <w:p w14:paraId="7015EC9B" w14:textId="77777777" w:rsidR="00B66188" w:rsidRPr="00B66188" w:rsidRDefault="00B66188">
      <w:pPr>
        <w:pStyle w:val="Heading3"/>
        <w:numPr>
          <w:ilvl w:val="0"/>
          <w:numId w:val="8"/>
        </w:numPr>
        <w:rPr>
          <w:b w:val="0"/>
          <w:bCs/>
        </w:rPr>
      </w:pPr>
      <w:r w:rsidRPr="00B66188">
        <w:rPr>
          <w:b w:val="0"/>
          <w:bCs/>
        </w:rPr>
        <w:t>Moreover, that less exposure to similar technology will likely effect both ability and self-esteem and thus need to be taken into consideration when introducing an app.</w:t>
      </w:r>
    </w:p>
    <w:p w14:paraId="793A9510" w14:textId="77777777" w:rsidR="00B66188" w:rsidRPr="00B66188" w:rsidRDefault="00B66188">
      <w:pPr>
        <w:pStyle w:val="Heading3"/>
        <w:numPr>
          <w:ilvl w:val="0"/>
          <w:numId w:val="8"/>
        </w:numPr>
        <w:rPr>
          <w:b w:val="0"/>
          <w:bCs/>
        </w:rPr>
      </w:pPr>
      <w:r w:rsidRPr="00B66188">
        <w:rPr>
          <w:b w:val="0"/>
          <w:bCs/>
        </w:rPr>
        <w:t>That it can be parts that make up entertainment (cognitive games) that can prove to be the most appreciated of all the parts in a content, even if these do not constitute what, based on the plan, is intended as the central content.</w:t>
      </w:r>
    </w:p>
    <w:p w14:paraId="55415C7E" w14:textId="66056D2F" w:rsidR="00B66188" w:rsidRPr="00B66188" w:rsidRDefault="00B66188">
      <w:pPr>
        <w:pStyle w:val="Heading3"/>
        <w:numPr>
          <w:ilvl w:val="0"/>
          <w:numId w:val="8"/>
        </w:numPr>
        <w:rPr>
          <w:b w:val="0"/>
          <w:bCs/>
        </w:rPr>
      </w:pPr>
      <w:r w:rsidRPr="00B66188">
        <w:rPr>
          <w:b w:val="0"/>
          <w:bCs/>
        </w:rPr>
        <w:t>As to the app development that more “common ground” between developers of technology and end users would make the process easier and would require less iterations.</w:t>
      </w:r>
    </w:p>
    <w:p w14:paraId="32623615" w14:textId="7B966F86" w:rsidR="00D5499E" w:rsidRDefault="00D5499E" w:rsidP="00D5499E">
      <w:pPr>
        <w:pStyle w:val="Heading3"/>
      </w:pPr>
      <w:r>
        <w:t>Study II</w:t>
      </w:r>
    </w:p>
    <w:p w14:paraId="032F7120" w14:textId="28250F55" w:rsidR="00B66188" w:rsidRPr="00B66188" w:rsidRDefault="00B66188" w:rsidP="00B66188">
      <w:pPr>
        <w:pStyle w:val="Heading3"/>
        <w:rPr>
          <w:b w:val="0"/>
          <w:bCs/>
          <w:i/>
          <w:iCs/>
        </w:rPr>
      </w:pPr>
      <w:r w:rsidRPr="00B66188">
        <w:rPr>
          <w:b w:val="0"/>
          <w:bCs/>
          <w:i/>
          <w:iCs/>
        </w:rPr>
        <w:t>The results from Study I</w:t>
      </w:r>
      <w:r>
        <w:rPr>
          <w:b w:val="0"/>
          <w:bCs/>
          <w:i/>
          <w:iCs/>
        </w:rPr>
        <w:t>I</w:t>
      </w:r>
      <w:r w:rsidRPr="00B66188">
        <w:rPr>
          <w:b w:val="0"/>
          <w:bCs/>
          <w:i/>
          <w:iCs/>
        </w:rPr>
        <w:t xml:space="preserve"> will be summarized in one paragraph.</w:t>
      </w:r>
    </w:p>
    <w:p w14:paraId="1AA96EB3" w14:textId="77777777" w:rsidR="00B66188" w:rsidRPr="00B66188" w:rsidRDefault="00B66188">
      <w:pPr>
        <w:pStyle w:val="Heading3"/>
        <w:numPr>
          <w:ilvl w:val="0"/>
          <w:numId w:val="9"/>
        </w:numPr>
        <w:rPr>
          <w:b w:val="0"/>
          <w:bCs/>
        </w:rPr>
      </w:pPr>
      <w:r w:rsidRPr="00B66188">
        <w:rPr>
          <w:b w:val="0"/>
          <w:bCs/>
        </w:rPr>
        <w:t>Engaging older people in Sweden in research targeting active involvement in research presents a challenge.</w:t>
      </w:r>
    </w:p>
    <w:p w14:paraId="02107B9B" w14:textId="77777777" w:rsidR="00B66188" w:rsidRPr="00B66188" w:rsidRDefault="00B66188">
      <w:pPr>
        <w:pStyle w:val="Heading3"/>
        <w:numPr>
          <w:ilvl w:val="0"/>
          <w:numId w:val="9"/>
        </w:numPr>
        <w:rPr>
          <w:b w:val="0"/>
          <w:bCs/>
        </w:rPr>
      </w:pPr>
      <w:r w:rsidRPr="00B66188">
        <w:rPr>
          <w:b w:val="0"/>
          <w:bCs/>
        </w:rPr>
        <w:t>The study shows an over-representation of people with higher education, who tend to be more aware, have previous experience, and are more willing to be involved in research with public involvement.</w:t>
      </w:r>
    </w:p>
    <w:p w14:paraId="246A2A1C" w14:textId="77777777" w:rsidR="00B66188" w:rsidRDefault="00B66188">
      <w:pPr>
        <w:pStyle w:val="Heading3"/>
        <w:numPr>
          <w:ilvl w:val="0"/>
          <w:numId w:val="9"/>
        </w:numPr>
        <w:rPr>
          <w:b w:val="0"/>
          <w:bCs/>
        </w:rPr>
      </w:pPr>
      <w:r w:rsidRPr="00B66188">
        <w:rPr>
          <w:b w:val="0"/>
          <w:bCs/>
        </w:rPr>
        <w:lastRenderedPageBreak/>
        <w:t>This implies a risk that groups with lower education are not represented, and that knowledge co-produced with mostly highly educated groups will lead to a biased picture. Further studies are needed to understand how an increased awareness of research and willingness to participate can be achieved.</w:t>
      </w:r>
    </w:p>
    <w:p w14:paraId="2D5464AA" w14:textId="64E67FB4" w:rsidR="00D5499E" w:rsidRDefault="00D5499E" w:rsidP="00D5499E">
      <w:pPr>
        <w:pStyle w:val="Heading3"/>
      </w:pPr>
      <w:r>
        <w:t>Study III</w:t>
      </w:r>
    </w:p>
    <w:p w14:paraId="3E0BA406" w14:textId="2DEBBF4A" w:rsidR="00B66188" w:rsidRPr="00B967E0" w:rsidRDefault="00B66188" w:rsidP="00B967E0">
      <w:pPr>
        <w:pStyle w:val="Heading3"/>
        <w:rPr>
          <w:b w:val="0"/>
          <w:bCs/>
          <w:i/>
          <w:iCs/>
        </w:rPr>
      </w:pPr>
      <w:r w:rsidRPr="00B66188">
        <w:rPr>
          <w:b w:val="0"/>
          <w:bCs/>
          <w:i/>
          <w:iCs/>
        </w:rPr>
        <w:t>The results from Study I</w:t>
      </w:r>
      <w:r>
        <w:rPr>
          <w:b w:val="0"/>
          <w:bCs/>
          <w:i/>
          <w:iCs/>
        </w:rPr>
        <w:t>II</w:t>
      </w:r>
      <w:r w:rsidRPr="00B66188">
        <w:rPr>
          <w:b w:val="0"/>
          <w:bCs/>
          <w:i/>
          <w:iCs/>
        </w:rPr>
        <w:t xml:space="preserve"> will be summarized in one paragraph.</w:t>
      </w:r>
    </w:p>
    <w:p w14:paraId="0521E5A3" w14:textId="77777777" w:rsidR="00B66188" w:rsidRPr="00B66188" w:rsidRDefault="00B66188">
      <w:pPr>
        <w:pStyle w:val="Heading3"/>
        <w:numPr>
          <w:ilvl w:val="0"/>
          <w:numId w:val="9"/>
        </w:numPr>
        <w:rPr>
          <w:b w:val="0"/>
          <w:bCs/>
        </w:rPr>
      </w:pPr>
      <w:r w:rsidRPr="00B66188">
        <w:rPr>
          <w:b w:val="0"/>
          <w:bCs/>
        </w:rPr>
        <w:t>In response to the lack of systematic analyses of CS initiatives from the participants’ perspective, this study contributes with knowledge about participant characteristics and attitudinal changes in a Swedish CS initiative on housing accessibility with older adults and people with disabilities as the main target group.</w:t>
      </w:r>
    </w:p>
    <w:p w14:paraId="007362B4" w14:textId="77777777" w:rsidR="00B66188" w:rsidRPr="00B66188" w:rsidRDefault="00B66188">
      <w:pPr>
        <w:pStyle w:val="Heading3"/>
        <w:numPr>
          <w:ilvl w:val="0"/>
          <w:numId w:val="9"/>
        </w:numPr>
        <w:rPr>
          <w:b w:val="0"/>
          <w:bCs/>
        </w:rPr>
      </w:pPr>
      <w:r w:rsidRPr="00B66188">
        <w:rPr>
          <w:b w:val="0"/>
          <w:bCs/>
        </w:rPr>
        <w:t>The low response and completion rates reinforce the picture from earlier studies that it is challenging to get older adults in Sweden to participate in research about research. This is especially true for people with a lower level of education.</w:t>
      </w:r>
    </w:p>
    <w:p w14:paraId="659E479D" w14:textId="77777777" w:rsidR="00B66188" w:rsidRPr="00B66188" w:rsidRDefault="00B66188">
      <w:pPr>
        <w:pStyle w:val="Heading3"/>
        <w:numPr>
          <w:ilvl w:val="0"/>
          <w:numId w:val="9"/>
        </w:numPr>
        <w:rPr>
          <w:b w:val="0"/>
          <w:bCs/>
        </w:rPr>
      </w:pPr>
      <w:r w:rsidRPr="00B66188">
        <w:rPr>
          <w:b w:val="0"/>
          <w:bCs/>
        </w:rPr>
        <w:t>The fact that mobile digital literacy and functional ability were factors characterizing the full participants in the study strengthens the image from previous studies that limitations in these areas affect the interest in or ability to get involved in research.</w:t>
      </w:r>
    </w:p>
    <w:p w14:paraId="042E4308" w14:textId="77777777" w:rsidR="00B66188" w:rsidRPr="00B66188" w:rsidRDefault="00B66188">
      <w:pPr>
        <w:pStyle w:val="Heading3"/>
        <w:numPr>
          <w:ilvl w:val="0"/>
          <w:numId w:val="9"/>
        </w:numPr>
        <w:rPr>
          <w:b w:val="0"/>
          <w:bCs/>
        </w:rPr>
      </w:pPr>
      <w:r w:rsidRPr="00B66188">
        <w:rPr>
          <w:b w:val="0"/>
          <w:bCs/>
        </w:rPr>
        <w:t>The only attitudinal change shown, in the reversed direction of what could be anticipated regarding housing accessibility, should be seen in the light of the predominantly positive attitudes prior to the HX.</w:t>
      </w:r>
    </w:p>
    <w:p w14:paraId="6D060E46" w14:textId="77777777" w:rsidR="00B967E0" w:rsidRDefault="00B66188">
      <w:pPr>
        <w:pStyle w:val="Heading3"/>
        <w:numPr>
          <w:ilvl w:val="0"/>
          <w:numId w:val="9"/>
        </w:numPr>
        <w:rPr>
          <w:b w:val="0"/>
          <w:bCs/>
        </w:rPr>
      </w:pPr>
      <w:r w:rsidRPr="00B66188">
        <w:rPr>
          <w:b w:val="0"/>
          <w:bCs/>
        </w:rPr>
        <w:t>Further research is warranted to investigate how CS initiatives targeting older adults and people with disabilities could be designed, prepared and executed to elicit more commitment and interest in research and the research topic at stake.</w:t>
      </w:r>
    </w:p>
    <w:p w14:paraId="17527A79" w14:textId="671F3DD3" w:rsidR="00D5499E" w:rsidRDefault="00D5499E" w:rsidP="00D5499E">
      <w:pPr>
        <w:pStyle w:val="Heading3"/>
      </w:pPr>
      <w:r>
        <w:lastRenderedPageBreak/>
        <w:t>Study IV</w:t>
      </w:r>
    </w:p>
    <w:p w14:paraId="1D80E2CA" w14:textId="168A5FCD" w:rsidR="00D5499E" w:rsidRPr="00B967E0" w:rsidRDefault="00B66188" w:rsidP="00B967E0">
      <w:pPr>
        <w:pStyle w:val="Heading3"/>
        <w:rPr>
          <w:b w:val="0"/>
          <w:bCs/>
          <w:i/>
          <w:iCs/>
        </w:rPr>
      </w:pPr>
      <w:r w:rsidRPr="00B66188">
        <w:rPr>
          <w:b w:val="0"/>
          <w:bCs/>
          <w:i/>
          <w:iCs/>
        </w:rPr>
        <w:t>The results from Study I</w:t>
      </w:r>
      <w:r>
        <w:rPr>
          <w:b w:val="0"/>
          <w:bCs/>
          <w:i/>
          <w:iCs/>
        </w:rPr>
        <w:t>V</w:t>
      </w:r>
      <w:r w:rsidRPr="00B66188">
        <w:rPr>
          <w:b w:val="0"/>
          <w:bCs/>
          <w:i/>
          <w:iCs/>
        </w:rPr>
        <w:t xml:space="preserve"> will be summarized in one paragraph.</w:t>
      </w:r>
    </w:p>
    <w:p w14:paraId="78B7DD57" w14:textId="77777777" w:rsidR="00B967E0" w:rsidRPr="00B967E0" w:rsidRDefault="00B967E0">
      <w:pPr>
        <w:pStyle w:val="Heading3"/>
        <w:numPr>
          <w:ilvl w:val="0"/>
          <w:numId w:val="9"/>
        </w:numPr>
        <w:rPr>
          <w:b w:val="0"/>
          <w:bCs/>
        </w:rPr>
      </w:pPr>
      <w:r w:rsidRPr="00B967E0">
        <w:rPr>
          <w:b w:val="0"/>
          <w:bCs/>
        </w:rPr>
        <w:t>While discussions regarding the provision of accessible housing for the ageing population among researchers and representatives of housing sector and public institutions are dominated by socioeconomic matters, the multiple dimensions of this wicked problem are intertwined in a complex manner.</w:t>
      </w:r>
    </w:p>
    <w:p w14:paraId="40B35A00" w14:textId="77777777" w:rsidR="00B967E0" w:rsidRPr="00B967E0" w:rsidRDefault="00B967E0">
      <w:pPr>
        <w:pStyle w:val="Heading3"/>
        <w:numPr>
          <w:ilvl w:val="0"/>
          <w:numId w:val="9"/>
        </w:numPr>
        <w:rPr>
          <w:b w:val="0"/>
          <w:bCs/>
        </w:rPr>
      </w:pPr>
      <w:r w:rsidRPr="00B967E0">
        <w:rPr>
          <w:b w:val="0"/>
          <w:bCs/>
        </w:rPr>
        <w:t>This is critical for decision-making, which, to a large extent, takes place in parallel organizations and processes with insufficient communication among the actors involved, which speaks to the need for boundary work.</w:t>
      </w:r>
    </w:p>
    <w:p w14:paraId="3B909488" w14:textId="77777777" w:rsidR="00B967E0" w:rsidRPr="00B967E0" w:rsidRDefault="00B967E0">
      <w:pPr>
        <w:pStyle w:val="Heading3"/>
        <w:numPr>
          <w:ilvl w:val="0"/>
          <w:numId w:val="9"/>
        </w:numPr>
        <w:rPr>
          <w:b w:val="0"/>
          <w:bCs/>
        </w:rPr>
      </w:pPr>
      <w:r w:rsidRPr="00B967E0">
        <w:rPr>
          <w:b w:val="0"/>
          <w:bCs/>
        </w:rPr>
        <w:t>Decision-making linked to housing accessibility should not be approached solely considering biophysical or financial variables. Rather, issues related to ethics, aesthetics, and empathy variables that are interrelated should not be ignored.</w:t>
      </w:r>
    </w:p>
    <w:p w14:paraId="349EF9C7" w14:textId="77777777" w:rsidR="00B967E0" w:rsidRPr="00B967E0" w:rsidRDefault="00B967E0">
      <w:pPr>
        <w:pStyle w:val="Heading3"/>
        <w:numPr>
          <w:ilvl w:val="0"/>
          <w:numId w:val="9"/>
        </w:numPr>
        <w:rPr>
          <w:b w:val="0"/>
          <w:bCs/>
        </w:rPr>
      </w:pPr>
      <w:r w:rsidRPr="00B967E0">
        <w:rPr>
          <w:b w:val="0"/>
          <w:bCs/>
        </w:rPr>
        <w:t>The framework used in this study can serve as a cognitive tool for decision-makers, and the findings could increase the awareness of the diversity of individual thinking involved when addressing this wicked problem.</w:t>
      </w:r>
    </w:p>
    <w:p w14:paraId="0EA355CB" w14:textId="77777777" w:rsidR="00B967E0" w:rsidRDefault="00B967E0">
      <w:pPr>
        <w:pStyle w:val="Heading3"/>
        <w:numPr>
          <w:ilvl w:val="0"/>
          <w:numId w:val="9"/>
        </w:numPr>
        <w:rPr>
          <w:b w:val="0"/>
          <w:bCs/>
        </w:rPr>
      </w:pPr>
      <w:r w:rsidRPr="00B967E0">
        <w:rPr>
          <w:b w:val="0"/>
          <w:bCs/>
        </w:rPr>
        <w:t>Acting upon the critical variables identified in this study could contribute to progressive decision-making and more efficient ways to develop and provide accessible housing for the ageing population.</w:t>
      </w:r>
    </w:p>
    <w:p w14:paraId="18567F99" w14:textId="77777777" w:rsidR="00B967E0" w:rsidRPr="00B967E0" w:rsidRDefault="00B967E0" w:rsidP="00B967E0">
      <w:pPr>
        <w:pStyle w:val="bodytext"/>
      </w:pPr>
    </w:p>
    <w:p w14:paraId="6D5BBF13" w14:textId="6E604D88" w:rsidR="00B967E0" w:rsidRPr="00B967E0" w:rsidRDefault="00B967E0" w:rsidP="00B967E0">
      <w:pPr>
        <w:pStyle w:val="Heading3"/>
        <w:rPr>
          <w:b w:val="0"/>
          <w:bCs/>
          <w:i/>
          <w:iCs/>
        </w:rPr>
      </w:pPr>
      <w:r>
        <w:rPr>
          <w:b w:val="0"/>
          <w:bCs/>
          <w:i/>
          <w:iCs/>
        </w:rPr>
        <w:t>Limitations</w:t>
      </w:r>
    </w:p>
    <w:p w14:paraId="1827BEB5" w14:textId="77777777" w:rsidR="00B967E0" w:rsidRPr="00B967E0" w:rsidRDefault="00B967E0">
      <w:pPr>
        <w:pStyle w:val="Heading3"/>
        <w:numPr>
          <w:ilvl w:val="0"/>
          <w:numId w:val="9"/>
        </w:numPr>
        <w:rPr>
          <w:b w:val="0"/>
          <w:bCs/>
        </w:rPr>
      </w:pPr>
      <w:r w:rsidRPr="00B967E0">
        <w:rPr>
          <w:b w:val="0"/>
          <w:bCs/>
        </w:rPr>
        <w:lastRenderedPageBreak/>
        <w:t>Since the key actors were highly selected, a limitation could be that they may not represent those that potentially could benefit from new knowledge produced.</w:t>
      </w:r>
    </w:p>
    <w:p w14:paraId="47CBE764" w14:textId="1D8DA455" w:rsidR="00B967E0" w:rsidRDefault="00B967E0">
      <w:pPr>
        <w:pStyle w:val="Heading3"/>
        <w:numPr>
          <w:ilvl w:val="0"/>
          <w:numId w:val="9"/>
        </w:numPr>
        <w:rPr>
          <w:b w:val="0"/>
          <w:bCs/>
        </w:rPr>
      </w:pPr>
      <w:r w:rsidRPr="00B967E0">
        <w:rPr>
          <w:b w:val="0"/>
          <w:bCs/>
        </w:rPr>
        <w:t>In addition to the fact that the number of participants was low, a noteworthy shortcoming is that we failed to include key actors from the private housing sector, as those invited were not able or willing to participate. Their absence was raised as an issue by key actors from public housing companies with the argument that they are both players in the same market.</w:t>
      </w:r>
    </w:p>
    <w:p w14:paraId="5DE61EE1" w14:textId="68D6CE81" w:rsidR="00B967E0" w:rsidRDefault="00B967E0" w:rsidP="00B967E0">
      <w:pPr>
        <w:pStyle w:val="bodytext"/>
      </w:pPr>
    </w:p>
    <w:p w14:paraId="13BD0C93" w14:textId="6014F35D" w:rsidR="00B967E0" w:rsidRDefault="00B967E0">
      <w:pPr>
        <w:rPr>
          <w:sz w:val="22"/>
          <w:lang w:val="en-GB"/>
        </w:rPr>
      </w:pPr>
      <w:r w:rsidRPr="00BA5773">
        <w:rPr>
          <w:lang w:val="en-US"/>
        </w:rPr>
        <w:br w:type="page"/>
      </w:r>
    </w:p>
    <w:p w14:paraId="39FA61EC" w14:textId="0E127E08" w:rsidR="00B967E0" w:rsidRPr="00BA5773" w:rsidRDefault="00B967E0" w:rsidP="00B967E0">
      <w:pPr>
        <w:pStyle w:val="Heading1"/>
        <w:rPr>
          <w:lang w:val="sv-SE"/>
        </w:rPr>
      </w:pPr>
      <w:r w:rsidRPr="00BA5773">
        <w:rPr>
          <w:lang w:val="sv-SE"/>
        </w:rPr>
        <w:lastRenderedPageBreak/>
        <w:t>Discussion</w:t>
      </w:r>
    </w:p>
    <w:p w14:paraId="7679AE8D" w14:textId="1457B21F" w:rsidR="00B967E0" w:rsidRPr="00B967E0" w:rsidRDefault="00B967E0" w:rsidP="00B967E0">
      <w:pPr>
        <w:pStyle w:val="bodytext"/>
        <w:rPr>
          <w:i/>
          <w:iCs/>
          <w:sz w:val="24"/>
          <w:lang w:val="sv-SE"/>
        </w:rPr>
      </w:pPr>
      <w:r w:rsidRPr="00B967E0">
        <w:rPr>
          <w:i/>
          <w:iCs/>
          <w:sz w:val="24"/>
          <w:lang w:val="sv-SE"/>
        </w:rPr>
        <w:t>Här kommer jag att inleda med ett kort, sammanfattande stycke om resultatet, samt eventuellt även att motivera varför och när det är användbart att beakta.</w:t>
      </w:r>
    </w:p>
    <w:p w14:paraId="1EC90DB4" w14:textId="06F14884" w:rsidR="00B967E0" w:rsidRDefault="00B967E0" w:rsidP="00B967E0">
      <w:pPr>
        <w:pStyle w:val="bodytext"/>
        <w:rPr>
          <w:lang w:val="sv-SE"/>
        </w:rPr>
      </w:pPr>
    </w:p>
    <w:p w14:paraId="09A7CD42" w14:textId="33CA1BA1" w:rsidR="006C7AAB" w:rsidRDefault="006C7AAB" w:rsidP="006C7AAB">
      <w:pPr>
        <w:pStyle w:val="Heading2"/>
      </w:pPr>
      <w:r>
        <w:t>Methodological considerations</w:t>
      </w:r>
    </w:p>
    <w:p w14:paraId="047CE68C" w14:textId="46D2B752" w:rsidR="006C7AAB" w:rsidRPr="00F34778" w:rsidRDefault="006C7AAB" w:rsidP="006C7AAB">
      <w:pPr>
        <w:pStyle w:val="Heading2"/>
      </w:pPr>
      <w:r>
        <w:t>Strengths and limitations</w:t>
      </w:r>
    </w:p>
    <w:p w14:paraId="6B92C86D" w14:textId="77777777" w:rsidR="006C7AAB" w:rsidRPr="006C7AAB" w:rsidRDefault="006C7AAB" w:rsidP="006C7AAB">
      <w:pPr>
        <w:pStyle w:val="bodytext"/>
      </w:pPr>
    </w:p>
    <w:p w14:paraId="4C8A9F23" w14:textId="77777777" w:rsidR="006C7AAB" w:rsidRPr="00F34778" w:rsidRDefault="006C7AAB" w:rsidP="006C7AAB">
      <w:pPr>
        <w:pStyle w:val="Heading2"/>
      </w:pPr>
      <w:r w:rsidRPr="00F34778">
        <w:t>Conclusions</w:t>
      </w:r>
    </w:p>
    <w:p w14:paraId="6F4494FB" w14:textId="5FE69B55" w:rsidR="00B967E0" w:rsidRDefault="00B967E0" w:rsidP="00B967E0">
      <w:pPr>
        <w:pStyle w:val="bodytext"/>
      </w:pPr>
    </w:p>
    <w:p w14:paraId="14507704"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Äldre människor en heterogen grupp med varierade kunskaper och förmågor, t.ex i förhållande till mobil digital teknik. Med andra ord med skiftande behov och perspektiv som utifrån en demokratisk aspekt är viktiga att ta i beaktning när syftet som forskare är att förklara, förstå och förbättra världen</w:t>
      </w:r>
    </w:p>
    <w:p w14:paraId="32CA4154"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 xml:space="preserve">Samhälleliga problem såsom the provision of housing accessibility är </w:t>
      </w:r>
      <w:r w:rsidRPr="00B967E0">
        <w:rPr>
          <w:rStyle w:val="Emphasis"/>
          <w:color w:val="111111"/>
        </w:rPr>
        <w:t>wicked</w:t>
      </w:r>
      <w:r w:rsidRPr="00B967E0">
        <w:rPr>
          <w:color w:val="111111"/>
        </w:rPr>
        <w:t xml:space="preserve"> som är svåra att ringa in och hitta en lösning på som alla </w:t>
      </w:r>
      <w:r w:rsidRPr="00B967E0">
        <w:rPr>
          <w:color w:val="111111"/>
        </w:rPr>
        <w:lastRenderedPageBreak/>
        <w:t>eller en majoritet av samhällets aktörer och representanter är nöjda med.</w:t>
      </w:r>
    </w:p>
    <w:p w14:paraId="4FCCF09C"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MEN user involvement in research on ageing and health kan utgöra just ett sätt att göra komplexiteten begriplig och att fånga in flera dimensioner av problemet.</w:t>
      </w:r>
    </w:p>
    <w:p w14:paraId="21EDE462" w14:textId="77777777" w:rsidR="00B967E0" w:rsidRPr="00B967E0" w:rsidRDefault="00B967E0">
      <w:pPr>
        <w:pStyle w:val="ListParagraph"/>
        <w:numPr>
          <w:ilvl w:val="0"/>
          <w:numId w:val="10"/>
        </w:numPr>
        <w:spacing w:line="480" w:lineRule="auto"/>
        <w:rPr>
          <w:rFonts w:eastAsiaTheme="minorEastAsia"/>
          <w:color w:val="111111"/>
        </w:rPr>
      </w:pPr>
      <w:r w:rsidRPr="00B967E0">
        <w:rPr>
          <w:color w:val="111111"/>
        </w:rPr>
        <w:t>Dock utgör det en begränsning om vissa key actors are not able or willing to participate, vilket i wicked-problem fallet var fallet med privata aktörer. Det riskerar att ett potentiellt centralt perspektiv i en komplex fråga faller bort.</w:t>
      </w:r>
    </w:p>
    <w:p w14:paraId="543B99DF" w14:textId="715D435B" w:rsidR="00B967E0" w:rsidRPr="00B967E0" w:rsidRDefault="00B967E0">
      <w:pPr>
        <w:pStyle w:val="ListParagraph"/>
        <w:numPr>
          <w:ilvl w:val="0"/>
          <w:numId w:val="10"/>
        </w:numPr>
        <w:spacing w:line="480" w:lineRule="auto"/>
        <w:rPr>
          <w:rFonts w:eastAsiaTheme="minorEastAsia"/>
          <w:color w:val="111111"/>
        </w:rPr>
      </w:pPr>
      <w:r w:rsidRPr="00B967E0">
        <w:rPr>
          <w:color w:val="111111"/>
        </w:rPr>
        <w:t>Eftersom forskning om åldrande och hälsa utgör just äldre personer en expertgrup (de är expert på sitt eget åldrande) och äldre är en heterogen grupp är denna grupp central när det kommer till user involvement in research on ageing and health. Men flera av studierna i denna avhandling indikerar att vissa kategorier/subgrupper av äldre personer are less willing or able to get actively involved. One limitation is thus that det som framkommer inte utgör en representativ bild av den verklighet i form av de problem och utmaningar som den äldre befolkningen i Sveige möter.</w:t>
      </w:r>
    </w:p>
    <w:p w14:paraId="57AE5863" w14:textId="77777777" w:rsidR="006C7AAB" w:rsidRDefault="00B967E0" w:rsidP="006C7AAB">
      <w:pPr>
        <w:spacing w:line="480" w:lineRule="auto"/>
        <w:ind w:firstLine="720"/>
        <w:rPr>
          <w:color w:val="111111"/>
        </w:rPr>
      </w:pPr>
      <w:r>
        <w:rPr>
          <w:color w:val="111111"/>
        </w:rPr>
        <w:lastRenderedPageBreak/>
        <w:t>Denna skevhet eller begränsade representativitet har visserligen indikerats i andra studier men inte på samma systematiska sätt som här (tänker på panelstudien).</w:t>
      </w:r>
    </w:p>
    <w:p w14:paraId="67BB8C39" w14:textId="77777777" w:rsidR="006C7AAB" w:rsidRDefault="006C7AAB" w:rsidP="006C7AAB">
      <w:pPr>
        <w:spacing w:line="480" w:lineRule="auto"/>
        <w:rPr>
          <w:color w:val="111111"/>
        </w:rPr>
      </w:pPr>
    </w:p>
    <w:p w14:paraId="351F675C" w14:textId="77777777" w:rsidR="006C7AAB" w:rsidRDefault="00B967E0" w:rsidP="006C7AAB">
      <w:pPr>
        <w:spacing w:line="480" w:lineRule="auto"/>
        <w:rPr>
          <w:color w:val="111111"/>
        </w:rPr>
      </w:pPr>
      <w:r>
        <w:rPr>
          <w:color w:val="111111"/>
        </w:rPr>
        <w:t>Strategier framåt (= rekommendationer för framtida forskare inom fältet) kan utgöras av att:</w:t>
      </w:r>
    </w:p>
    <w:p w14:paraId="4B47CA49" w14:textId="77777777" w:rsidR="006C7AAB" w:rsidRDefault="006C7AAB" w:rsidP="006C7AAB">
      <w:pPr>
        <w:spacing w:line="480" w:lineRule="auto"/>
        <w:rPr>
          <w:color w:val="111111"/>
        </w:rPr>
      </w:pPr>
    </w:p>
    <w:p w14:paraId="4F5044F0" w14:textId="77777777" w:rsidR="006C7AAB" w:rsidRDefault="00B967E0">
      <w:pPr>
        <w:pStyle w:val="ListParagraph"/>
        <w:numPr>
          <w:ilvl w:val="0"/>
          <w:numId w:val="11"/>
        </w:numPr>
        <w:spacing w:line="480" w:lineRule="auto"/>
        <w:rPr>
          <w:color w:val="111111"/>
        </w:rPr>
      </w:pPr>
      <w:r w:rsidRPr="006C7AAB">
        <w:rPr>
          <w:color w:val="111111"/>
        </w:rPr>
        <w:t xml:space="preserve">Använda dimensionsmodellen (i wicked problemartikeln) som en utgångspunkt för att säkerställa att ett komplext problem inte lyfts fram </w:t>
      </w:r>
      <w:commentRangeStart w:id="52"/>
      <w:r w:rsidRPr="006C7AAB">
        <w:rPr>
          <w:color w:val="111111"/>
        </w:rPr>
        <w:t>alltför ensidigt utan att flera perspektiv kommer fram</w:t>
      </w:r>
      <w:commentRangeEnd w:id="52"/>
      <w:r w:rsidR="00473ECA">
        <w:rPr>
          <w:rStyle w:val="CommentReference"/>
          <w:rFonts w:ascii="Arial" w:hAnsi="Arial"/>
          <w:lang w:eastAsia="en-US"/>
        </w:rPr>
        <w:commentReference w:id="52"/>
      </w:r>
    </w:p>
    <w:p w14:paraId="20D1D1B1" w14:textId="644F3FD2" w:rsidR="00B967E0" w:rsidRPr="006C7AAB" w:rsidRDefault="00B967E0">
      <w:pPr>
        <w:pStyle w:val="ListParagraph"/>
        <w:numPr>
          <w:ilvl w:val="0"/>
          <w:numId w:val="11"/>
        </w:numPr>
        <w:spacing w:line="480" w:lineRule="auto"/>
        <w:rPr>
          <w:color w:val="111111"/>
        </w:rPr>
      </w:pPr>
      <w:r w:rsidRPr="006C7AAB">
        <w:rPr>
          <w:color w:val="111111"/>
        </w:rPr>
        <w:t xml:space="preserve">Vid användandet av digital teknik i anslutning till user involvement beakta äldres heterogenitet och försök att hitta strategier för att den avsedda målgruppen kan ta den i bruk, och om deltagarna inte är representativa för den äldre gruppen i stort så var tydlig med att lyfta fram det som en begränsning i </w:t>
      </w:r>
      <w:commentRangeStart w:id="53"/>
      <w:r w:rsidRPr="006C7AAB">
        <w:rPr>
          <w:color w:val="111111"/>
        </w:rPr>
        <w:t>studien</w:t>
      </w:r>
      <w:commentRangeEnd w:id="53"/>
      <w:r w:rsidR="00473ECA">
        <w:rPr>
          <w:rStyle w:val="CommentReference"/>
          <w:rFonts w:ascii="Arial" w:hAnsi="Arial"/>
          <w:lang w:eastAsia="en-US"/>
        </w:rPr>
        <w:commentReference w:id="53"/>
      </w:r>
      <w:r w:rsidRPr="006C7AAB">
        <w:rPr>
          <w:color w:val="111111"/>
        </w:rPr>
        <w:t>.</w:t>
      </w:r>
    </w:p>
    <w:p w14:paraId="2CE1F874" w14:textId="77777777" w:rsidR="00B967E0" w:rsidRPr="00B967E0" w:rsidRDefault="00B967E0" w:rsidP="00B967E0">
      <w:pPr>
        <w:pStyle w:val="bodytext"/>
        <w:rPr>
          <w:lang w:val="sv-SE"/>
        </w:rPr>
      </w:pPr>
    </w:p>
    <w:p w14:paraId="59BF2AD1" w14:textId="77777777" w:rsidR="006C7AAB" w:rsidRPr="006C7AAB" w:rsidRDefault="006C7AAB" w:rsidP="006C7AAB">
      <w:pPr>
        <w:pStyle w:val="Heading3"/>
        <w:rPr>
          <w:color w:val="111111"/>
          <w:lang w:val="sv-SE"/>
        </w:rPr>
      </w:pPr>
      <w:r w:rsidRPr="006C7AAB">
        <w:rPr>
          <w:lang w:val="sv-SE"/>
        </w:rPr>
        <w:t>Further research and development</w:t>
      </w:r>
    </w:p>
    <w:p w14:paraId="15DA81C6" w14:textId="77777777" w:rsidR="006C7AAB" w:rsidRDefault="006C7AAB" w:rsidP="006C7AAB">
      <w:pPr>
        <w:spacing w:line="480" w:lineRule="auto"/>
        <w:ind w:firstLine="720"/>
        <w:rPr>
          <w:rFonts w:eastAsiaTheme="minorEastAsia"/>
          <w:color w:val="111111"/>
        </w:rPr>
      </w:pPr>
      <w:r>
        <w:rPr>
          <w:color w:val="111111"/>
        </w:rPr>
        <w:t xml:space="preserve">Behövs ytterligare forskning för att undersöka hur dessa föreslagna strategier kan vara behjälpliga i att i högre utstäckning skapa förutsättningar </w:t>
      </w:r>
      <w:r>
        <w:rPr>
          <w:color w:val="111111"/>
        </w:rPr>
        <w:lastRenderedPageBreak/>
        <w:t>för att även grupper som idag inte vill eller anser sig ha förmågan att delta i forskning om åldrande och hälsa.</w:t>
      </w:r>
    </w:p>
    <w:p w14:paraId="134B22D2" w14:textId="1D4DDE26" w:rsidR="00F34778" w:rsidRPr="00F34778" w:rsidRDefault="00F34778" w:rsidP="00DC3E3D">
      <w:pPr>
        <w:pStyle w:val="Heading2"/>
      </w:pPr>
      <w:bookmarkStart w:id="54" w:name="_Toc94241135"/>
      <w:r w:rsidRPr="00F34778">
        <w:t>Acknowledgements</w:t>
      </w:r>
      <w:bookmarkEnd w:id="54"/>
    </w:p>
    <w:p w14:paraId="44837C53" w14:textId="77777777" w:rsidR="00F34778" w:rsidRPr="00F34778" w:rsidRDefault="00F34778" w:rsidP="00DC3E3D">
      <w:pPr>
        <w:pStyle w:val="Heading2"/>
      </w:pPr>
    </w:p>
    <w:p w14:paraId="7F6D404E" w14:textId="6FFB803E" w:rsidR="00F34778" w:rsidRPr="00F34778" w:rsidRDefault="00F34778" w:rsidP="00B54D7A">
      <w:pPr>
        <w:pStyle w:val="Heading1"/>
      </w:pPr>
      <w:bookmarkStart w:id="55" w:name="_Toc94241136"/>
      <w:r w:rsidRPr="00F34778">
        <w:lastRenderedPageBreak/>
        <w:t>References</w:t>
      </w:r>
      <w:bookmarkEnd w:id="55"/>
    </w:p>
    <w:bookmarkEnd w:id="9"/>
    <w:bookmarkEnd w:id="10"/>
    <w:bookmarkEnd w:id="11"/>
    <w:bookmarkEnd w:id="12"/>
    <w:bookmarkEnd w:id="13"/>
    <w:bookmarkEnd w:id="14"/>
    <w:p w14:paraId="3A0D9F87" w14:textId="37ADD3C3" w:rsidR="00A456F2" w:rsidRDefault="00A456F2" w:rsidP="00A456F2">
      <w:pPr>
        <w:pStyle w:val="bodytext"/>
        <w:rPr>
          <w:lang w:val="en-US"/>
        </w:rPr>
      </w:pPr>
    </w:p>
    <w:sectPr w:rsidR="00A456F2" w:rsidSect="006B467F">
      <w:pgSz w:w="9582" w:h="13551" w:code="164"/>
      <w:pgMar w:top="1134"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kar Jonsson" w:date="2022-09-12T07:58:00Z" w:initials="OJ">
    <w:p w14:paraId="2E831E94" w14:textId="5DF033E9" w:rsidR="006C5DC1" w:rsidRDefault="006C5DC1">
      <w:pPr>
        <w:pStyle w:val="CommentText"/>
      </w:pPr>
      <w:r>
        <w:rPr>
          <w:rStyle w:val="CommentReference"/>
        </w:rPr>
        <w:annotationRef/>
      </w:r>
      <w:r>
        <w:t>220912</w:t>
      </w:r>
    </w:p>
    <w:p w14:paraId="63045B11" w14:textId="39268AD2" w:rsidR="006C5DC1" w:rsidRDefault="006C5DC1">
      <w:pPr>
        <w:pStyle w:val="CommentText"/>
      </w:pPr>
    </w:p>
    <w:p w14:paraId="16A8667E" w14:textId="726A39EB" w:rsidR="006C5DC1" w:rsidRDefault="006C5DC1">
      <w:pPr>
        <w:pStyle w:val="CommentText"/>
      </w:pPr>
      <w:r>
        <w:t>Övergripande syfte med kappa?</w:t>
      </w:r>
    </w:p>
    <w:p w14:paraId="5DA708FD" w14:textId="77777777" w:rsidR="006C5DC1" w:rsidRDefault="006C5DC1">
      <w:pPr>
        <w:pStyle w:val="CommentText"/>
      </w:pPr>
    </w:p>
    <w:p w14:paraId="349E270E" w14:textId="357D9A4D" w:rsidR="006C5DC1" w:rsidRDefault="006C5DC1">
      <w:pPr>
        <w:pStyle w:val="CommentText"/>
      </w:pPr>
      <w:r>
        <w:t>Finns det ett konceptuellt ramverk/modell att hänga upp hela avhandlingen på?</w:t>
      </w:r>
    </w:p>
    <w:p w14:paraId="5038A1DB" w14:textId="5F735EFE" w:rsidR="006C5DC1" w:rsidRDefault="006C5DC1">
      <w:pPr>
        <w:pStyle w:val="CommentText"/>
      </w:pPr>
      <w:r>
        <w:t>Hur kom du fram till val av metod i kappan?</w:t>
      </w:r>
    </w:p>
    <w:p w14:paraId="3067B13A" w14:textId="4A28E36B" w:rsidR="006C5DC1" w:rsidRDefault="006C5DC1">
      <w:pPr>
        <w:pStyle w:val="CommentText"/>
      </w:pPr>
      <w:r>
        <w:t>Hur kom du fram till konceptuella konklusioner?</w:t>
      </w:r>
    </w:p>
    <w:p w14:paraId="74DD79C8" w14:textId="76D19259" w:rsidR="006C5DC1" w:rsidRDefault="006C5DC1">
      <w:pPr>
        <w:pStyle w:val="CommentText"/>
      </w:pPr>
      <w:r>
        <w:t>Vad är ditt kunskapsbidrag?</w:t>
      </w:r>
    </w:p>
    <w:p w14:paraId="1B51E592" w14:textId="77777777" w:rsidR="006C5DC1" w:rsidRDefault="006C5DC1">
      <w:pPr>
        <w:pStyle w:val="CommentText"/>
      </w:pPr>
      <w:r>
        <w:t>Vilken kritik framför du med din kappa?</w:t>
      </w:r>
    </w:p>
    <w:p w14:paraId="60E2FE23" w14:textId="77777777" w:rsidR="006C5DC1" w:rsidRDefault="006C5DC1">
      <w:pPr>
        <w:pStyle w:val="CommentText"/>
      </w:pPr>
    </w:p>
    <w:p w14:paraId="56EDA219" w14:textId="77777777" w:rsidR="006C5DC1" w:rsidRDefault="006C5DC1">
      <w:pPr>
        <w:pStyle w:val="CommentText"/>
      </w:pPr>
    </w:p>
    <w:p w14:paraId="4D9E3816" w14:textId="77777777" w:rsidR="006C5DC1" w:rsidRDefault="006C5DC1">
      <w:pPr>
        <w:pStyle w:val="CommentText"/>
      </w:pPr>
      <w:r>
        <w:t>Integration och syntes av delarbeten.</w:t>
      </w:r>
    </w:p>
    <w:p w14:paraId="46C11CA2" w14:textId="576DDC29" w:rsidR="006C5DC1" w:rsidRDefault="006C5DC1">
      <w:pPr>
        <w:pStyle w:val="CommentText"/>
      </w:pPr>
      <w:r>
        <w:t>Hantera komplexitet i terminologi.</w:t>
      </w:r>
    </w:p>
    <w:p w14:paraId="42047A74" w14:textId="77777777" w:rsidR="006C5DC1" w:rsidRDefault="006C5DC1">
      <w:pPr>
        <w:pStyle w:val="CommentText"/>
      </w:pPr>
      <w:r>
        <w:t>Jämn beskrivning av studierna.</w:t>
      </w:r>
    </w:p>
    <w:p w14:paraId="3458159A" w14:textId="77777777" w:rsidR="006C5DC1" w:rsidRDefault="006C5DC1">
      <w:pPr>
        <w:pStyle w:val="CommentText"/>
      </w:pPr>
      <w:r>
        <w:t>Inga självklarheter.</w:t>
      </w:r>
    </w:p>
    <w:p w14:paraId="790C8580" w14:textId="53181526" w:rsidR="006C5DC1" w:rsidRDefault="006C5DC1">
      <w:pPr>
        <w:pStyle w:val="CommentText"/>
      </w:pPr>
      <w:r>
        <w:t>Inledande början i varje kapitel.</w:t>
      </w:r>
    </w:p>
  </w:comment>
  <w:comment w:id="18" w:author="Oskar Jonsson" w:date="2022-09-12T08:45:00Z" w:initials="OJ">
    <w:p w14:paraId="3EA09E29" w14:textId="2E954242" w:rsidR="006C5DC1" w:rsidRDefault="006C5DC1">
      <w:pPr>
        <w:pStyle w:val="CommentText"/>
        <w:rPr>
          <w:lang w:val="en-US"/>
        </w:rPr>
      </w:pPr>
      <w:r>
        <w:rPr>
          <w:rStyle w:val="CommentReference"/>
        </w:rPr>
        <w:annotationRef/>
      </w:r>
      <w:r w:rsidRPr="00853238">
        <w:rPr>
          <w:lang w:val="en-US"/>
        </w:rPr>
        <w:t>Citizen Science</w:t>
      </w:r>
    </w:p>
    <w:p w14:paraId="2F1B9FFD" w14:textId="51D587B9" w:rsidR="006C5DC1" w:rsidRDefault="006C5DC1">
      <w:pPr>
        <w:pStyle w:val="CommentText"/>
        <w:rPr>
          <w:lang w:val="en-US"/>
        </w:rPr>
      </w:pPr>
    </w:p>
    <w:p w14:paraId="07C4A3BF" w14:textId="73640446" w:rsidR="006C5DC1" w:rsidRDefault="006C5DC1">
      <w:pPr>
        <w:pStyle w:val="CommentText"/>
      </w:pPr>
      <w:r w:rsidRPr="00CC6D14">
        <w:t xml:space="preserve">Öppen vetenskap </w:t>
      </w:r>
      <w:hyperlink r:id="rId1" w:history="1">
        <w:r w:rsidRPr="007A7659">
          <w:rPr>
            <w:rStyle w:val="Hyperlink"/>
          </w:rPr>
          <w:t>https://unesco.se/unescos-rekommendation-om-oppen-vetenskap/</w:t>
        </w:r>
      </w:hyperlink>
      <w:r>
        <w:t xml:space="preserve">. </w:t>
      </w:r>
    </w:p>
    <w:p w14:paraId="5F04EE2F" w14:textId="5B326B8C" w:rsidR="006C5DC1" w:rsidRDefault="006C5DC1">
      <w:pPr>
        <w:pStyle w:val="CommentText"/>
      </w:pPr>
    </w:p>
    <w:p w14:paraId="3854B7F8" w14:textId="60B07CF2" w:rsidR="006C5DC1" w:rsidRPr="006C5DC1" w:rsidRDefault="006C5DC1">
      <w:pPr>
        <w:pStyle w:val="CommentText"/>
        <w:rPr>
          <w:lang w:val="en-US"/>
        </w:rPr>
      </w:pPr>
      <w:r w:rsidRPr="006C5DC1">
        <w:rPr>
          <w:lang w:val="en-US"/>
        </w:rPr>
        <w:t>Transdisciplinary</w:t>
      </w:r>
    </w:p>
  </w:comment>
  <w:comment w:id="21" w:author="Oskar Jonsson" w:date="2022-09-12T08:57:00Z" w:initials="OJ">
    <w:p w14:paraId="3231CFDC" w14:textId="2C2546A7" w:rsidR="006C5DC1" w:rsidRDefault="006C5DC1">
      <w:pPr>
        <w:pStyle w:val="CommentText"/>
        <w:rPr>
          <w:lang w:val="en-US"/>
        </w:rPr>
      </w:pPr>
      <w:r>
        <w:rPr>
          <w:rStyle w:val="CommentReference"/>
        </w:rPr>
        <w:annotationRef/>
      </w:r>
      <w:r w:rsidRPr="003956D1">
        <w:rPr>
          <w:lang w:val="en-US"/>
        </w:rPr>
        <w:t>Move to Method where t</w:t>
      </w:r>
      <w:r>
        <w:rPr>
          <w:lang w:val="en-US"/>
        </w:rPr>
        <w:t>he four studies are presented?</w:t>
      </w:r>
    </w:p>
    <w:p w14:paraId="2D14491D" w14:textId="7E45AC35" w:rsidR="006C5DC1" w:rsidRDefault="006C5DC1">
      <w:pPr>
        <w:pStyle w:val="CommentText"/>
        <w:rPr>
          <w:lang w:val="en-US"/>
        </w:rPr>
      </w:pPr>
    </w:p>
    <w:p w14:paraId="51EC62D1" w14:textId="0E7507A0" w:rsidR="006C5DC1" w:rsidRDefault="006C5DC1">
      <w:pPr>
        <w:pStyle w:val="CommentText"/>
      </w:pPr>
      <w:r w:rsidRPr="003956D1">
        <w:t>Fyra trattar f</w:t>
      </w:r>
      <w:r>
        <w:t xml:space="preserve">ör att hålla ihop och guida läsaren. </w:t>
      </w:r>
    </w:p>
    <w:p w14:paraId="3AB23C46" w14:textId="62BF1747" w:rsidR="006C5DC1" w:rsidRDefault="006C5DC1">
      <w:pPr>
        <w:pStyle w:val="CommentText"/>
      </w:pPr>
    </w:p>
    <w:p w14:paraId="57ECF46E" w14:textId="0F2714B9" w:rsidR="006C5DC1" w:rsidRDefault="006C5DC1">
      <w:pPr>
        <w:pStyle w:val="CommentText"/>
      </w:pPr>
      <w:r>
        <w:t>Jämn beskrivning för varje projekt – T.ex. antal år, finansiär, dnr nr, aim…</w:t>
      </w:r>
    </w:p>
    <w:p w14:paraId="6952C07E" w14:textId="26AF7FF6" w:rsidR="008B270D" w:rsidRDefault="008B270D">
      <w:pPr>
        <w:pStyle w:val="CommentText"/>
      </w:pPr>
    </w:p>
    <w:p w14:paraId="35CCC035" w14:textId="18B15588" w:rsidR="008B270D" w:rsidRPr="003956D1" w:rsidRDefault="008B270D">
      <w:pPr>
        <w:pStyle w:val="CommentText"/>
      </w:pPr>
      <w:r>
        <w:t>UserAge kanske ska beskrivas övergripande här?</w:t>
      </w:r>
    </w:p>
  </w:comment>
  <w:comment w:id="22" w:author="Oskar Jonsson" w:date="2022-09-12T08:53:00Z" w:initials="OJ">
    <w:p w14:paraId="62FF082D" w14:textId="3587B4DA" w:rsidR="006C5DC1" w:rsidRDefault="006C5DC1">
      <w:pPr>
        <w:pStyle w:val="CommentText"/>
      </w:pPr>
      <w:r>
        <w:rPr>
          <w:rStyle w:val="CommentReference"/>
        </w:rPr>
        <w:annotationRef/>
      </w:r>
      <w:r>
        <w:t>Avgränsa till delen med the ”public”. Jämn beskrivning av de projekt där studierna genomfördes.</w:t>
      </w:r>
    </w:p>
  </w:comment>
  <w:comment w:id="23" w:author="Oskar Jonsson" w:date="2022-09-12T09:12:00Z" w:initials="OJ">
    <w:p w14:paraId="6F12494A" w14:textId="202568DC" w:rsidR="006C5DC1" w:rsidRDefault="006C5DC1">
      <w:pPr>
        <w:pStyle w:val="CommentText"/>
      </w:pPr>
      <w:r>
        <w:rPr>
          <w:rStyle w:val="CommentReference"/>
        </w:rPr>
        <w:annotationRef/>
      </w:r>
      <w:r>
        <w:t>Ska det vara sustain@home? Om d</w:t>
      </w:r>
      <w:r w:rsidR="008B270D">
        <w:t>et handlar om forskningsprojekt?</w:t>
      </w:r>
    </w:p>
    <w:p w14:paraId="563473B2" w14:textId="2A4923BC" w:rsidR="008B270D" w:rsidRDefault="008B270D">
      <w:pPr>
        <w:pStyle w:val="CommentText"/>
      </w:pPr>
      <w:r>
        <w:t>Kanske inte nödvändigt.</w:t>
      </w:r>
    </w:p>
  </w:comment>
  <w:comment w:id="24" w:author="Oskar Jonsson" w:date="2022-09-12T08:59:00Z" w:initials="OJ">
    <w:p w14:paraId="353EA09C" w14:textId="425740E1" w:rsidR="006C5DC1" w:rsidRDefault="006C5DC1">
      <w:pPr>
        <w:pStyle w:val="CommentText"/>
      </w:pPr>
      <w:r>
        <w:rPr>
          <w:rStyle w:val="CommentReference"/>
        </w:rPr>
        <w:annotationRef/>
      </w:r>
      <w:r>
        <w:t>Vilka rubriker ska finnas?</w:t>
      </w:r>
    </w:p>
    <w:p w14:paraId="090F2575" w14:textId="5BCA6D55" w:rsidR="006C5DC1" w:rsidRDefault="006C5DC1" w:rsidP="003956D1">
      <w:pPr>
        <w:pStyle w:val="CommentText"/>
        <w:numPr>
          <w:ilvl w:val="0"/>
          <w:numId w:val="12"/>
        </w:numPr>
        <w:rPr>
          <w:lang w:val="en-US"/>
        </w:rPr>
      </w:pPr>
      <w:r w:rsidRPr="003956D1">
        <w:rPr>
          <w:lang w:val="en-US"/>
        </w:rPr>
        <w:t>User involvement</w:t>
      </w:r>
      <w:r>
        <w:rPr>
          <w:lang w:val="en-US"/>
        </w:rPr>
        <w:t>? (CS)</w:t>
      </w:r>
    </w:p>
    <w:p w14:paraId="2860D5B3" w14:textId="4E087CFF" w:rsidR="006C5DC1" w:rsidRDefault="006C5DC1" w:rsidP="003956D1">
      <w:pPr>
        <w:pStyle w:val="CommentText"/>
        <w:numPr>
          <w:ilvl w:val="0"/>
          <w:numId w:val="12"/>
        </w:numPr>
        <w:rPr>
          <w:lang w:val="en-US"/>
        </w:rPr>
      </w:pPr>
      <w:r w:rsidRPr="003956D1">
        <w:rPr>
          <w:lang w:val="en-US"/>
        </w:rPr>
        <w:t>Ageing and health</w:t>
      </w:r>
      <w:r>
        <w:rPr>
          <w:lang w:val="en-US"/>
        </w:rPr>
        <w:t>?</w:t>
      </w:r>
    </w:p>
    <w:p w14:paraId="09173FDE" w14:textId="3CAA9C85" w:rsidR="006C5DC1" w:rsidRPr="003956D1" w:rsidRDefault="006C5DC1" w:rsidP="003956D1">
      <w:pPr>
        <w:pStyle w:val="CommentText"/>
        <w:numPr>
          <w:ilvl w:val="0"/>
          <w:numId w:val="12"/>
        </w:numPr>
        <w:rPr>
          <w:lang w:val="en-US"/>
        </w:rPr>
      </w:pPr>
      <w:r>
        <w:rPr>
          <w:lang w:val="en-US"/>
        </w:rPr>
        <w:t>Representativeness?</w:t>
      </w:r>
    </w:p>
    <w:p w14:paraId="507318C3" w14:textId="792F7215" w:rsidR="006C5DC1" w:rsidRDefault="006C5DC1">
      <w:pPr>
        <w:pStyle w:val="CommentText"/>
      </w:pPr>
      <w:r>
        <w:t>Vilka är kärnbegreppen?</w:t>
      </w:r>
    </w:p>
    <w:p w14:paraId="259C679E" w14:textId="691CC10E" w:rsidR="006C5DC1" w:rsidRDefault="006C5DC1">
      <w:pPr>
        <w:pStyle w:val="CommentText"/>
      </w:pPr>
      <w:r>
        <w:t>Finns ramverk/modell som löper genom hela kappan?</w:t>
      </w:r>
      <w:r w:rsidR="008B270D">
        <w:t xml:space="preserve"> (Susann har tidigare nämn Greenhalgh et al. 2018)</w:t>
      </w:r>
    </w:p>
    <w:p w14:paraId="58BE1356" w14:textId="0EF8BB3D" w:rsidR="006C5DC1" w:rsidRDefault="006C5DC1">
      <w:pPr>
        <w:pStyle w:val="CommentText"/>
      </w:pPr>
    </w:p>
    <w:p w14:paraId="7733C356" w14:textId="47354696" w:rsidR="006C5DC1" w:rsidRPr="00576BA5" w:rsidRDefault="006C5DC1">
      <w:pPr>
        <w:pStyle w:val="CommentText"/>
        <w:rPr>
          <w:lang w:val="en-US"/>
        </w:rPr>
      </w:pPr>
      <w:r>
        <w:rPr>
          <w:lang w:val="en-US"/>
        </w:rPr>
        <w:t>“</w:t>
      </w:r>
      <w:r w:rsidRPr="00576BA5">
        <w:rPr>
          <w:lang w:val="en-US"/>
        </w:rPr>
        <w:t xml:space="preserve">This text </w:t>
      </w:r>
      <w:r>
        <w:rPr>
          <w:lang w:val="en-US"/>
        </w:rPr>
        <w:t>(brief account on the PhD project</w:t>
      </w:r>
      <w:r w:rsidR="008B270D">
        <w:rPr>
          <w:lang w:val="en-US"/>
        </w:rPr>
        <w:t xml:space="preserve"> - från halvtid</w:t>
      </w:r>
      <w:r>
        <w:rPr>
          <w:lang w:val="en-US"/>
        </w:rPr>
        <w:t xml:space="preserve">) </w:t>
      </w:r>
      <w:r w:rsidRPr="00576BA5">
        <w:rPr>
          <w:lang w:val="en-US"/>
        </w:rPr>
        <w:t>could become an important part of the Introduction to the doctoral dissertation</w:t>
      </w:r>
      <w:r>
        <w:rPr>
          <w:lang w:val="en-US"/>
        </w:rPr>
        <w:t>…</w:t>
      </w:r>
    </w:p>
    <w:p w14:paraId="15A4A6D1" w14:textId="4C08D417" w:rsidR="006C5DC1" w:rsidRPr="006C5DC1" w:rsidRDefault="006C5DC1">
      <w:pPr>
        <w:pStyle w:val="CommentText"/>
      </w:pPr>
      <w:r w:rsidRPr="00576BA5">
        <w:rPr>
          <w:lang w:val="en-US"/>
        </w:rPr>
        <w:t>In this regard, Joakim should indicate his interpretation of key concepts, so that the reader is clearly presented with his position with respect to them; in this document he should clarify his position with respect to action research, participatory research and transdisciplinary research.</w:t>
      </w:r>
      <w:r>
        <w:rPr>
          <w:lang w:val="en-US"/>
        </w:rPr>
        <w:t xml:space="preserve">” </w:t>
      </w:r>
      <w:r w:rsidRPr="006C5DC1">
        <w:t>(Kommentar från Rod efter halvtid)</w:t>
      </w:r>
    </w:p>
  </w:comment>
  <w:comment w:id="25" w:author="Oskar Jonsson" w:date="2022-09-12T09:23:00Z" w:initials="OJ">
    <w:p w14:paraId="63526924" w14:textId="2B362651" w:rsidR="006C5DC1" w:rsidRPr="006C5DC1" w:rsidRDefault="006C5DC1">
      <w:pPr>
        <w:pStyle w:val="CommentText"/>
      </w:pPr>
      <w:r>
        <w:rPr>
          <w:rStyle w:val="CommentReference"/>
        </w:rPr>
        <w:annotationRef/>
      </w:r>
      <w:r w:rsidRPr="006C5DC1">
        <w:t>Ageing population</w:t>
      </w:r>
    </w:p>
    <w:p w14:paraId="5768B7C8" w14:textId="4C950A22" w:rsidR="006C5DC1" w:rsidRPr="006C5DC1" w:rsidRDefault="006C5DC1">
      <w:pPr>
        <w:pStyle w:val="CommentText"/>
      </w:pPr>
      <w:r w:rsidRPr="006C5DC1">
        <w:t>User involvement</w:t>
      </w:r>
    </w:p>
    <w:p w14:paraId="0CB28CA0" w14:textId="186142BB" w:rsidR="006C5DC1" w:rsidRPr="006C5DC1" w:rsidRDefault="006C5DC1">
      <w:pPr>
        <w:pStyle w:val="CommentText"/>
      </w:pPr>
      <w:r w:rsidRPr="006C5DC1">
        <w:t>Contribute strategies</w:t>
      </w:r>
    </w:p>
    <w:p w14:paraId="5F624B0A" w14:textId="77777777" w:rsidR="006C5DC1" w:rsidRPr="006C5DC1" w:rsidRDefault="006C5DC1">
      <w:pPr>
        <w:pStyle w:val="CommentText"/>
      </w:pPr>
    </w:p>
  </w:comment>
  <w:comment w:id="27" w:author="Oskar Jonsson" w:date="2022-09-12T09:36:00Z" w:initials="OJ">
    <w:p w14:paraId="572B3FB4" w14:textId="515CAE33" w:rsidR="006C5DC1" w:rsidRDefault="006C5DC1">
      <w:pPr>
        <w:pStyle w:val="CommentText"/>
      </w:pPr>
      <w:r>
        <w:rPr>
          <w:rStyle w:val="CommentReference"/>
        </w:rPr>
        <w:annotationRef/>
      </w:r>
      <w:r w:rsidRPr="00006932">
        <w:t xml:space="preserve">Saknas något om de forskningsfrågor som används </w:t>
      </w:r>
      <w:r>
        <w:t xml:space="preserve">och löper genom hela </w:t>
      </w:r>
      <w:r w:rsidR="008B270D">
        <w:t>kappan?</w:t>
      </w:r>
    </w:p>
    <w:p w14:paraId="638CE9DC" w14:textId="2FF48560" w:rsidR="006C5DC1" w:rsidRDefault="006C5DC1">
      <w:pPr>
        <w:pStyle w:val="CommentText"/>
      </w:pPr>
    </w:p>
    <w:p w14:paraId="52AD6F4B" w14:textId="1D03B0DA" w:rsidR="006C5DC1" w:rsidRPr="006C5DC1" w:rsidRDefault="008B270D">
      <w:pPr>
        <w:pStyle w:val="CommentText"/>
        <w:rPr>
          <w:lang w:val="en-US"/>
        </w:rPr>
      </w:pPr>
      <w:r>
        <w:rPr>
          <w:lang w:val="en-US"/>
        </w:rPr>
        <w:t>Fokus på ngt?</w:t>
      </w:r>
    </w:p>
  </w:comment>
  <w:comment w:id="29" w:author="Oskar Jonsson" w:date="2022-09-12T09:08:00Z" w:initials="OJ">
    <w:p w14:paraId="18D550D3" w14:textId="72A1017D" w:rsidR="006C5DC1" w:rsidRPr="006C5DC1" w:rsidRDefault="006C5DC1">
      <w:pPr>
        <w:pStyle w:val="CommentText"/>
        <w:rPr>
          <w:lang w:val="en-US"/>
        </w:rPr>
      </w:pPr>
      <w:r>
        <w:rPr>
          <w:rStyle w:val="CommentReference"/>
        </w:rPr>
        <w:annotationRef/>
      </w:r>
      <w:r w:rsidRPr="006C5DC1">
        <w:rPr>
          <w:lang w:val="en-US"/>
        </w:rPr>
        <w:t>Why mention one category?</w:t>
      </w:r>
    </w:p>
  </w:comment>
  <w:comment w:id="31" w:author="Oskar Jonsson" w:date="2022-09-12T10:26:00Z" w:initials="OJ">
    <w:p w14:paraId="5BF85BF3" w14:textId="34CEBE1D" w:rsidR="006C5DC1" w:rsidRDefault="006C5DC1">
      <w:pPr>
        <w:pStyle w:val="CommentText"/>
      </w:pPr>
      <w:r>
        <w:rPr>
          <w:rStyle w:val="CommentReference"/>
        </w:rPr>
        <w:annotationRef/>
      </w:r>
      <w:r>
        <w:t>Först metodologin för att integrera delstudierna i kappan.</w:t>
      </w:r>
    </w:p>
    <w:p w14:paraId="7A604110" w14:textId="160AB3C8" w:rsidR="006C5DC1" w:rsidRPr="003D6F1A" w:rsidRDefault="006C5DC1">
      <w:pPr>
        <w:pStyle w:val="CommentText"/>
        <w:rPr>
          <w:lang w:val="en-US"/>
        </w:rPr>
      </w:pPr>
      <w:r w:rsidRPr="003D6F1A">
        <w:rPr>
          <w:lang w:val="en-US"/>
        </w:rPr>
        <w:t>Ramverk/modell för att belysa</w:t>
      </w:r>
      <w:r>
        <w:rPr>
          <w:lang w:val="en-US"/>
        </w:rPr>
        <w:t xml:space="preserve"> syftet:</w:t>
      </w:r>
      <w:r w:rsidRPr="003D6F1A">
        <w:rPr>
          <w:lang w:val="en-US"/>
        </w:rPr>
        <w:t xml:space="preserve"> </w:t>
      </w:r>
      <w:r w:rsidRPr="00341ADB">
        <w:rPr>
          <w:sz w:val="24"/>
          <w:lang w:val="en-US"/>
        </w:rPr>
        <w:t>to extend and deepen the current knowledge of user involvement in research on ageing and health</w:t>
      </w:r>
      <w:r>
        <w:rPr>
          <w:sz w:val="24"/>
          <w:lang w:val="en-US"/>
        </w:rPr>
        <w:t>.</w:t>
      </w:r>
    </w:p>
  </w:comment>
  <w:comment w:id="32" w:author="Oskar Jonsson" w:date="2022-09-12T09:27:00Z" w:initials="OJ">
    <w:p w14:paraId="2907DC1F" w14:textId="77777777" w:rsidR="006C5DC1" w:rsidRDefault="006C5DC1">
      <w:pPr>
        <w:pStyle w:val="CommentText"/>
      </w:pPr>
      <w:r>
        <w:rPr>
          <w:rStyle w:val="CommentReference"/>
        </w:rPr>
        <w:annotationRef/>
      </w:r>
      <w:r>
        <w:t>Vore det inte lämpligt att beskriva projekten här i metod?</w:t>
      </w:r>
    </w:p>
    <w:p w14:paraId="335B119A" w14:textId="339FAF03" w:rsidR="006C5DC1" w:rsidRDefault="006C5DC1">
      <w:pPr>
        <w:pStyle w:val="CommentText"/>
      </w:pPr>
      <w:r>
        <w:t>Namnge projekt i tabellen?</w:t>
      </w:r>
    </w:p>
    <w:p w14:paraId="1009D824" w14:textId="64B58C95" w:rsidR="006C5DC1" w:rsidRDefault="006C5DC1">
      <w:pPr>
        <w:pStyle w:val="CommentText"/>
      </w:pPr>
    </w:p>
    <w:p w14:paraId="23DF101D" w14:textId="66BAD142" w:rsidR="006C5DC1" w:rsidRDefault="006C5DC1">
      <w:pPr>
        <w:pStyle w:val="CommentText"/>
      </w:pPr>
      <w:r>
        <w:t>Eller ha en tidsaxel (figur) med de olika projekten. När studier genomfördes, när paper publicerades/submittades.</w:t>
      </w:r>
    </w:p>
  </w:comment>
  <w:comment w:id="33" w:author="Oskar Jonsson" w:date="2022-09-12T09:29:00Z" w:initials="OJ">
    <w:p w14:paraId="0237B049" w14:textId="43F2F582" w:rsidR="006C5DC1" w:rsidRDefault="006C5DC1">
      <w:pPr>
        <w:pStyle w:val="CommentText"/>
      </w:pPr>
      <w:r>
        <w:rPr>
          <w:rStyle w:val="CommentReference"/>
        </w:rPr>
        <w:annotationRef/>
      </w:r>
      <w:r>
        <w:t>Usability testing till metod i tabellen?</w:t>
      </w:r>
    </w:p>
    <w:p w14:paraId="675B9BF4" w14:textId="11EC2913" w:rsidR="006C5DC1" w:rsidRDefault="006C5DC1">
      <w:pPr>
        <w:pStyle w:val="CommentText"/>
      </w:pPr>
      <w:r>
        <w:t>Renodla tabellen.</w:t>
      </w:r>
    </w:p>
    <w:p w14:paraId="2BF07DD1" w14:textId="44179271" w:rsidR="006C5DC1" w:rsidRDefault="006C5DC1">
      <w:pPr>
        <w:pStyle w:val="CommentText"/>
      </w:pPr>
    </w:p>
    <w:p w14:paraId="5759D8E2" w14:textId="213939B0" w:rsidR="006C5DC1" w:rsidRDefault="006C5DC1">
      <w:pPr>
        <w:pStyle w:val="CommentText"/>
      </w:pPr>
      <w:r>
        <w:t>Se över rubriker och ordning, förslag:</w:t>
      </w:r>
    </w:p>
    <w:p w14:paraId="016D27B3" w14:textId="7974544D" w:rsidR="006C5DC1" w:rsidRDefault="006C5DC1" w:rsidP="00AC3E3F">
      <w:pPr>
        <w:pStyle w:val="CommentText"/>
        <w:numPr>
          <w:ilvl w:val="0"/>
          <w:numId w:val="13"/>
        </w:numPr>
      </w:pPr>
      <w:r>
        <w:t xml:space="preserve"> Project</w:t>
      </w:r>
    </w:p>
    <w:p w14:paraId="7ED311C5" w14:textId="354649CB" w:rsidR="006C5DC1" w:rsidRDefault="006C5DC1" w:rsidP="00AC3E3F">
      <w:pPr>
        <w:pStyle w:val="CommentText"/>
        <w:numPr>
          <w:ilvl w:val="0"/>
          <w:numId w:val="13"/>
        </w:numPr>
      </w:pPr>
      <w:r>
        <w:t xml:space="preserve"> Aim</w:t>
      </w:r>
    </w:p>
    <w:p w14:paraId="754B4C0A" w14:textId="12480F89" w:rsidR="006C5DC1" w:rsidRDefault="006C5DC1" w:rsidP="00AC3E3F">
      <w:pPr>
        <w:pStyle w:val="CommentText"/>
        <w:numPr>
          <w:ilvl w:val="0"/>
          <w:numId w:val="13"/>
        </w:numPr>
      </w:pPr>
      <w:r>
        <w:t xml:space="preserve"> Design</w:t>
      </w:r>
    </w:p>
    <w:p w14:paraId="7188A2DA" w14:textId="5FCE6D0B" w:rsidR="006C5DC1" w:rsidRDefault="006C5DC1" w:rsidP="00AC3E3F">
      <w:pPr>
        <w:pStyle w:val="CommentText"/>
        <w:numPr>
          <w:ilvl w:val="0"/>
          <w:numId w:val="13"/>
        </w:numPr>
      </w:pPr>
      <w:r>
        <w:t xml:space="preserve"> Method</w:t>
      </w:r>
    </w:p>
    <w:p w14:paraId="5F39E149" w14:textId="0D3A38E8" w:rsidR="006C5DC1" w:rsidRDefault="006C5DC1" w:rsidP="00AC3E3F">
      <w:pPr>
        <w:pStyle w:val="CommentText"/>
        <w:numPr>
          <w:ilvl w:val="0"/>
          <w:numId w:val="13"/>
        </w:numPr>
      </w:pPr>
      <w:r>
        <w:t xml:space="preserve"> Participants</w:t>
      </w:r>
    </w:p>
  </w:comment>
  <w:comment w:id="34" w:author="Oskar Jonsson" w:date="2022-09-12T09:57:00Z" w:initials="OJ">
    <w:p w14:paraId="55DD7747" w14:textId="2917BE97" w:rsidR="006C5DC1" w:rsidRDefault="006C5DC1">
      <w:pPr>
        <w:pStyle w:val="CommentText"/>
      </w:pPr>
      <w:r>
        <w:rPr>
          <w:rStyle w:val="CommentReference"/>
        </w:rPr>
        <w:annotationRef/>
      </w:r>
      <w:r>
        <w:t>Från manus</w:t>
      </w:r>
      <w:r w:rsidR="008B270D">
        <w:t xml:space="preserve"> Study III</w:t>
      </w:r>
      <w:r>
        <w:t>:</w:t>
      </w:r>
    </w:p>
    <w:p w14:paraId="7FB2FB37" w14:textId="105C7654" w:rsidR="006C5DC1" w:rsidRDefault="006C5DC1">
      <w:pPr>
        <w:pStyle w:val="CommentText"/>
      </w:pPr>
    </w:p>
    <w:p w14:paraId="4634260B" w14:textId="59A4504E" w:rsidR="006C5DC1" w:rsidRPr="00AC3E3F" w:rsidRDefault="006C5DC1">
      <w:pPr>
        <w:pStyle w:val="CommentText"/>
        <w:rPr>
          <w:lang w:val="en-US"/>
        </w:rPr>
      </w:pPr>
      <w:r w:rsidRPr="007B0F7A">
        <w:rPr>
          <w:rFonts w:cs="Arial"/>
          <w:lang w:val="en-GB"/>
        </w:rPr>
        <w:t>this study had a quantitative before-</w:t>
      </w:r>
      <w:r>
        <w:rPr>
          <w:rFonts w:cs="Arial"/>
          <w:lang w:val="en-GB"/>
        </w:rPr>
        <w:t>and-</w:t>
      </w:r>
      <w:r w:rsidRPr="007B0F7A">
        <w:rPr>
          <w:rFonts w:cs="Arial"/>
          <w:lang w:val="en-GB"/>
        </w:rPr>
        <w:t>after design with data collected via online questionnaires before (pre-Q) and after (post-Q) the completion of the H</w:t>
      </w:r>
      <w:r>
        <w:rPr>
          <w:rFonts w:cs="Arial"/>
          <w:lang w:val="en-GB"/>
        </w:rPr>
        <w:t>X</w:t>
      </w:r>
    </w:p>
  </w:comment>
  <w:comment w:id="35" w:author="Oskar Jonsson" w:date="2022-09-12T10:07:00Z" w:initials="OJ">
    <w:p w14:paraId="61F28977" w14:textId="0F0ACC44" w:rsidR="006C5DC1" w:rsidRDefault="006C5DC1">
      <w:pPr>
        <w:pStyle w:val="CommentText"/>
      </w:pPr>
      <w:r>
        <w:rPr>
          <w:rStyle w:val="CommentReference"/>
        </w:rPr>
        <w:annotationRef/>
      </w:r>
      <w:r>
        <w:t xml:space="preserve">Var sparsam med att använda akronymer – det finns inget max antal ord. </w:t>
      </w:r>
    </w:p>
  </w:comment>
  <w:comment w:id="36" w:author="Oskar Jonsson" w:date="2022-09-12T10:08:00Z" w:initials="OJ">
    <w:p w14:paraId="2C4B0055" w14:textId="29365ED9" w:rsidR="006C5DC1" w:rsidRDefault="006C5DC1">
      <w:pPr>
        <w:pStyle w:val="CommentText"/>
      </w:pPr>
      <w:r>
        <w:rPr>
          <w:rStyle w:val="CommentReference"/>
        </w:rPr>
        <w:annotationRef/>
      </w:r>
      <w:r>
        <w:t xml:space="preserve">Förenkla i tabellen. Flytta detta innehåll till texten. </w:t>
      </w:r>
    </w:p>
    <w:p w14:paraId="25E17730" w14:textId="55A6236F" w:rsidR="006C5DC1" w:rsidRDefault="006C5DC1">
      <w:pPr>
        <w:pStyle w:val="CommentText"/>
      </w:pPr>
    </w:p>
    <w:p w14:paraId="61AA3F99" w14:textId="3276E118" w:rsidR="006C5DC1" w:rsidRPr="00143D3C" w:rsidRDefault="006C5DC1">
      <w:pPr>
        <w:pStyle w:val="CommentText"/>
        <w:rPr>
          <w:lang w:val="en-US"/>
        </w:rPr>
      </w:pPr>
      <w:r>
        <w:rPr>
          <w:color w:val="111111"/>
          <w:lang w:val="en-US"/>
        </w:rPr>
        <w:t>P</w:t>
      </w:r>
      <w:r w:rsidRPr="00D43484">
        <w:rPr>
          <w:color w:val="111111"/>
          <w:lang w:val="en-US"/>
        </w:rPr>
        <w:t xml:space="preserve">rofessionals involved in health care, planning, and housing provision, </w:t>
      </w:r>
      <w:r>
        <w:rPr>
          <w:color w:val="111111"/>
          <w:lang w:val="en-US"/>
        </w:rPr>
        <w:t>older adults and researchers</w:t>
      </w:r>
      <w:r w:rsidRPr="00D43484">
        <w:rPr>
          <w:color w:val="111111"/>
          <w:lang w:val="en-US"/>
        </w:rPr>
        <w:t>.</w:t>
      </w:r>
    </w:p>
  </w:comment>
  <w:comment w:id="37" w:author="Oskar Jonsson" w:date="2022-09-12T09:54:00Z" w:initials="OJ">
    <w:p w14:paraId="7D8EE229" w14:textId="2F5B65DF" w:rsidR="006C5DC1" w:rsidRDefault="006C5DC1">
      <w:pPr>
        <w:pStyle w:val="CommentText"/>
      </w:pPr>
      <w:r>
        <w:rPr>
          <w:rStyle w:val="CommentReference"/>
        </w:rPr>
        <w:annotationRef/>
      </w:r>
      <w:r>
        <w:t>Undvik celler med samma innehåll (method/analysis)</w:t>
      </w:r>
    </w:p>
  </w:comment>
  <w:comment w:id="40" w:author="Oskar Jonsson" w:date="2022-09-12T10:33:00Z" w:initials="OJ">
    <w:p w14:paraId="27FAC32B" w14:textId="378BFA5D" w:rsidR="006C5DC1" w:rsidRDefault="006C5DC1">
      <w:pPr>
        <w:pStyle w:val="CommentText"/>
      </w:pPr>
      <w:r>
        <w:rPr>
          <w:rStyle w:val="CommentReference"/>
        </w:rPr>
        <w:annotationRef/>
      </w:r>
      <w:r>
        <w:t>Metod i kappan eller i de olika delstudierna?</w:t>
      </w:r>
    </w:p>
  </w:comment>
  <w:comment w:id="41" w:author="Oskar Jonsson" w:date="2022-09-12T10:38:00Z" w:initials="OJ">
    <w:p w14:paraId="75FED5A5" w14:textId="193474DD" w:rsidR="006C5DC1" w:rsidRDefault="006C5DC1">
      <w:pPr>
        <w:pStyle w:val="CommentText"/>
      </w:pPr>
      <w:r>
        <w:rPr>
          <w:rStyle w:val="CommentReference"/>
        </w:rPr>
        <w:annotationRef/>
      </w:r>
      <w:r>
        <w:t>Alternativt beskriva en studie i taget baserat på tabell 1. Dvs. fyra jämna bes</w:t>
      </w:r>
      <w:r w:rsidR="008B270D">
        <w:t>krivningar med samma rubriker.</w:t>
      </w:r>
    </w:p>
  </w:comment>
  <w:comment w:id="44" w:author="Oskar Jonsson" w:date="2022-09-12T10:18:00Z" w:initials="OJ">
    <w:p w14:paraId="6076B2C5" w14:textId="7136BCDD" w:rsidR="006C5DC1" w:rsidRDefault="006C5DC1">
      <w:pPr>
        <w:pStyle w:val="CommentText"/>
      </w:pPr>
      <w:r>
        <w:rPr>
          <w:rStyle w:val="CommentReference"/>
        </w:rPr>
        <w:annotationRef/>
      </w:r>
      <w:r>
        <w:t>Första gången Spain nämns.</w:t>
      </w:r>
    </w:p>
  </w:comment>
  <w:comment w:id="50" w:author="Oskar Jonsson" w:date="2022-09-12T10:56:00Z" w:initials="OJ">
    <w:p w14:paraId="3EB59894" w14:textId="5788C9A1" w:rsidR="006C5DC1" w:rsidRDefault="006C5DC1">
      <w:pPr>
        <w:pStyle w:val="CommentText"/>
      </w:pPr>
      <w:r>
        <w:rPr>
          <w:rStyle w:val="CommentReference"/>
        </w:rPr>
        <w:annotationRef/>
      </w:r>
      <w:r>
        <w:t>Genom valt ramverk/</w:t>
      </w:r>
      <w:r w:rsidR="008B270D">
        <w:t>modell eller vad du vill belysa?</w:t>
      </w:r>
    </w:p>
    <w:p w14:paraId="35ABFC55" w14:textId="21FC105D" w:rsidR="0021764A" w:rsidRDefault="0021764A">
      <w:pPr>
        <w:pStyle w:val="CommentText"/>
      </w:pPr>
    </w:p>
    <w:p w14:paraId="5E0C7E33" w14:textId="431C8148" w:rsidR="0021764A" w:rsidRDefault="0021764A">
      <w:pPr>
        <w:pStyle w:val="CommentText"/>
      </w:pPr>
      <w:r>
        <w:t>Från handledarträff: Eller genom teman av tillämpningsområden som du hittar i delstudiernas resultat</w:t>
      </w:r>
      <w:bookmarkStart w:id="51" w:name="_GoBack"/>
      <w:bookmarkEnd w:id="51"/>
      <w:r>
        <w:t>?</w:t>
      </w:r>
    </w:p>
    <w:p w14:paraId="0B935B37" w14:textId="0CCE20AB" w:rsidR="006C5DC1" w:rsidRDefault="006C5DC1">
      <w:pPr>
        <w:pStyle w:val="CommentText"/>
      </w:pPr>
    </w:p>
  </w:comment>
  <w:comment w:id="52" w:author="Oskar Jonsson" w:date="2022-09-12T11:12:00Z" w:initials="OJ">
    <w:p w14:paraId="7A23ECA9" w14:textId="573632A0" w:rsidR="006C5DC1" w:rsidRDefault="006C5DC1">
      <w:pPr>
        <w:pStyle w:val="CommentText"/>
      </w:pPr>
      <w:r>
        <w:rPr>
          <w:rStyle w:val="CommentReference"/>
        </w:rPr>
        <w:annotationRef/>
      </w:r>
      <w:r>
        <w:t>Relaterat till en avgränsad studie?</w:t>
      </w:r>
    </w:p>
    <w:p w14:paraId="55410981" w14:textId="3B166A7D" w:rsidR="006C5DC1" w:rsidRDefault="006C5DC1">
      <w:pPr>
        <w:pStyle w:val="CommentText"/>
      </w:pPr>
    </w:p>
    <w:p w14:paraId="660001F8" w14:textId="295868A7" w:rsidR="006C5DC1" w:rsidRDefault="006C5DC1">
      <w:pPr>
        <w:pStyle w:val="CommentText"/>
      </w:pPr>
    </w:p>
    <w:p w14:paraId="3FB3952D" w14:textId="5C2A8493" w:rsidR="006C5DC1" w:rsidRPr="00CC6D14" w:rsidRDefault="006C5DC1">
      <w:pPr>
        <w:pStyle w:val="CommentText"/>
        <w:rPr>
          <w:lang w:val="en-US"/>
        </w:rPr>
      </w:pPr>
      <w:r w:rsidRPr="00CC6D14">
        <w:rPr>
          <w:rFonts w:ascii="Lato-Bold" w:eastAsia="Arial" w:hAnsi="Lato-Bold" w:cs="Lato-Bold"/>
          <w:b/>
          <w:bCs/>
          <w:sz w:val="15"/>
          <w:szCs w:val="15"/>
          <w:lang w:val="en-US"/>
        </w:rPr>
        <w:t>Study</w:t>
      </w:r>
      <w:r w:rsidRPr="00CC6D14">
        <w:rPr>
          <w:rFonts w:ascii="Cambria Math" w:eastAsia="Arial" w:hAnsi="Cambria Math" w:cs="Cambria Math"/>
          <w:b/>
          <w:bCs/>
          <w:sz w:val="15"/>
          <w:szCs w:val="15"/>
          <w:lang w:val="en-US"/>
        </w:rPr>
        <w:t>‐</w:t>
      </w:r>
      <w:r w:rsidRPr="00CC6D14">
        <w:rPr>
          <w:rFonts w:ascii="Lato-Bold" w:eastAsia="Arial" w:hAnsi="Lato-Bold" w:cs="Lato-Bold"/>
          <w:b/>
          <w:bCs/>
          <w:sz w:val="15"/>
          <w:szCs w:val="15"/>
          <w:lang w:val="en-US"/>
        </w:rPr>
        <w:t>focused frameworks? (greenhalgh et al 2019)</w:t>
      </w:r>
    </w:p>
  </w:comment>
  <w:comment w:id="53" w:author="Oskar Jonsson" w:date="2022-09-12T11:13:00Z" w:initials="OJ">
    <w:p w14:paraId="2DF3DC04" w14:textId="76109911" w:rsidR="006C5DC1" w:rsidRDefault="006C5DC1">
      <w:pPr>
        <w:pStyle w:val="CommentText"/>
      </w:pPr>
      <w:r>
        <w:rPr>
          <w:rStyle w:val="CommentReference"/>
        </w:rPr>
        <w:annotationRef/>
      </w:r>
      <w:r>
        <w:t>Relaterat till en avgränsad studie?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C8580" w15:done="0"/>
  <w15:commentEx w15:paraId="3854B7F8" w15:done="0"/>
  <w15:commentEx w15:paraId="35CCC035" w15:done="0"/>
  <w15:commentEx w15:paraId="62FF082D" w15:done="0"/>
  <w15:commentEx w15:paraId="563473B2" w15:done="0"/>
  <w15:commentEx w15:paraId="15A4A6D1" w15:done="0"/>
  <w15:commentEx w15:paraId="5F624B0A" w15:done="0"/>
  <w15:commentEx w15:paraId="52AD6F4B" w15:done="0"/>
  <w15:commentEx w15:paraId="18D550D3" w15:done="0"/>
  <w15:commentEx w15:paraId="7A604110" w15:done="0"/>
  <w15:commentEx w15:paraId="23DF101D" w15:done="0"/>
  <w15:commentEx w15:paraId="5F39E149" w15:done="0"/>
  <w15:commentEx w15:paraId="4634260B" w15:done="0"/>
  <w15:commentEx w15:paraId="61F28977" w15:done="0"/>
  <w15:commentEx w15:paraId="61AA3F99" w15:done="0"/>
  <w15:commentEx w15:paraId="7D8EE229" w15:done="0"/>
  <w15:commentEx w15:paraId="27FAC32B" w15:done="0"/>
  <w15:commentEx w15:paraId="75FED5A5" w15:done="0"/>
  <w15:commentEx w15:paraId="6076B2C5" w15:done="0"/>
  <w15:commentEx w15:paraId="0B935B37" w15:done="0"/>
  <w15:commentEx w15:paraId="3FB3952D" w15:done="0"/>
  <w15:commentEx w15:paraId="2DF3DC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A1E06" w14:textId="77777777" w:rsidR="00AE7927" w:rsidRDefault="00AE7927" w:rsidP="007E64FC">
      <w:r>
        <w:separator/>
      </w:r>
    </w:p>
  </w:endnote>
  <w:endnote w:type="continuationSeparator" w:id="0">
    <w:p w14:paraId="3615652E" w14:textId="77777777" w:rsidR="00AE7927" w:rsidRDefault="00AE7927" w:rsidP="007E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Std 45 Light">
    <w:panose1 w:val="020B0402020204020204"/>
    <w:charset w:val="00"/>
    <w:family w:val="swiss"/>
    <w:notTrueType/>
    <w:pitch w:val="variable"/>
    <w:sig w:usb0="800000AF" w:usb1="4000204A"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Lato-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65BBF" w14:textId="77777777" w:rsidR="00AE7927" w:rsidRDefault="00AE7927" w:rsidP="007E64FC">
      <w:r>
        <w:separator/>
      </w:r>
    </w:p>
  </w:footnote>
  <w:footnote w:type="continuationSeparator" w:id="0">
    <w:p w14:paraId="0816F93B" w14:textId="77777777" w:rsidR="00AE7927" w:rsidRDefault="00AE7927" w:rsidP="007E6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7AD"/>
    <w:multiLevelType w:val="hybridMultilevel"/>
    <w:tmpl w:val="8BBC2A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4E5904"/>
    <w:multiLevelType w:val="hybridMultilevel"/>
    <w:tmpl w:val="6426A0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0C9155F"/>
    <w:multiLevelType w:val="hybridMultilevel"/>
    <w:tmpl w:val="0F021D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C380ED0"/>
    <w:multiLevelType w:val="hybridMultilevel"/>
    <w:tmpl w:val="E230CF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53E3A5C"/>
    <w:multiLevelType w:val="hybridMultilevel"/>
    <w:tmpl w:val="9FE48614"/>
    <w:lvl w:ilvl="0" w:tplc="28E6785C">
      <w:start w:val="1"/>
      <w:numFmt w:val="upperRoman"/>
      <w:lvlText w:val="%1."/>
      <w:lvlJc w:val="right"/>
      <w:pPr>
        <w:ind w:left="1080" w:hanging="360"/>
      </w:pPr>
      <w:rPr>
        <w:b/>
        <w:bCs/>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3A896214"/>
    <w:multiLevelType w:val="hybridMultilevel"/>
    <w:tmpl w:val="C65094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20624A"/>
    <w:multiLevelType w:val="hybridMultilevel"/>
    <w:tmpl w:val="1F3C9F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3982334"/>
    <w:multiLevelType w:val="hybridMultilevel"/>
    <w:tmpl w:val="7B90B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D7D5713"/>
    <w:multiLevelType w:val="hybridMultilevel"/>
    <w:tmpl w:val="8800CC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2F3236"/>
    <w:multiLevelType w:val="hybridMultilevel"/>
    <w:tmpl w:val="09E27C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5BF7C88"/>
    <w:multiLevelType w:val="hybridMultilevel"/>
    <w:tmpl w:val="85FCA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6612608"/>
    <w:multiLevelType w:val="hybridMultilevel"/>
    <w:tmpl w:val="6CEAD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CB21DF3"/>
    <w:multiLevelType w:val="hybridMultilevel"/>
    <w:tmpl w:val="9894CDF4"/>
    <w:lvl w:ilvl="0" w:tplc="994A2E1E">
      <w:start w:val="2"/>
      <w:numFmt w:val="bullet"/>
      <w:pStyle w:val="Bokensundertitel"/>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5"/>
  </w:num>
  <w:num w:numId="5">
    <w:abstractNumId w:val="0"/>
  </w:num>
  <w:num w:numId="6">
    <w:abstractNumId w:val="1"/>
  </w:num>
  <w:num w:numId="7">
    <w:abstractNumId w:val="10"/>
  </w:num>
  <w:num w:numId="8">
    <w:abstractNumId w:val="2"/>
  </w:num>
  <w:num w:numId="9">
    <w:abstractNumId w:val="6"/>
  </w:num>
  <w:num w:numId="10">
    <w:abstractNumId w:val="9"/>
  </w:num>
  <w:num w:numId="11">
    <w:abstractNumId w:val="11"/>
  </w:num>
  <w:num w:numId="12">
    <w:abstractNumId w:val="3"/>
  </w:num>
  <w:num w:numId="13">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kar Jonsson">
    <w15:presenceInfo w15:providerId="AD" w15:userId="S-1-5-21-791394405-2968878526-2284429811-210785"/>
  </w15:person>
  <w15:person w15:author="Joakim Frögren">
    <w15:presenceInfo w15:providerId="AD" w15:userId="S::jo1115fr@lu.se::bcc85907-0059-401d-895f-16fe387dd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tvepw0ftfawqevpxn5x0fpzaxdf9ar5v9s&quot;&gt;My EndNote Library Copy-Converted&lt;record-ids&gt;&lt;item&gt;6&lt;/item&gt;&lt;item&gt;7&lt;/item&gt;&lt;item&gt;16&lt;/item&gt;&lt;item&gt;37&lt;/item&gt;&lt;item&gt;41&lt;/item&gt;&lt;item&gt;44&lt;/item&gt;&lt;item&gt;46&lt;/item&gt;&lt;item&gt;53&lt;/item&gt;&lt;item&gt;68&lt;/item&gt;&lt;item&gt;73&lt;/item&gt;&lt;item&gt;108&lt;/item&gt;&lt;item&gt;228&lt;/item&gt;&lt;item&gt;229&lt;/item&gt;&lt;item&gt;266&lt;/item&gt;&lt;item&gt;303&lt;/item&gt;&lt;item&gt;307&lt;/item&gt;&lt;item&gt;309&lt;/item&gt;&lt;item&gt;311&lt;/item&gt;&lt;item&gt;324&lt;/item&gt;&lt;item&gt;346&lt;/item&gt;&lt;item&gt;359&lt;/item&gt;&lt;item&gt;366&lt;/item&gt;&lt;item&gt;368&lt;/item&gt;&lt;item&gt;371&lt;/item&gt;&lt;item&gt;372&lt;/item&gt;&lt;item&gt;375&lt;/item&gt;&lt;item&gt;379&lt;/item&gt;&lt;item&gt;380&lt;/item&gt;&lt;item&gt;382&lt;/item&gt;&lt;item&gt;384&lt;/item&gt;&lt;item&gt;388&lt;/item&gt;&lt;item&gt;389&lt;/item&gt;&lt;item&gt;390&lt;/item&gt;&lt;item&gt;392&lt;/item&gt;&lt;item&gt;393&lt;/item&gt;&lt;item&gt;426&lt;/item&gt;&lt;item&gt;449&lt;/item&gt;&lt;item&gt;450&lt;/item&gt;&lt;item&gt;459&lt;/item&gt;&lt;item&gt;460&lt;/item&gt;&lt;item&gt;632&lt;/item&gt;&lt;item&gt;638&lt;/item&gt;&lt;item&gt;642&lt;/item&gt;&lt;item&gt;643&lt;/item&gt;&lt;item&gt;647&lt;/item&gt;&lt;item&gt;648&lt;/item&gt;&lt;item&gt;650&lt;/item&gt;&lt;item&gt;651&lt;/item&gt;&lt;item&gt;652&lt;/item&gt;&lt;item&gt;653&lt;/item&gt;&lt;item&gt;659&lt;/item&gt;&lt;item&gt;660&lt;/item&gt;&lt;item&gt;662&lt;/item&gt;&lt;item&gt;663&lt;/item&gt;&lt;item&gt;664&lt;/item&gt;&lt;item&gt;667&lt;/item&gt;&lt;item&gt;668&lt;/item&gt;&lt;item&gt;670&lt;/item&gt;&lt;item&gt;676&lt;/item&gt;&lt;item&gt;684&lt;/item&gt;&lt;item&gt;685&lt;/item&gt;&lt;item&gt;686&lt;/item&gt;&lt;item&gt;729&lt;/item&gt;&lt;item&gt;730&lt;/item&gt;&lt;item&gt;733&lt;/item&gt;&lt;item&gt;734&lt;/item&gt;&lt;item&gt;735&lt;/item&gt;&lt;item&gt;738&lt;/item&gt;&lt;item&gt;751&lt;/item&gt;&lt;item&gt;752&lt;/item&gt;&lt;item&gt;753&lt;/item&gt;&lt;item&gt;756&lt;/item&gt;&lt;item&gt;762&lt;/item&gt;&lt;item&gt;763&lt;/item&gt;&lt;item&gt;764&lt;/item&gt;&lt;item&gt;777&lt;/item&gt;&lt;item&gt;779&lt;/item&gt;&lt;item&gt;781&lt;/item&gt;&lt;item&gt;782&lt;/item&gt;&lt;item&gt;787&lt;/item&gt;&lt;item&gt;788&lt;/item&gt;&lt;item&gt;793&lt;/item&gt;&lt;item&gt;800&lt;/item&gt;&lt;item&gt;805&lt;/item&gt;&lt;item&gt;813&lt;/item&gt;&lt;item&gt;819&lt;/item&gt;&lt;item&gt;822&lt;/item&gt;&lt;item&gt;828&lt;/item&gt;&lt;item&gt;836&lt;/item&gt;&lt;item&gt;840&lt;/item&gt;&lt;item&gt;841&lt;/item&gt;&lt;item&gt;849&lt;/item&gt;&lt;item&gt;852&lt;/item&gt;&lt;item&gt;854&lt;/item&gt;&lt;item&gt;855&lt;/item&gt;&lt;item&gt;860&lt;/item&gt;&lt;item&gt;870&lt;/item&gt;&lt;item&gt;876&lt;/item&gt;&lt;item&gt;877&lt;/item&gt;&lt;item&gt;880&lt;/item&gt;&lt;item&gt;882&lt;/item&gt;&lt;item&gt;883&lt;/item&gt;&lt;item&gt;884&lt;/item&gt;&lt;item&gt;891&lt;/item&gt;&lt;item&gt;896&lt;/item&gt;&lt;item&gt;897&lt;/item&gt;&lt;item&gt;898&lt;/item&gt;&lt;item&gt;900&lt;/item&gt;&lt;item&gt;902&lt;/item&gt;&lt;item&gt;903&lt;/item&gt;&lt;item&gt;911&lt;/item&gt;&lt;item&gt;912&lt;/item&gt;&lt;item&gt;915&lt;/item&gt;&lt;item&gt;919&lt;/item&gt;&lt;item&gt;924&lt;/item&gt;&lt;item&gt;926&lt;/item&gt;&lt;item&gt;927&lt;/item&gt;&lt;item&gt;928&lt;/item&gt;&lt;item&gt;929&lt;/item&gt;&lt;item&gt;932&lt;/item&gt;&lt;item&gt;934&lt;/item&gt;&lt;item&gt;935&lt;/item&gt;&lt;item&gt;936&lt;/item&gt;&lt;item&gt;937&lt;/item&gt;&lt;item&gt;938&lt;/item&gt;&lt;item&gt;949&lt;/item&gt;&lt;item&gt;953&lt;/item&gt;&lt;item&gt;958&lt;/item&gt;&lt;item&gt;959&lt;/item&gt;&lt;item&gt;960&lt;/item&gt;&lt;item&gt;961&lt;/item&gt;&lt;item&gt;962&lt;/item&gt;&lt;item&gt;964&lt;/item&gt;&lt;item&gt;966&lt;/item&gt;&lt;item&gt;967&lt;/item&gt;&lt;item&gt;969&lt;/item&gt;&lt;item&gt;970&lt;/item&gt;&lt;item&gt;974&lt;/item&gt;&lt;item&gt;976&lt;/item&gt;&lt;item&gt;979&lt;/item&gt;&lt;item&gt;981&lt;/item&gt;&lt;item&gt;982&lt;/item&gt;&lt;item&gt;984&lt;/item&gt;&lt;item&gt;985&lt;/item&gt;&lt;item&gt;987&lt;/item&gt;&lt;item&gt;988&lt;/item&gt;&lt;item&gt;991&lt;/item&gt;&lt;item&gt;994&lt;/item&gt;&lt;item&gt;995&lt;/item&gt;&lt;item&gt;998&lt;/item&gt;&lt;item&gt;999&lt;/item&gt;&lt;item&gt;1001&lt;/item&gt;&lt;/record-ids&gt;&lt;/item&gt;&lt;/Libraries&gt;"/>
  </w:docVars>
  <w:rsids>
    <w:rsidRoot w:val="00017DE4"/>
    <w:rsid w:val="00000399"/>
    <w:rsid w:val="0000045F"/>
    <w:rsid w:val="00000FA5"/>
    <w:rsid w:val="00001396"/>
    <w:rsid w:val="00001521"/>
    <w:rsid w:val="00001AF6"/>
    <w:rsid w:val="000022C2"/>
    <w:rsid w:val="00002DA9"/>
    <w:rsid w:val="00003040"/>
    <w:rsid w:val="000030C5"/>
    <w:rsid w:val="0000324B"/>
    <w:rsid w:val="00003BC5"/>
    <w:rsid w:val="00003D83"/>
    <w:rsid w:val="00003E89"/>
    <w:rsid w:val="000041FA"/>
    <w:rsid w:val="000045B5"/>
    <w:rsid w:val="00004C0D"/>
    <w:rsid w:val="00004ED9"/>
    <w:rsid w:val="0000569D"/>
    <w:rsid w:val="00005A7C"/>
    <w:rsid w:val="00005ECB"/>
    <w:rsid w:val="000064C9"/>
    <w:rsid w:val="00006932"/>
    <w:rsid w:val="00006C6F"/>
    <w:rsid w:val="00006D07"/>
    <w:rsid w:val="00007ADF"/>
    <w:rsid w:val="00007F32"/>
    <w:rsid w:val="000101B3"/>
    <w:rsid w:val="0001047F"/>
    <w:rsid w:val="00010928"/>
    <w:rsid w:val="00010E33"/>
    <w:rsid w:val="00011045"/>
    <w:rsid w:val="000114AA"/>
    <w:rsid w:val="000119AA"/>
    <w:rsid w:val="00012407"/>
    <w:rsid w:val="000129FC"/>
    <w:rsid w:val="00012BA5"/>
    <w:rsid w:val="00012FD6"/>
    <w:rsid w:val="0001317A"/>
    <w:rsid w:val="00013363"/>
    <w:rsid w:val="00013459"/>
    <w:rsid w:val="00014361"/>
    <w:rsid w:val="000145BC"/>
    <w:rsid w:val="000147A4"/>
    <w:rsid w:val="000151DC"/>
    <w:rsid w:val="0001524C"/>
    <w:rsid w:val="000154D9"/>
    <w:rsid w:val="00015667"/>
    <w:rsid w:val="000157E5"/>
    <w:rsid w:val="0001685E"/>
    <w:rsid w:val="00017D8D"/>
    <w:rsid w:val="00017DE4"/>
    <w:rsid w:val="00020BED"/>
    <w:rsid w:val="00020EC1"/>
    <w:rsid w:val="00021AD4"/>
    <w:rsid w:val="00021FEC"/>
    <w:rsid w:val="0002292E"/>
    <w:rsid w:val="000233B8"/>
    <w:rsid w:val="00023567"/>
    <w:rsid w:val="00023A4C"/>
    <w:rsid w:val="00024000"/>
    <w:rsid w:val="000242D2"/>
    <w:rsid w:val="00024774"/>
    <w:rsid w:val="0002488C"/>
    <w:rsid w:val="00024B55"/>
    <w:rsid w:val="00025093"/>
    <w:rsid w:val="000251EC"/>
    <w:rsid w:val="000252DE"/>
    <w:rsid w:val="00025E72"/>
    <w:rsid w:val="00026622"/>
    <w:rsid w:val="000269F1"/>
    <w:rsid w:val="00026A68"/>
    <w:rsid w:val="00026C69"/>
    <w:rsid w:val="00026D87"/>
    <w:rsid w:val="00027234"/>
    <w:rsid w:val="000278EE"/>
    <w:rsid w:val="0002791F"/>
    <w:rsid w:val="00027A2C"/>
    <w:rsid w:val="0003000C"/>
    <w:rsid w:val="0003096C"/>
    <w:rsid w:val="00030A29"/>
    <w:rsid w:val="0003136D"/>
    <w:rsid w:val="00031B7A"/>
    <w:rsid w:val="00031CE5"/>
    <w:rsid w:val="00031E18"/>
    <w:rsid w:val="00032DFE"/>
    <w:rsid w:val="000334BD"/>
    <w:rsid w:val="00033843"/>
    <w:rsid w:val="000339A2"/>
    <w:rsid w:val="00033F67"/>
    <w:rsid w:val="00034B64"/>
    <w:rsid w:val="00034BF0"/>
    <w:rsid w:val="00034E97"/>
    <w:rsid w:val="00035057"/>
    <w:rsid w:val="000350D4"/>
    <w:rsid w:val="00035B4A"/>
    <w:rsid w:val="00035DE7"/>
    <w:rsid w:val="00036648"/>
    <w:rsid w:val="000372DE"/>
    <w:rsid w:val="00037B7D"/>
    <w:rsid w:val="00040988"/>
    <w:rsid w:val="0004102D"/>
    <w:rsid w:val="000417AD"/>
    <w:rsid w:val="00041A3A"/>
    <w:rsid w:val="000422AF"/>
    <w:rsid w:val="00042C46"/>
    <w:rsid w:val="00042E77"/>
    <w:rsid w:val="0004300A"/>
    <w:rsid w:val="000443B2"/>
    <w:rsid w:val="000450C4"/>
    <w:rsid w:val="0004520C"/>
    <w:rsid w:val="000459B3"/>
    <w:rsid w:val="00045CFA"/>
    <w:rsid w:val="00045D29"/>
    <w:rsid w:val="000461CA"/>
    <w:rsid w:val="00046434"/>
    <w:rsid w:val="000464F4"/>
    <w:rsid w:val="00046C45"/>
    <w:rsid w:val="00046CB1"/>
    <w:rsid w:val="00047429"/>
    <w:rsid w:val="000478DE"/>
    <w:rsid w:val="00047B46"/>
    <w:rsid w:val="000502BA"/>
    <w:rsid w:val="00050376"/>
    <w:rsid w:val="0005042E"/>
    <w:rsid w:val="00050431"/>
    <w:rsid w:val="00050CBD"/>
    <w:rsid w:val="00050DE8"/>
    <w:rsid w:val="0005128E"/>
    <w:rsid w:val="000512E8"/>
    <w:rsid w:val="00051AFE"/>
    <w:rsid w:val="00053013"/>
    <w:rsid w:val="00054621"/>
    <w:rsid w:val="0005511B"/>
    <w:rsid w:val="00055148"/>
    <w:rsid w:val="00055215"/>
    <w:rsid w:val="00055D2A"/>
    <w:rsid w:val="0005605B"/>
    <w:rsid w:val="00056475"/>
    <w:rsid w:val="000567D8"/>
    <w:rsid w:val="000568E0"/>
    <w:rsid w:val="00056975"/>
    <w:rsid w:val="000570FB"/>
    <w:rsid w:val="00057BE9"/>
    <w:rsid w:val="00057F5B"/>
    <w:rsid w:val="00062BBF"/>
    <w:rsid w:val="00062CEB"/>
    <w:rsid w:val="00062E4F"/>
    <w:rsid w:val="00062E8E"/>
    <w:rsid w:val="00063370"/>
    <w:rsid w:val="00064490"/>
    <w:rsid w:val="000649C8"/>
    <w:rsid w:val="00064B7B"/>
    <w:rsid w:val="00064D21"/>
    <w:rsid w:val="00065509"/>
    <w:rsid w:val="0006576B"/>
    <w:rsid w:val="00065AFC"/>
    <w:rsid w:val="00066052"/>
    <w:rsid w:val="000666F1"/>
    <w:rsid w:val="00066EAC"/>
    <w:rsid w:val="00067291"/>
    <w:rsid w:val="000675B7"/>
    <w:rsid w:val="00070A0C"/>
    <w:rsid w:val="00070E95"/>
    <w:rsid w:val="00071116"/>
    <w:rsid w:val="00071D80"/>
    <w:rsid w:val="00072534"/>
    <w:rsid w:val="00073528"/>
    <w:rsid w:val="00073AD5"/>
    <w:rsid w:val="0007446E"/>
    <w:rsid w:val="000746DA"/>
    <w:rsid w:val="00074BB4"/>
    <w:rsid w:val="000762BE"/>
    <w:rsid w:val="000766DF"/>
    <w:rsid w:val="000768F6"/>
    <w:rsid w:val="0007759A"/>
    <w:rsid w:val="00077DB5"/>
    <w:rsid w:val="00077EC5"/>
    <w:rsid w:val="00080318"/>
    <w:rsid w:val="00080494"/>
    <w:rsid w:val="000808B8"/>
    <w:rsid w:val="000813A2"/>
    <w:rsid w:val="000816E3"/>
    <w:rsid w:val="00081710"/>
    <w:rsid w:val="000818A7"/>
    <w:rsid w:val="00081E55"/>
    <w:rsid w:val="00081EC3"/>
    <w:rsid w:val="00081F46"/>
    <w:rsid w:val="0008298D"/>
    <w:rsid w:val="00082AC2"/>
    <w:rsid w:val="00082BFD"/>
    <w:rsid w:val="00082E63"/>
    <w:rsid w:val="0008324E"/>
    <w:rsid w:val="000833E5"/>
    <w:rsid w:val="0008346D"/>
    <w:rsid w:val="00083EE3"/>
    <w:rsid w:val="0008505E"/>
    <w:rsid w:val="000855F0"/>
    <w:rsid w:val="00085907"/>
    <w:rsid w:val="00085AEA"/>
    <w:rsid w:val="00086072"/>
    <w:rsid w:val="000861E3"/>
    <w:rsid w:val="00086202"/>
    <w:rsid w:val="00086E2F"/>
    <w:rsid w:val="00087181"/>
    <w:rsid w:val="00087390"/>
    <w:rsid w:val="0008746B"/>
    <w:rsid w:val="000878CF"/>
    <w:rsid w:val="00090420"/>
    <w:rsid w:val="0009137A"/>
    <w:rsid w:val="000913F6"/>
    <w:rsid w:val="00091514"/>
    <w:rsid w:val="00091868"/>
    <w:rsid w:val="00091E16"/>
    <w:rsid w:val="00091E74"/>
    <w:rsid w:val="000920BA"/>
    <w:rsid w:val="00092115"/>
    <w:rsid w:val="00092232"/>
    <w:rsid w:val="00092623"/>
    <w:rsid w:val="00092841"/>
    <w:rsid w:val="00092A42"/>
    <w:rsid w:val="00092BCC"/>
    <w:rsid w:val="00092F1C"/>
    <w:rsid w:val="00093346"/>
    <w:rsid w:val="000933FD"/>
    <w:rsid w:val="0009372A"/>
    <w:rsid w:val="0009408F"/>
    <w:rsid w:val="00094569"/>
    <w:rsid w:val="00094DCF"/>
    <w:rsid w:val="00095175"/>
    <w:rsid w:val="000956C4"/>
    <w:rsid w:val="000958E4"/>
    <w:rsid w:val="00095B23"/>
    <w:rsid w:val="000966F9"/>
    <w:rsid w:val="0009699A"/>
    <w:rsid w:val="00096C8B"/>
    <w:rsid w:val="00097491"/>
    <w:rsid w:val="00097DA0"/>
    <w:rsid w:val="000A0532"/>
    <w:rsid w:val="000A0A50"/>
    <w:rsid w:val="000A0CEE"/>
    <w:rsid w:val="000A10B9"/>
    <w:rsid w:val="000A143C"/>
    <w:rsid w:val="000A1B2F"/>
    <w:rsid w:val="000A222B"/>
    <w:rsid w:val="000A2896"/>
    <w:rsid w:val="000A2995"/>
    <w:rsid w:val="000A301E"/>
    <w:rsid w:val="000A331C"/>
    <w:rsid w:val="000A3612"/>
    <w:rsid w:val="000A3C3B"/>
    <w:rsid w:val="000A44E2"/>
    <w:rsid w:val="000A4549"/>
    <w:rsid w:val="000A50E1"/>
    <w:rsid w:val="000A579E"/>
    <w:rsid w:val="000A592C"/>
    <w:rsid w:val="000A62E0"/>
    <w:rsid w:val="000A6633"/>
    <w:rsid w:val="000A6E95"/>
    <w:rsid w:val="000B067F"/>
    <w:rsid w:val="000B07AA"/>
    <w:rsid w:val="000B103D"/>
    <w:rsid w:val="000B1B27"/>
    <w:rsid w:val="000B1B75"/>
    <w:rsid w:val="000B1D44"/>
    <w:rsid w:val="000B26D2"/>
    <w:rsid w:val="000B29CF"/>
    <w:rsid w:val="000B2A79"/>
    <w:rsid w:val="000B38F1"/>
    <w:rsid w:val="000B3EC3"/>
    <w:rsid w:val="000B401C"/>
    <w:rsid w:val="000B4026"/>
    <w:rsid w:val="000B4438"/>
    <w:rsid w:val="000B47D8"/>
    <w:rsid w:val="000B4DE9"/>
    <w:rsid w:val="000B525A"/>
    <w:rsid w:val="000B620C"/>
    <w:rsid w:val="000B63EB"/>
    <w:rsid w:val="000B63FB"/>
    <w:rsid w:val="000B6A1C"/>
    <w:rsid w:val="000B6D85"/>
    <w:rsid w:val="000B71E3"/>
    <w:rsid w:val="000B7D95"/>
    <w:rsid w:val="000C0171"/>
    <w:rsid w:val="000C05E7"/>
    <w:rsid w:val="000C0695"/>
    <w:rsid w:val="000C077B"/>
    <w:rsid w:val="000C08E4"/>
    <w:rsid w:val="000C0D15"/>
    <w:rsid w:val="000C1093"/>
    <w:rsid w:val="000C1C97"/>
    <w:rsid w:val="000C2109"/>
    <w:rsid w:val="000C22EB"/>
    <w:rsid w:val="000C2A4F"/>
    <w:rsid w:val="000C2DFE"/>
    <w:rsid w:val="000C397B"/>
    <w:rsid w:val="000C3D99"/>
    <w:rsid w:val="000C412C"/>
    <w:rsid w:val="000C607E"/>
    <w:rsid w:val="000C65A5"/>
    <w:rsid w:val="000C7441"/>
    <w:rsid w:val="000C775F"/>
    <w:rsid w:val="000C7C36"/>
    <w:rsid w:val="000C7D62"/>
    <w:rsid w:val="000D0101"/>
    <w:rsid w:val="000D04EA"/>
    <w:rsid w:val="000D0EC3"/>
    <w:rsid w:val="000D13EB"/>
    <w:rsid w:val="000D14B1"/>
    <w:rsid w:val="000D1B8D"/>
    <w:rsid w:val="000D2795"/>
    <w:rsid w:val="000D386F"/>
    <w:rsid w:val="000D3CE2"/>
    <w:rsid w:val="000D4BBB"/>
    <w:rsid w:val="000D5A8A"/>
    <w:rsid w:val="000D5BDD"/>
    <w:rsid w:val="000D5F51"/>
    <w:rsid w:val="000D6B08"/>
    <w:rsid w:val="000D6E09"/>
    <w:rsid w:val="000D75BE"/>
    <w:rsid w:val="000D767B"/>
    <w:rsid w:val="000D78EE"/>
    <w:rsid w:val="000D7B2F"/>
    <w:rsid w:val="000D7B39"/>
    <w:rsid w:val="000E0016"/>
    <w:rsid w:val="000E0FC0"/>
    <w:rsid w:val="000E11A5"/>
    <w:rsid w:val="000E1AB9"/>
    <w:rsid w:val="000E2328"/>
    <w:rsid w:val="000E2C09"/>
    <w:rsid w:val="000E310A"/>
    <w:rsid w:val="000E3A46"/>
    <w:rsid w:val="000E3AE7"/>
    <w:rsid w:val="000E3C5D"/>
    <w:rsid w:val="000E4113"/>
    <w:rsid w:val="000E41B7"/>
    <w:rsid w:val="000E4595"/>
    <w:rsid w:val="000E4F00"/>
    <w:rsid w:val="000E531D"/>
    <w:rsid w:val="000E53C0"/>
    <w:rsid w:val="000E5B80"/>
    <w:rsid w:val="000E5F3D"/>
    <w:rsid w:val="000E759B"/>
    <w:rsid w:val="000E7707"/>
    <w:rsid w:val="000E7840"/>
    <w:rsid w:val="000E7C80"/>
    <w:rsid w:val="000E7EA6"/>
    <w:rsid w:val="000F0D81"/>
    <w:rsid w:val="000F0F9C"/>
    <w:rsid w:val="000F10F5"/>
    <w:rsid w:val="000F1CA5"/>
    <w:rsid w:val="000F1CC0"/>
    <w:rsid w:val="000F1D8C"/>
    <w:rsid w:val="000F2043"/>
    <w:rsid w:val="000F2124"/>
    <w:rsid w:val="000F245B"/>
    <w:rsid w:val="000F2622"/>
    <w:rsid w:val="000F2BF8"/>
    <w:rsid w:val="000F31A8"/>
    <w:rsid w:val="000F3A8F"/>
    <w:rsid w:val="000F3B78"/>
    <w:rsid w:val="000F3DD9"/>
    <w:rsid w:val="000F4405"/>
    <w:rsid w:val="000F479D"/>
    <w:rsid w:val="000F4863"/>
    <w:rsid w:val="000F4E43"/>
    <w:rsid w:val="000F4E85"/>
    <w:rsid w:val="000F5992"/>
    <w:rsid w:val="000F5A13"/>
    <w:rsid w:val="000F6787"/>
    <w:rsid w:val="000F7003"/>
    <w:rsid w:val="000F75BC"/>
    <w:rsid w:val="000F7963"/>
    <w:rsid w:val="000F7C6E"/>
    <w:rsid w:val="000F7E16"/>
    <w:rsid w:val="001002C9"/>
    <w:rsid w:val="00100A7B"/>
    <w:rsid w:val="00100F77"/>
    <w:rsid w:val="00101613"/>
    <w:rsid w:val="00101F4D"/>
    <w:rsid w:val="0010254F"/>
    <w:rsid w:val="001029F0"/>
    <w:rsid w:val="00103A3D"/>
    <w:rsid w:val="00103B6A"/>
    <w:rsid w:val="00104025"/>
    <w:rsid w:val="00104FE3"/>
    <w:rsid w:val="00105616"/>
    <w:rsid w:val="00106007"/>
    <w:rsid w:val="00106318"/>
    <w:rsid w:val="00106ACF"/>
    <w:rsid w:val="0010708D"/>
    <w:rsid w:val="00107995"/>
    <w:rsid w:val="00110015"/>
    <w:rsid w:val="00110032"/>
    <w:rsid w:val="001101FA"/>
    <w:rsid w:val="00110F6A"/>
    <w:rsid w:val="001114BA"/>
    <w:rsid w:val="001115B0"/>
    <w:rsid w:val="001117B6"/>
    <w:rsid w:val="00111841"/>
    <w:rsid w:val="00111D1A"/>
    <w:rsid w:val="0011212F"/>
    <w:rsid w:val="00112401"/>
    <w:rsid w:val="00112489"/>
    <w:rsid w:val="00113497"/>
    <w:rsid w:val="00113F83"/>
    <w:rsid w:val="0011484C"/>
    <w:rsid w:val="00114BD8"/>
    <w:rsid w:val="00114D7F"/>
    <w:rsid w:val="00114DC0"/>
    <w:rsid w:val="001152F9"/>
    <w:rsid w:val="001155B1"/>
    <w:rsid w:val="00115DEC"/>
    <w:rsid w:val="00115ECE"/>
    <w:rsid w:val="001162B4"/>
    <w:rsid w:val="001167DA"/>
    <w:rsid w:val="00117931"/>
    <w:rsid w:val="00117937"/>
    <w:rsid w:val="00120159"/>
    <w:rsid w:val="00120535"/>
    <w:rsid w:val="00120878"/>
    <w:rsid w:val="00120ACE"/>
    <w:rsid w:val="00120BF5"/>
    <w:rsid w:val="00120C6E"/>
    <w:rsid w:val="0012153F"/>
    <w:rsid w:val="001218E2"/>
    <w:rsid w:val="00121B97"/>
    <w:rsid w:val="00121FC3"/>
    <w:rsid w:val="0012220F"/>
    <w:rsid w:val="001237A3"/>
    <w:rsid w:val="00124074"/>
    <w:rsid w:val="001247F8"/>
    <w:rsid w:val="00125931"/>
    <w:rsid w:val="00125F69"/>
    <w:rsid w:val="00125FD1"/>
    <w:rsid w:val="00126820"/>
    <w:rsid w:val="00126B1C"/>
    <w:rsid w:val="00126E1F"/>
    <w:rsid w:val="0012701D"/>
    <w:rsid w:val="00127450"/>
    <w:rsid w:val="001277E9"/>
    <w:rsid w:val="00127B78"/>
    <w:rsid w:val="00127CB6"/>
    <w:rsid w:val="00130049"/>
    <w:rsid w:val="00130330"/>
    <w:rsid w:val="001306F7"/>
    <w:rsid w:val="00130D77"/>
    <w:rsid w:val="00131385"/>
    <w:rsid w:val="0013166B"/>
    <w:rsid w:val="00131A4E"/>
    <w:rsid w:val="00131C29"/>
    <w:rsid w:val="00131CA1"/>
    <w:rsid w:val="00131FE8"/>
    <w:rsid w:val="00132008"/>
    <w:rsid w:val="001326B4"/>
    <w:rsid w:val="00133233"/>
    <w:rsid w:val="00133713"/>
    <w:rsid w:val="0013375A"/>
    <w:rsid w:val="001338F8"/>
    <w:rsid w:val="00134557"/>
    <w:rsid w:val="00134709"/>
    <w:rsid w:val="001349AF"/>
    <w:rsid w:val="00134C69"/>
    <w:rsid w:val="001350B1"/>
    <w:rsid w:val="00135115"/>
    <w:rsid w:val="00135206"/>
    <w:rsid w:val="00135A6D"/>
    <w:rsid w:val="00136210"/>
    <w:rsid w:val="0013626B"/>
    <w:rsid w:val="001368B6"/>
    <w:rsid w:val="001369E3"/>
    <w:rsid w:val="001369F2"/>
    <w:rsid w:val="00136C4D"/>
    <w:rsid w:val="00137B54"/>
    <w:rsid w:val="00137CE7"/>
    <w:rsid w:val="00140278"/>
    <w:rsid w:val="00140ED0"/>
    <w:rsid w:val="00141325"/>
    <w:rsid w:val="00141670"/>
    <w:rsid w:val="00141771"/>
    <w:rsid w:val="001418E8"/>
    <w:rsid w:val="00141B19"/>
    <w:rsid w:val="00143832"/>
    <w:rsid w:val="00143D3C"/>
    <w:rsid w:val="00143DA7"/>
    <w:rsid w:val="00144351"/>
    <w:rsid w:val="00144B63"/>
    <w:rsid w:val="00144C53"/>
    <w:rsid w:val="001457A7"/>
    <w:rsid w:val="00146344"/>
    <w:rsid w:val="001464F5"/>
    <w:rsid w:val="001466C7"/>
    <w:rsid w:val="00147217"/>
    <w:rsid w:val="001474CA"/>
    <w:rsid w:val="0015091B"/>
    <w:rsid w:val="00150D41"/>
    <w:rsid w:val="00151127"/>
    <w:rsid w:val="00151B31"/>
    <w:rsid w:val="00152103"/>
    <w:rsid w:val="00153958"/>
    <w:rsid w:val="00153CE8"/>
    <w:rsid w:val="00154380"/>
    <w:rsid w:val="001547A5"/>
    <w:rsid w:val="00154C95"/>
    <w:rsid w:val="00155865"/>
    <w:rsid w:val="0015689A"/>
    <w:rsid w:val="0015740A"/>
    <w:rsid w:val="00157574"/>
    <w:rsid w:val="00157CA3"/>
    <w:rsid w:val="00161DD2"/>
    <w:rsid w:val="00161EEB"/>
    <w:rsid w:val="00162435"/>
    <w:rsid w:val="00162A62"/>
    <w:rsid w:val="00162C02"/>
    <w:rsid w:val="00163FD2"/>
    <w:rsid w:val="001640E7"/>
    <w:rsid w:val="00164198"/>
    <w:rsid w:val="001642D5"/>
    <w:rsid w:val="00164A2B"/>
    <w:rsid w:val="00164FBA"/>
    <w:rsid w:val="00165533"/>
    <w:rsid w:val="00165CB4"/>
    <w:rsid w:val="0016626B"/>
    <w:rsid w:val="00166697"/>
    <w:rsid w:val="001672EE"/>
    <w:rsid w:val="001673C2"/>
    <w:rsid w:val="0017004C"/>
    <w:rsid w:val="00170586"/>
    <w:rsid w:val="001709FC"/>
    <w:rsid w:val="0017119F"/>
    <w:rsid w:val="00171A5A"/>
    <w:rsid w:val="00171D66"/>
    <w:rsid w:val="00172323"/>
    <w:rsid w:val="00172370"/>
    <w:rsid w:val="00172CF3"/>
    <w:rsid w:val="00172DD4"/>
    <w:rsid w:val="001734B9"/>
    <w:rsid w:val="001738D9"/>
    <w:rsid w:val="00173DE0"/>
    <w:rsid w:val="001747C7"/>
    <w:rsid w:val="0017489B"/>
    <w:rsid w:val="00174B07"/>
    <w:rsid w:val="00175140"/>
    <w:rsid w:val="0017677D"/>
    <w:rsid w:val="001767EB"/>
    <w:rsid w:val="00176AA3"/>
    <w:rsid w:val="00176C01"/>
    <w:rsid w:val="00176C34"/>
    <w:rsid w:val="00176F90"/>
    <w:rsid w:val="00177150"/>
    <w:rsid w:val="001777A5"/>
    <w:rsid w:val="001777E3"/>
    <w:rsid w:val="00177962"/>
    <w:rsid w:val="00177C52"/>
    <w:rsid w:val="00177EA6"/>
    <w:rsid w:val="0018052B"/>
    <w:rsid w:val="0018052F"/>
    <w:rsid w:val="001806E2"/>
    <w:rsid w:val="00180B2E"/>
    <w:rsid w:val="00180F6D"/>
    <w:rsid w:val="0018135A"/>
    <w:rsid w:val="0018136C"/>
    <w:rsid w:val="00181E02"/>
    <w:rsid w:val="00181E91"/>
    <w:rsid w:val="00182238"/>
    <w:rsid w:val="001822BD"/>
    <w:rsid w:val="0018267F"/>
    <w:rsid w:val="001830B1"/>
    <w:rsid w:val="0018392E"/>
    <w:rsid w:val="00183E59"/>
    <w:rsid w:val="00184334"/>
    <w:rsid w:val="0018462E"/>
    <w:rsid w:val="001849E9"/>
    <w:rsid w:val="001850F2"/>
    <w:rsid w:val="00185105"/>
    <w:rsid w:val="0018554D"/>
    <w:rsid w:val="001868FC"/>
    <w:rsid w:val="00187194"/>
    <w:rsid w:val="001871F8"/>
    <w:rsid w:val="0018794C"/>
    <w:rsid w:val="00187BAE"/>
    <w:rsid w:val="0019001E"/>
    <w:rsid w:val="0019023A"/>
    <w:rsid w:val="00190B23"/>
    <w:rsid w:val="00190F1C"/>
    <w:rsid w:val="0019100A"/>
    <w:rsid w:val="001910F7"/>
    <w:rsid w:val="00191BB0"/>
    <w:rsid w:val="00191DE3"/>
    <w:rsid w:val="00191F5F"/>
    <w:rsid w:val="00191FB3"/>
    <w:rsid w:val="00192307"/>
    <w:rsid w:val="0019236A"/>
    <w:rsid w:val="001923AC"/>
    <w:rsid w:val="00193755"/>
    <w:rsid w:val="001937F9"/>
    <w:rsid w:val="001937FD"/>
    <w:rsid w:val="001941EF"/>
    <w:rsid w:val="0019553F"/>
    <w:rsid w:val="001955D3"/>
    <w:rsid w:val="001956F6"/>
    <w:rsid w:val="00195B9D"/>
    <w:rsid w:val="00196979"/>
    <w:rsid w:val="00197709"/>
    <w:rsid w:val="001A03CC"/>
    <w:rsid w:val="001A07E7"/>
    <w:rsid w:val="001A09D9"/>
    <w:rsid w:val="001A0D1A"/>
    <w:rsid w:val="001A0EE3"/>
    <w:rsid w:val="001A0F80"/>
    <w:rsid w:val="001A10BB"/>
    <w:rsid w:val="001A1778"/>
    <w:rsid w:val="001A19CA"/>
    <w:rsid w:val="001A1B5F"/>
    <w:rsid w:val="001A1DD1"/>
    <w:rsid w:val="001A1E1F"/>
    <w:rsid w:val="001A2ADA"/>
    <w:rsid w:val="001A2B40"/>
    <w:rsid w:val="001A2F93"/>
    <w:rsid w:val="001A333F"/>
    <w:rsid w:val="001A3527"/>
    <w:rsid w:val="001A3955"/>
    <w:rsid w:val="001A4153"/>
    <w:rsid w:val="001A4AA9"/>
    <w:rsid w:val="001A4AF6"/>
    <w:rsid w:val="001A5780"/>
    <w:rsid w:val="001A5987"/>
    <w:rsid w:val="001A5D80"/>
    <w:rsid w:val="001A6413"/>
    <w:rsid w:val="001A65C8"/>
    <w:rsid w:val="001A68D3"/>
    <w:rsid w:val="001A6D19"/>
    <w:rsid w:val="001A7257"/>
    <w:rsid w:val="001A73B6"/>
    <w:rsid w:val="001A7D8B"/>
    <w:rsid w:val="001B0193"/>
    <w:rsid w:val="001B0486"/>
    <w:rsid w:val="001B1833"/>
    <w:rsid w:val="001B2090"/>
    <w:rsid w:val="001B2254"/>
    <w:rsid w:val="001B230A"/>
    <w:rsid w:val="001B2394"/>
    <w:rsid w:val="001B2512"/>
    <w:rsid w:val="001B29B7"/>
    <w:rsid w:val="001B2C92"/>
    <w:rsid w:val="001B2CC2"/>
    <w:rsid w:val="001B3381"/>
    <w:rsid w:val="001B382F"/>
    <w:rsid w:val="001B3E07"/>
    <w:rsid w:val="001B3E13"/>
    <w:rsid w:val="001B41B1"/>
    <w:rsid w:val="001B4F3F"/>
    <w:rsid w:val="001B591C"/>
    <w:rsid w:val="001B5EA9"/>
    <w:rsid w:val="001B60E9"/>
    <w:rsid w:val="001B646A"/>
    <w:rsid w:val="001B6F29"/>
    <w:rsid w:val="001B7AAF"/>
    <w:rsid w:val="001B7B6C"/>
    <w:rsid w:val="001C017F"/>
    <w:rsid w:val="001C0976"/>
    <w:rsid w:val="001C09A7"/>
    <w:rsid w:val="001C0F47"/>
    <w:rsid w:val="001C17F0"/>
    <w:rsid w:val="001C19AF"/>
    <w:rsid w:val="001C1AE3"/>
    <w:rsid w:val="001C1F10"/>
    <w:rsid w:val="001C2439"/>
    <w:rsid w:val="001C268F"/>
    <w:rsid w:val="001C2724"/>
    <w:rsid w:val="001C3D00"/>
    <w:rsid w:val="001C44BB"/>
    <w:rsid w:val="001C4B9F"/>
    <w:rsid w:val="001C573D"/>
    <w:rsid w:val="001C57A8"/>
    <w:rsid w:val="001C58E7"/>
    <w:rsid w:val="001C6903"/>
    <w:rsid w:val="001C6E01"/>
    <w:rsid w:val="001C7F4B"/>
    <w:rsid w:val="001D073C"/>
    <w:rsid w:val="001D13FE"/>
    <w:rsid w:val="001D19AE"/>
    <w:rsid w:val="001D264D"/>
    <w:rsid w:val="001D27B4"/>
    <w:rsid w:val="001D2C25"/>
    <w:rsid w:val="001D2CF7"/>
    <w:rsid w:val="001D3068"/>
    <w:rsid w:val="001D34F4"/>
    <w:rsid w:val="001D3B22"/>
    <w:rsid w:val="001D3F3B"/>
    <w:rsid w:val="001D42AD"/>
    <w:rsid w:val="001D434B"/>
    <w:rsid w:val="001D439F"/>
    <w:rsid w:val="001D4C8B"/>
    <w:rsid w:val="001D58E7"/>
    <w:rsid w:val="001D5920"/>
    <w:rsid w:val="001D5C53"/>
    <w:rsid w:val="001D60BF"/>
    <w:rsid w:val="001D633D"/>
    <w:rsid w:val="001D636E"/>
    <w:rsid w:val="001D63F4"/>
    <w:rsid w:val="001D67CD"/>
    <w:rsid w:val="001D67E3"/>
    <w:rsid w:val="001D6C11"/>
    <w:rsid w:val="001E0831"/>
    <w:rsid w:val="001E0EEC"/>
    <w:rsid w:val="001E139F"/>
    <w:rsid w:val="001E1517"/>
    <w:rsid w:val="001E1D1B"/>
    <w:rsid w:val="001E217D"/>
    <w:rsid w:val="001E2359"/>
    <w:rsid w:val="001E2680"/>
    <w:rsid w:val="001E2825"/>
    <w:rsid w:val="001E297F"/>
    <w:rsid w:val="001E2ADB"/>
    <w:rsid w:val="001E331A"/>
    <w:rsid w:val="001E3564"/>
    <w:rsid w:val="001E3951"/>
    <w:rsid w:val="001E51D1"/>
    <w:rsid w:val="001E5C1A"/>
    <w:rsid w:val="001E6657"/>
    <w:rsid w:val="001E69A3"/>
    <w:rsid w:val="001E6E7A"/>
    <w:rsid w:val="001F0810"/>
    <w:rsid w:val="001F0BCC"/>
    <w:rsid w:val="001F0DC1"/>
    <w:rsid w:val="001F0EA1"/>
    <w:rsid w:val="001F11B6"/>
    <w:rsid w:val="001F127F"/>
    <w:rsid w:val="001F1370"/>
    <w:rsid w:val="001F1F9E"/>
    <w:rsid w:val="001F2124"/>
    <w:rsid w:val="001F2A0E"/>
    <w:rsid w:val="001F2BAD"/>
    <w:rsid w:val="001F3818"/>
    <w:rsid w:val="001F3AEB"/>
    <w:rsid w:val="001F4666"/>
    <w:rsid w:val="001F4908"/>
    <w:rsid w:val="001F4D17"/>
    <w:rsid w:val="001F5E5C"/>
    <w:rsid w:val="001F6460"/>
    <w:rsid w:val="001F669E"/>
    <w:rsid w:val="001F6E6F"/>
    <w:rsid w:val="001F7D5E"/>
    <w:rsid w:val="002001DC"/>
    <w:rsid w:val="002001E0"/>
    <w:rsid w:val="00200864"/>
    <w:rsid w:val="00200F31"/>
    <w:rsid w:val="00201875"/>
    <w:rsid w:val="00202000"/>
    <w:rsid w:val="0020200B"/>
    <w:rsid w:val="00202256"/>
    <w:rsid w:val="002028B8"/>
    <w:rsid w:val="00203290"/>
    <w:rsid w:val="002032DA"/>
    <w:rsid w:val="002034A3"/>
    <w:rsid w:val="00203B27"/>
    <w:rsid w:val="00204DD1"/>
    <w:rsid w:val="002050C1"/>
    <w:rsid w:val="00205596"/>
    <w:rsid w:val="002063FA"/>
    <w:rsid w:val="00206856"/>
    <w:rsid w:val="00206BBC"/>
    <w:rsid w:val="002072FF"/>
    <w:rsid w:val="00207354"/>
    <w:rsid w:val="002075DC"/>
    <w:rsid w:val="002075DE"/>
    <w:rsid w:val="002077ED"/>
    <w:rsid w:val="002079DE"/>
    <w:rsid w:val="00207FC1"/>
    <w:rsid w:val="00207FE0"/>
    <w:rsid w:val="0021000A"/>
    <w:rsid w:val="00210850"/>
    <w:rsid w:val="00210CD9"/>
    <w:rsid w:val="002118CB"/>
    <w:rsid w:val="00212425"/>
    <w:rsid w:val="002133D9"/>
    <w:rsid w:val="00213FC6"/>
    <w:rsid w:val="002147E1"/>
    <w:rsid w:val="0021492A"/>
    <w:rsid w:val="00214A6E"/>
    <w:rsid w:val="00214E10"/>
    <w:rsid w:val="002155EA"/>
    <w:rsid w:val="00215A62"/>
    <w:rsid w:val="00215AC1"/>
    <w:rsid w:val="0021636A"/>
    <w:rsid w:val="00216AD5"/>
    <w:rsid w:val="00216CBB"/>
    <w:rsid w:val="00216D18"/>
    <w:rsid w:val="00217431"/>
    <w:rsid w:val="0021764A"/>
    <w:rsid w:val="00217E78"/>
    <w:rsid w:val="002201A0"/>
    <w:rsid w:val="00220642"/>
    <w:rsid w:val="00220652"/>
    <w:rsid w:val="00220B73"/>
    <w:rsid w:val="00221189"/>
    <w:rsid w:val="00221284"/>
    <w:rsid w:val="0022183A"/>
    <w:rsid w:val="00222E91"/>
    <w:rsid w:val="00222ED7"/>
    <w:rsid w:val="0022338C"/>
    <w:rsid w:val="00223422"/>
    <w:rsid w:val="002242E4"/>
    <w:rsid w:val="0022449D"/>
    <w:rsid w:val="00224647"/>
    <w:rsid w:val="00224999"/>
    <w:rsid w:val="00225089"/>
    <w:rsid w:val="0022518B"/>
    <w:rsid w:val="002258E8"/>
    <w:rsid w:val="00225E86"/>
    <w:rsid w:val="0022754F"/>
    <w:rsid w:val="00227B51"/>
    <w:rsid w:val="0023039C"/>
    <w:rsid w:val="002304F3"/>
    <w:rsid w:val="00230A38"/>
    <w:rsid w:val="002313D3"/>
    <w:rsid w:val="00231A7D"/>
    <w:rsid w:val="0023210F"/>
    <w:rsid w:val="00232290"/>
    <w:rsid w:val="00232B4F"/>
    <w:rsid w:val="00232DA5"/>
    <w:rsid w:val="0023401E"/>
    <w:rsid w:val="002341B1"/>
    <w:rsid w:val="0023434C"/>
    <w:rsid w:val="00234394"/>
    <w:rsid w:val="00234409"/>
    <w:rsid w:val="00234526"/>
    <w:rsid w:val="00235364"/>
    <w:rsid w:val="002357B3"/>
    <w:rsid w:val="00235EB0"/>
    <w:rsid w:val="0023679B"/>
    <w:rsid w:val="00236B76"/>
    <w:rsid w:val="00236F48"/>
    <w:rsid w:val="00237694"/>
    <w:rsid w:val="002379CB"/>
    <w:rsid w:val="0024024E"/>
    <w:rsid w:val="002403C8"/>
    <w:rsid w:val="002412FF"/>
    <w:rsid w:val="00241B75"/>
    <w:rsid w:val="0024342C"/>
    <w:rsid w:val="00243602"/>
    <w:rsid w:val="00243A84"/>
    <w:rsid w:val="002440AE"/>
    <w:rsid w:val="0024484F"/>
    <w:rsid w:val="00245075"/>
    <w:rsid w:val="002456AD"/>
    <w:rsid w:val="00245CEF"/>
    <w:rsid w:val="002462F8"/>
    <w:rsid w:val="002465D5"/>
    <w:rsid w:val="00246B98"/>
    <w:rsid w:val="00246F2D"/>
    <w:rsid w:val="00246FA2"/>
    <w:rsid w:val="0024751D"/>
    <w:rsid w:val="00247537"/>
    <w:rsid w:val="002500C2"/>
    <w:rsid w:val="00250321"/>
    <w:rsid w:val="00250E29"/>
    <w:rsid w:val="00251154"/>
    <w:rsid w:val="00251173"/>
    <w:rsid w:val="00251D99"/>
    <w:rsid w:val="00252784"/>
    <w:rsid w:val="002529CA"/>
    <w:rsid w:val="00252A56"/>
    <w:rsid w:val="00252F16"/>
    <w:rsid w:val="00252F4D"/>
    <w:rsid w:val="0025333B"/>
    <w:rsid w:val="002539B8"/>
    <w:rsid w:val="00253C4C"/>
    <w:rsid w:val="00253E5F"/>
    <w:rsid w:val="00253FB1"/>
    <w:rsid w:val="002540C2"/>
    <w:rsid w:val="002544DE"/>
    <w:rsid w:val="0025450F"/>
    <w:rsid w:val="002546B3"/>
    <w:rsid w:val="00254FEE"/>
    <w:rsid w:val="00255030"/>
    <w:rsid w:val="0025585F"/>
    <w:rsid w:val="00255B44"/>
    <w:rsid w:val="0025729D"/>
    <w:rsid w:val="002579BE"/>
    <w:rsid w:val="002579DE"/>
    <w:rsid w:val="00257E90"/>
    <w:rsid w:val="0026029D"/>
    <w:rsid w:val="002618FB"/>
    <w:rsid w:val="00262D44"/>
    <w:rsid w:val="0026300D"/>
    <w:rsid w:val="002631AF"/>
    <w:rsid w:val="002634EB"/>
    <w:rsid w:val="00263A53"/>
    <w:rsid w:val="00263AEF"/>
    <w:rsid w:val="00265345"/>
    <w:rsid w:val="002654D1"/>
    <w:rsid w:val="00265813"/>
    <w:rsid w:val="00265A92"/>
    <w:rsid w:val="00266551"/>
    <w:rsid w:val="00266BFC"/>
    <w:rsid w:val="002675A2"/>
    <w:rsid w:val="002677B7"/>
    <w:rsid w:val="00267C57"/>
    <w:rsid w:val="00267C76"/>
    <w:rsid w:val="002701B4"/>
    <w:rsid w:val="00270239"/>
    <w:rsid w:val="002705B0"/>
    <w:rsid w:val="00271662"/>
    <w:rsid w:val="002718DF"/>
    <w:rsid w:val="00272EBF"/>
    <w:rsid w:val="00273102"/>
    <w:rsid w:val="00273350"/>
    <w:rsid w:val="0027394B"/>
    <w:rsid w:val="00273F97"/>
    <w:rsid w:val="002740C7"/>
    <w:rsid w:val="00274202"/>
    <w:rsid w:val="0027441C"/>
    <w:rsid w:val="00274527"/>
    <w:rsid w:val="00274D70"/>
    <w:rsid w:val="00275509"/>
    <w:rsid w:val="00275540"/>
    <w:rsid w:val="00275E9B"/>
    <w:rsid w:val="0027600D"/>
    <w:rsid w:val="002762A4"/>
    <w:rsid w:val="00276B71"/>
    <w:rsid w:val="00276FC4"/>
    <w:rsid w:val="00280786"/>
    <w:rsid w:val="00280D7A"/>
    <w:rsid w:val="0028127A"/>
    <w:rsid w:val="00281697"/>
    <w:rsid w:val="002816C0"/>
    <w:rsid w:val="00282097"/>
    <w:rsid w:val="0028254D"/>
    <w:rsid w:val="002832B6"/>
    <w:rsid w:val="002835FE"/>
    <w:rsid w:val="002836AB"/>
    <w:rsid w:val="00283BC3"/>
    <w:rsid w:val="00283BF7"/>
    <w:rsid w:val="00283FDF"/>
    <w:rsid w:val="00284FA4"/>
    <w:rsid w:val="0028578B"/>
    <w:rsid w:val="0028590D"/>
    <w:rsid w:val="00285B9C"/>
    <w:rsid w:val="002863B5"/>
    <w:rsid w:val="0028682D"/>
    <w:rsid w:val="00286A08"/>
    <w:rsid w:val="00287144"/>
    <w:rsid w:val="002904C4"/>
    <w:rsid w:val="00290F62"/>
    <w:rsid w:val="002914D4"/>
    <w:rsid w:val="00291637"/>
    <w:rsid w:val="00291E16"/>
    <w:rsid w:val="0029215B"/>
    <w:rsid w:val="002923F8"/>
    <w:rsid w:val="00293796"/>
    <w:rsid w:val="00293D2A"/>
    <w:rsid w:val="002940D3"/>
    <w:rsid w:val="00294817"/>
    <w:rsid w:val="002949EE"/>
    <w:rsid w:val="0029606C"/>
    <w:rsid w:val="0029614B"/>
    <w:rsid w:val="002961BD"/>
    <w:rsid w:val="00296483"/>
    <w:rsid w:val="002965FF"/>
    <w:rsid w:val="00296C3D"/>
    <w:rsid w:val="00296C4E"/>
    <w:rsid w:val="00296E94"/>
    <w:rsid w:val="00297984"/>
    <w:rsid w:val="002A0E0D"/>
    <w:rsid w:val="002A0E14"/>
    <w:rsid w:val="002A13B8"/>
    <w:rsid w:val="002A14D4"/>
    <w:rsid w:val="002A1A1F"/>
    <w:rsid w:val="002A279E"/>
    <w:rsid w:val="002A2D18"/>
    <w:rsid w:val="002A30F1"/>
    <w:rsid w:val="002A3AEA"/>
    <w:rsid w:val="002A3CF6"/>
    <w:rsid w:val="002A3D9C"/>
    <w:rsid w:val="002A4018"/>
    <w:rsid w:val="002A4258"/>
    <w:rsid w:val="002A4315"/>
    <w:rsid w:val="002A444D"/>
    <w:rsid w:val="002A45F3"/>
    <w:rsid w:val="002A46D6"/>
    <w:rsid w:val="002A5631"/>
    <w:rsid w:val="002A5849"/>
    <w:rsid w:val="002A5F09"/>
    <w:rsid w:val="002A61E4"/>
    <w:rsid w:val="002A6E67"/>
    <w:rsid w:val="002A710B"/>
    <w:rsid w:val="002A763A"/>
    <w:rsid w:val="002B17A6"/>
    <w:rsid w:val="002B194B"/>
    <w:rsid w:val="002B263D"/>
    <w:rsid w:val="002B2948"/>
    <w:rsid w:val="002B39A9"/>
    <w:rsid w:val="002B3A11"/>
    <w:rsid w:val="002B3DCB"/>
    <w:rsid w:val="002B4AB6"/>
    <w:rsid w:val="002B52ED"/>
    <w:rsid w:val="002B547B"/>
    <w:rsid w:val="002B57F2"/>
    <w:rsid w:val="002B58E9"/>
    <w:rsid w:val="002B5DDB"/>
    <w:rsid w:val="002B6CED"/>
    <w:rsid w:val="002B764A"/>
    <w:rsid w:val="002B7659"/>
    <w:rsid w:val="002B7A1E"/>
    <w:rsid w:val="002C06EC"/>
    <w:rsid w:val="002C07C8"/>
    <w:rsid w:val="002C07E8"/>
    <w:rsid w:val="002C0963"/>
    <w:rsid w:val="002C09AD"/>
    <w:rsid w:val="002C10EA"/>
    <w:rsid w:val="002C160F"/>
    <w:rsid w:val="002C169C"/>
    <w:rsid w:val="002C1755"/>
    <w:rsid w:val="002C23DD"/>
    <w:rsid w:val="002C24B7"/>
    <w:rsid w:val="002C2630"/>
    <w:rsid w:val="002C263D"/>
    <w:rsid w:val="002C2683"/>
    <w:rsid w:val="002C2C69"/>
    <w:rsid w:val="002C3238"/>
    <w:rsid w:val="002C32BD"/>
    <w:rsid w:val="002C32D6"/>
    <w:rsid w:val="002C341F"/>
    <w:rsid w:val="002C3AF5"/>
    <w:rsid w:val="002C3EAE"/>
    <w:rsid w:val="002C4213"/>
    <w:rsid w:val="002C4226"/>
    <w:rsid w:val="002C46D3"/>
    <w:rsid w:val="002C490C"/>
    <w:rsid w:val="002C498B"/>
    <w:rsid w:val="002C55BA"/>
    <w:rsid w:val="002C584E"/>
    <w:rsid w:val="002C594D"/>
    <w:rsid w:val="002C5B9A"/>
    <w:rsid w:val="002C5BA5"/>
    <w:rsid w:val="002C64EC"/>
    <w:rsid w:val="002C64FF"/>
    <w:rsid w:val="002C6F1E"/>
    <w:rsid w:val="002C765A"/>
    <w:rsid w:val="002C76CA"/>
    <w:rsid w:val="002C796E"/>
    <w:rsid w:val="002C7987"/>
    <w:rsid w:val="002C7A63"/>
    <w:rsid w:val="002C7B69"/>
    <w:rsid w:val="002C7C6F"/>
    <w:rsid w:val="002C7E96"/>
    <w:rsid w:val="002D0352"/>
    <w:rsid w:val="002D06F9"/>
    <w:rsid w:val="002D0C1D"/>
    <w:rsid w:val="002D0D26"/>
    <w:rsid w:val="002D1046"/>
    <w:rsid w:val="002D1342"/>
    <w:rsid w:val="002D1A7C"/>
    <w:rsid w:val="002D3200"/>
    <w:rsid w:val="002D3252"/>
    <w:rsid w:val="002D3B86"/>
    <w:rsid w:val="002D450C"/>
    <w:rsid w:val="002D4705"/>
    <w:rsid w:val="002D49D2"/>
    <w:rsid w:val="002D4A2F"/>
    <w:rsid w:val="002D54DE"/>
    <w:rsid w:val="002D5E1D"/>
    <w:rsid w:val="002D60A8"/>
    <w:rsid w:val="002D6138"/>
    <w:rsid w:val="002D6146"/>
    <w:rsid w:val="002D66F9"/>
    <w:rsid w:val="002D6A4D"/>
    <w:rsid w:val="002D6BBB"/>
    <w:rsid w:val="002D724F"/>
    <w:rsid w:val="002D7A52"/>
    <w:rsid w:val="002D7FEE"/>
    <w:rsid w:val="002E0119"/>
    <w:rsid w:val="002E0150"/>
    <w:rsid w:val="002E01E8"/>
    <w:rsid w:val="002E09CC"/>
    <w:rsid w:val="002E10C3"/>
    <w:rsid w:val="002E13F7"/>
    <w:rsid w:val="002E16AE"/>
    <w:rsid w:val="002E1E41"/>
    <w:rsid w:val="002E2118"/>
    <w:rsid w:val="002E2B1D"/>
    <w:rsid w:val="002E35B6"/>
    <w:rsid w:val="002E4269"/>
    <w:rsid w:val="002E4942"/>
    <w:rsid w:val="002E64A2"/>
    <w:rsid w:val="002E6C76"/>
    <w:rsid w:val="002E6CB7"/>
    <w:rsid w:val="002E72D5"/>
    <w:rsid w:val="002E7691"/>
    <w:rsid w:val="002E7770"/>
    <w:rsid w:val="002E79A5"/>
    <w:rsid w:val="002E7B6E"/>
    <w:rsid w:val="002F045F"/>
    <w:rsid w:val="002F0EE3"/>
    <w:rsid w:val="002F0F3B"/>
    <w:rsid w:val="002F1A83"/>
    <w:rsid w:val="002F1A85"/>
    <w:rsid w:val="002F1E21"/>
    <w:rsid w:val="002F2496"/>
    <w:rsid w:val="002F2A25"/>
    <w:rsid w:val="002F2A55"/>
    <w:rsid w:val="002F2D31"/>
    <w:rsid w:val="002F3401"/>
    <w:rsid w:val="002F4011"/>
    <w:rsid w:val="002F5777"/>
    <w:rsid w:val="002F5FE6"/>
    <w:rsid w:val="002F6116"/>
    <w:rsid w:val="002F63B1"/>
    <w:rsid w:val="002F679E"/>
    <w:rsid w:val="002F70B5"/>
    <w:rsid w:val="002F74DB"/>
    <w:rsid w:val="002F7C4A"/>
    <w:rsid w:val="00300395"/>
    <w:rsid w:val="00300552"/>
    <w:rsid w:val="003007D4"/>
    <w:rsid w:val="003018A2"/>
    <w:rsid w:val="00301954"/>
    <w:rsid w:val="00301FE8"/>
    <w:rsid w:val="00302160"/>
    <w:rsid w:val="00303587"/>
    <w:rsid w:val="00303FE0"/>
    <w:rsid w:val="003046AB"/>
    <w:rsid w:val="003048B0"/>
    <w:rsid w:val="00304E7D"/>
    <w:rsid w:val="003057A9"/>
    <w:rsid w:val="00305802"/>
    <w:rsid w:val="003058ED"/>
    <w:rsid w:val="0030595F"/>
    <w:rsid w:val="00305A93"/>
    <w:rsid w:val="0030765D"/>
    <w:rsid w:val="00307C1D"/>
    <w:rsid w:val="00307FD4"/>
    <w:rsid w:val="003100D3"/>
    <w:rsid w:val="00310120"/>
    <w:rsid w:val="00310162"/>
    <w:rsid w:val="00311522"/>
    <w:rsid w:val="0031207E"/>
    <w:rsid w:val="00312ADA"/>
    <w:rsid w:val="00312C90"/>
    <w:rsid w:val="00313240"/>
    <w:rsid w:val="0031347C"/>
    <w:rsid w:val="0031382A"/>
    <w:rsid w:val="00313F58"/>
    <w:rsid w:val="00314471"/>
    <w:rsid w:val="003146C3"/>
    <w:rsid w:val="00314C74"/>
    <w:rsid w:val="00314D7B"/>
    <w:rsid w:val="0031506B"/>
    <w:rsid w:val="00315853"/>
    <w:rsid w:val="00315948"/>
    <w:rsid w:val="0031623A"/>
    <w:rsid w:val="00316A29"/>
    <w:rsid w:val="00316C6E"/>
    <w:rsid w:val="0031705E"/>
    <w:rsid w:val="00317F6F"/>
    <w:rsid w:val="003206EA"/>
    <w:rsid w:val="003210DE"/>
    <w:rsid w:val="00321F43"/>
    <w:rsid w:val="00322341"/>
    <w:rsid w:val="00322375"/>
    <w:rsid w:val="003224F5"/>
    <w:rsid w:val="00322713"/>
    <w:rsid w:val="00322987"/>
    <w:rsid w:val="00322A43"/>
    <w:rsid w:val="00322A99"/>
    <w:rsid w:val="00322B52"/>
    <w:rsid w:val="00322D6F"/>
    <w:rsid w:val="0032377C"/>
    <w:rsid w:val="00324892"/>
    <w:rsid w:val="00325360"/>
    <w:rsid w:val="003254B1"/>
    <w:rsid w:val="00325A03"/>
    <w:rsid w:val="00325DC4"/>
    <w:rsid w:val="00325F46"/>
    <w:rsid w:val="00326040"/>
    <w:rsid w:val="003261A4"/>
    <w:rsid w:val="003268D3"/>
    <w:rsid w:val="00326B3C"/>
    <w:rsid w:val="00327141"/>
    <w:rsid w:val="0032724F"/>
    <w:rsid w:val="003274D4"/>
    <w:rsid w:val="003276D2"/>
    <w:rsid w:val="00330056"/>
    <w:rsid w:val="00330249"/>
    <w:rsid w:val="003302BA"/>
    <w:rsid w:val="003309B3"/>
    <w:rsid w:val="00330A39"/>
    <w:rsid w:val="00330A61"/>
    <w:rsid w:val="00330EBC"/>
    <w:rsid w:val="00330F02"/>
    <w:rsid w:val="003315A6"/>
    <w:rsid w:val="00331781"/>
    <w:rsid w:val="00331994"/>
    <w:rsid w:val="00331F94"/>
    <w:rsid w:val="003321B6"/>
    <w:rsid w:val="003322D1"/>
    <w:rsid w:val="0033298F"/>
    <w:rsid w:val="00332D5E"/>
    <w:rsid w:val="00333386"/>
    <w:rsid w:val="00334725"/>
    <w:rsid w:val="00335252"/>
    <w:rsid w:val="0033542D"/>
    <w:rsid w:val="003354B0"/>
    <w:rsid w:val="00335871"/>
    <w:rsid w:val="003359A8"/>
    <w:rsid w:val="00335DF3"/>
    <w:rsid w:val="00335DFD"/>
    <w:rsid w:val="00336200"/>
    <w:rsid w:val="00336274"/>
    <w:rsid w:val="00336730"/>
    <w:rsid w:val="003369E6"/>
    <w:rsid w:val="00337000"/>
    <w:rsid w:val="00337464"/>
    <w:rsid w:val="00340229"/>
    <w:rsid w:val="00340262"/>
    <w:rsid w:val="00341067"/>
    <w:rsid w:val="003412CA"/>
    <w:rsid w:val="003415B7"/>
    <w:rsid w:val="00341660"/>
    <w:rsid w:val="00341A3F"/>
    <w:rsid w:val="00341ADB"/>
    <w:rsid w:val="00341EF1"/>
    <w:rsid w:val="00341FCF"/>
    <w:rsid w:val="00342644"/>
    <w:rsid w:val="00342837"/>
    <w:rsid w:val="003429A0"/>
    <w:rsid w:val="00342FDA"/>
    <w:rsid w:val="00343330"/>
    <w:rsid w:val="003438D3"/>
    <w:rsid w:val="00343C24"/>
    <w:rsid w:val="00343F66"/>
    <w:rsid w:val="0034467D"/>
    <w:rsid w:val="00344D95"/>
    <w:rsid w:val="00345420"/>
    <w:rsid w:val="003456C3"/>
    <w:rsid w:val="003457B3"/>
    <w:rsid w:val="0034597B"/>
    <w:rsid w:val="00346506"/>
    <w:rsid w:val="003469FD"/>
    <w:rsid w:val="00346E41"/>
    <w:rsid w:val="00347CE6"/>
    <w:rsid w:val="0035078B"/>
    <w:rsid w:val="00350EAC"/>
    <w:rsid w:val="00351058"/>
    <w:rsid w:val="003513E1"/>
    <w:rsid w:val="003517CA"/>
    <w:rsid w:val="00351A78"/>
    <w:rsid w:val="00351D4F"/>
    <w:rsid w:val="00352572"/>
    <w:rsid w:val="0035280C"/>
    <w:rsid w:val="00352FD7"/>
    <w:rsid w:val="00353233"/>
    <w:rsid w:val="00353351"/>
    <w:rsid w:val="003533B7"/>
    <w:rsid w:val="0035430D"/>
    <w:rsid w:val="00354DCF"/>
    <w:rsid w:val="00354E01"/>
    <w:rsid w:val="00354F32"/>
    <w:rsid w:val="00354FDD"/>
    <w:rsid w:val="0035534D"/>
    <w:rsid w:val="003553CE"/>
    <w:rsid w:val="00355400"/>
    <w:rsid w:val="00355627"/>
    <w:rsid w:val="0035569D"/>
    <w:rsid w:val="00355FE5"/>
    <w:rsid w:val="0035744F"/>
    <w:rsid w:val="0035774E"/>
    <w:rsid w:val="0036059A"/>
    <w:rsid w:val="003616FD"/>
    <w:rsid w:val="0036226B"/>
    <w:rsid w:val="0036228A"/>
    <w:rsid w:val="00362371"/>
    <w:rsid w:val="003624A3"/>
    <w:rsid w:val="00363134"/>
    <w:rsid w:val="00363CC5"/>
    <w:rsid w:val="00363DB0"/>
    <w:rsid w:val="003642D5"/>
    <w:rsid w:val="0036456D"/>
    <w:rsid w:val="003648A2"/>
    <w:rsid w:val="00364A5C"/>
    <w:rsid w:val="003655B0"/>
    <w:rsid w:val="00365838"/>
    <w:rsid w:val="0036583D"/>
    <w:rsid w:val="003662E7"/>
    <w:rsid w:val="0036638B"/>
    <w:rsid w:val="003664C9"/>
    <w:rsid w:val="00366A54"/>
    <w:rsid w:val="00366B5B"/>
    <w:rsid w:val="0036707C"/>
    <w:rsid w:val="00367AE3"/>
    <w:rsid w:val="00367C3E"/>
    <w:rsid w:val="0037000C"/>
    <w:rsid w:val="003700C6"/>
    <w:rsid w:val="00370798"/>
    <w:rsid w:val="0037111F"/>
    <w:rsid w:val="00371FFC"/>
    <w:rsid w:val="00372824"/>
    <w:rsid w:val="00372B04"/>
    <w:rsid w:val="00372CFD"/>
    <w:rsid w:val="00373E41"/>
    <w:rsid w:val="00374035"/>
    <w:rsid w:val="00374390"/>
    <w:rsid w:val="00374E2E"/>
    <w:rsid w:val="00374E78"/>
    <w:rsid w:val="00374FB1"/>
    <w:rsid w:val="0037553B"/>
    <w:rsid w:val="00375C42"/>
    <w:rsid w:val="00375DFA"/>
    <w:rsid w:val="00375E6A"/>
    <w:rsid w:val="003761AE"/>
    <w:rsid w:val="00376492"/>
    <w:rsid w:val="00376ABE"/>
    <w:rsid w:val="00377315"/>
    <w:rsid w:val="00377673"/>
    <w:rsid w:val="003776E8"/>
    <w:rsid w:val="00380D11"/>
    <w:rsid w:val="0038101E"/>
    <w:rsid w:val="003810BF"/>
    <w:rsid w:val="003813F4"/>
    <w:rsid w:val="003822A0"/>
    <w:rsid w:val="0038315B"/>
    <w:rsid w:val="003838D5"/>
    <w:rsid w:val="00383A71"/>
    <w:rsid w:val="00384155"/>
    <w:rsid w:val="003846CB"/>
    <w:rsid w:val="003849BF"/>
    <w:rsid w:val="00384AE9"/>
    <w:rsid w:val="00384B8B"/>
    <w:rsid w:val="00384CC2"/>
    <w:rsid w:val="003857DE"/>
    <w:rsid w:val="003858F7"/>
    <w:rsid w:val="003859CA"/>
    <w:rsid w:val="003867CE"/>
    <w:rsid w:val="0038729C"/>
    <w:rsid w:val="0038763F"/>
    <w:rsid w:val="00387C88"/>
    <w:rsid w:val="00387D58"/>
    <w:rsid w:val="0039071B"/>
    <w:rsid w:val="00390BBE"/>
    <w:rsid w:val="00391E28"/>
    <w:rsid w:val="0039204D"/>
    <w:rsid w:val="00392600"/>
    <w:rsid w:val="00393065"/>
    <w:rsid w:val="0039309F"/>
    <w:rsid w:val="003931A4"/>
    <w:rsid w:val="00393280"/>
    <w:rsid w:val="0039343A"/>
    <w:rsid w:val="00393834"/>
    <w:rsid w:val="00393A8D"/>
    <w:rsid w:val="00393BFF"/>
    <w:rsid w:val="003956D1"/>
    <w:rsid w:val="003960C4"/>
    <w:rsid w:val="00396269"/>
    <w:rsid w:val="00396314"/>
    <w:rsid w:val="003964AF"/>
    <w:rsid w:val="00397022"/>
    <w:rsid w:val="0039748D"/>
    <w:rsid w:val="003975C6"/>
    <w:rsid w:val="00397682"/>
    <w:rsid w:val="00397912"/>
    <w:rsid w:val="0039791B"/>
    <w:rsid w:val="003A14F4"/>
    <w:rsid w:val="003A201A"/>
    <w:rsid w:val="003A23A3"/>
    <w:rsid w:val="003A2600"/>
    <w:rsid w:val="003A26CA"/>
    <w:rsid w:val="003A2CD3"/>
    <w:rsid w:val="003A320B"/>
    <w:rsid w:val="003A3C34"/>
    <w:rsid w:val="003A4755"/>
    <w:rsid w:val="003A494C"/>
    <w:rsid w:val="003A4C85"/>
    <w:rsid w:val="003A4CD4"/>
    <w:rsid w:val="003A4CD9"/>
    <w:rsid w:val="003A5666"/>
    <w:rsid w:val="003A58A6"/>
    <w:rsid w:val="003A5C69"/>
    <w:rsid w:val="003A5CAB"/>
    <w:rsid w:val="003A5E0D"/>
    <w:rsid w:val="003A6682"/>
    <w:rsid w:val="003A6814"/>
    <w:rsid w:val="003A6969"/>
    <w:rsid w:val="003A6A3F"/>
    <w:rsid w:val="003A6B55"/>
    <w:rsid w:val="003A77C5"/>
    <w:rsid w:val="003A7956"/>
    <w:rsid w:val="003A796C"/>
    <w:rsid w:val="003A7DAC"/>
    <w:rsid w:val="003B0DE0"/>
    <w:rsid w:val="003B1C50"/>
    <w:rsid w:val="003B1DF0"/>
    <w:rsid w:val="003B1E1E"/>
    <w:rsid w:val="003B1FEC"/>
    <w:rsid w:val="003B29F8"/>
    <w:rsid w:val="003B2FBB"/>
    <w:rsid w:val="003B3182"/>
    <w:rsid w:val="003B37D4"/>
    <w:rsid w:val="003B3C20"/>
    <w:rsid w:val="003B3C28"/>
    <w:rsid w:val="003B3CE6"/>
    <w:rsid w:val="003B3FC4"/>
    <w:rsid w:val="003B46C3"/>
    <w:rsid w:val="003B47A1"/>
    <w:rsid w:val="003B48DE"/>
    <w:rsid w:val="003B57CE"/>
    <w:rsid w:val="003B5C3D"/>
    <w:rsid w:val="003B5F1E"/>
    <w:rsid w:val="003B6884"/>
    <w:rsid w:val="003B6A79"/>
    <w:rsid w:val="003B77E4"/>
    <w:rsid w:val="003C0AB8"/>
    <w:rsid w:val="003C0ADB"/>
    <w:rsid w:val="003C1293"/>
    <w:rsid w:val="003C2224"/>
    <w:rsid w:val="003C29CB"/>
    <w:rsid w:val="003C2F42"/>
    <w:rsid w:val="003C31A1"/>
    <w:rsid w:val="003C32AE"/>
    <w:rsid w:val="003C3736"/>
    <w:rsid w:val="003C37F1"/>
    <w:rsid w:val="003C42B2"/>
    <w:rsid w:val="003C4417"/>
    <w:rsid w:val="003C4929"/>
    <w:rsid w:val="003C4CA3"/>
    <w:rsid w:val="003C4E3F"/>
    <w:rsid w:val="003C4E58"/>
    <w:rsid w:val="003C4E84"/>
    <w:rsid w:val="003C5363"/>
    <w:rsid w:val="003C56D8"/>
    <w:rsid w:val="003C5999"/>
    <w:rsid w:val="003C5E88"/>
    <w:rsid w:val="003C5FEA"/>
    <w:rsid w:val="003C60E0"/>
    <w:rsid w:val="003C61F5"/>
    <w:rsid w:val="003C65EE"/>
    <w:rsid w:val="003C685B"/>
    <w:rsid w:val="003C6B1F"/>
    <w:rsid w:val="003C6D81"/>
    <w:rsid w:val="003C7243"/>
    <w:rsid w:val="003C7483"/>
    <w:rsid w:val="003D02BE"/>
    <w:rsid w:val="003D0944"/>
    <w:rsid w:val="003D0D44"/>
    <w:rsid w:val="003D21E4"/>
    <w:rsid w:val="003D2635"/>
    <w:rsid w:val="003D274F"/>
    <w:rsid w:val="003D29F4"/>
    <w:rsid w:val="003D38DF"/>
    <w:rsid w:val="003D3E7B"/>
    <w:rsid w:val="003D3F05"/>
    <w:rsid w:val="003D3F55"/>
    <w:rsid w:val="003D46C5"/>
    <w:rsid w:val="003D5289"/>
    <w:rsid w:val="003D5644"/>
    <w:rsid w:val="003D5C38"/>
    <w:rsid w:val="003D654B"/>
    <w:rsid w:val="003D65E3"/>
    <w:rsid w:val="003D6E3C"/>
    <w:rsid w:val="003D6F1A"/>
    <w:rsid w:val="003D7C30"/>
    <w:rsid w:val="003D7C68"/>
    <w:rsid w:val="003E013F"/>
    <w:rsid w:val="003E0454"/>
    <w:rsid w:val="003E07B4"/>
    <w:rsid w:val="003E0E2A"/>
    <w:rsid w:val="003E122F"/>
    <w:rsid w:val="003E1265"/>
    <w:rsid w:val="003E14FE"/>
    <w:rsid w:val="003E15F8"/>
    <w:rsid w:val="003E20B3"/>
    <w:rsid w:val="003E26F0"/>
    <w:rsid w:val="003E38AE"/>
    <w:rsid w:val="003E3900"/>
    <w:rsid w:val="003E41EF"/>
    <w:rsid w:val="003E42EB"/>
    <w:rsid w:val="003E4414"/>
    <w:rsid w:val="003E477C"/>
    <w:rsid w:val="003E4B19"/>
    <w:rsid w:val="003E4DB5"/>
    <w:rsid w:val="003E5802"/>
    <w:rsid w:val="003E5A2F"/>
    <w:rsid w:val="003E5C8F"/>
    <w:rsid w:val="003E6167"/>
    <w:rsid w:val="003E6B7A"/>
    <w:rsid w:val="003E701A"/>
    <w:rsid w:val="003E7094"/>
    <w:rsid w:val="003F06D7"/>
    <w:rsid w:val="003F076B"/>
    <w:rsid w:val="003F0FD6"/>
    <w:rsid w:val="003F1D44"/>
    <w:rsid w:val="003F1E6D"/>
    <w:rsid w:val="003F1F80"/>
    <w:rsid w:val="003F217C"/>
    <w:rsid w:val="003F2EFC"/>
    <w:rsid w:val="003F30E2"/>
    <w:rsid w:val="003F329A"/>
    <w:rsid w:val="003F3B60"/>
    <w:rsid w:val="003F4097"/>
    <w:rsid w:val="003F47BB"/>
    <w:rsid w:val="003F4D54"/>
    <w:rsid w:val="003F4D75"/>
    <w:rsid w:val="003F4F1A"/>
    <w:rsid w:val="003F5AB3"/>
    <w:rsid w:val="003F60EB"/>
    <w:rsid w:val="003F6566"/>
    <w:rsid w:val="003F692E"/>
    <w:rsid w:val="003F69C6"/>
    <w:rsid w:val="003F6EEC"/>
    <w:rsid w:val="003F78BB"/>
    <w:rsid w:val="003F7E4B"/>
    <w:rsid w:val="004007E9"/>
    <w:rsid w:val="00400FA6"/>
    <w:rsid w:val="00401675"/>
    <w:rsid w:val="004016CC"/>
    <w:rsid w:val="00401AFD"/>
    <w:rsid w:val="00401CA3"/>
    <w:rsid w:val="00401D66"/>
    <w:rsid w:val="00401F32"/>
    <w:rsid w:val="00402A13"/>
    <w:rsid w:val="00402F0D"/>
    <w:rsid w:val="004031A2"/>
    <w:rsid w:val="00403BB7"/>
    <w:rsid w:val="00403D22"/>
    <w:rsid w:val="0040522F"/>
    <w:rsid w:val="00405445"/>
    <w:rsid w:val="00405949"/>
    <w:rsid w:val="00405AB0"/>
    <w:rsid w:val="00405AD0"/>
    <w:rsid w:val="00405F53"/>
    <w:rsid w:val="00406961"/>
    <w:rsid w:val="004069FD"/>
    <w:rsid w:val="00407787"/>
    <w:rsid w:val="00407915"/>
    <w:rsid w:val="00410BBC"/>
    <w:rsid w:val="00410BE9"/>
    <w:rsid w:val="00410E0E"/>
    <w:rsid w:val="00410E20"/>
    <w:rsid w:val="00410EDC"/>
    <w:rsid w:val="00410FC7"/>
    <w:rsid w:val="0041169F"/>
    <w:rsid w:val="00411A5D"/>
    <w:rsid w:val="00411FAD"/>
    <w:rsid w:val="004121C7"/>
    <w:rsid w:val="00414254"/>
    <w:rsid w:val="004145FC"/>
    <w:rsid w:val="00414D85"/>
    <w:rsid w:val="0041502F"/>
    <w:rsid w:val="004155B0"/>
    <w:rsid w:val="00415711"/>
    <w:rsid w:val="00415F02"/>
    <w:rsid w:val="004165D7"/>
    <w:rsid w:val="00416963"/>
    <w:rsid w:val="00416FE5"/>
    <w:rsid w:val="004176ED"/>
    <w:rsid w:val="00417D83"/>
    <w:rsid w:val="00420108"/>
    <w:rsid w:val="00420710"/>
    <w:rsid w:val="004207C6"/>
    <w:rsid w:val="0042094D"/>
    <w:rsid w:val="0042106F"/>
    <w:rsid w:val="0042131C"/>
    <w:rsid w:val="004214AB"/>
    <w:rsid w:val="00421797"/>
    <w:rsid w:val="0042255E"/>
    <w:rsid w:val="0042267B"/>
    <w:rsid w:val="0042281A"/>
    <w:rsid w:val="00422EE4"/>
    <w:rsid w:val="004236F3"/>
    <w:rsid w:val="00423900"/>
    <w:rsid w:val="00424500"/>
    <w:rsid w:val="004247A2"/>
    <w:rsid w:val="004256A6"/>
    <w:rsid w:val="00425E29"/>
    <w:rsid w:val="00426E72"/>
    <w:rsid w:val="0042774C"/>
    <w:rsid w:val="00427B73"/>
    <w:rsid w:val="00427B75"/>
    <w:rsid w:val="004301E7"/>
    <w:rsid w:val="0043056A"/>
    <w:rsid w:val="00430652"/>
    <w:rsid w:val="00430755"/>
    <w:rsid w:val="00430A51"/>
    <w:rsid w:val="00430A56"/>
    <w:rsid w:val="00430C6E"/>
    <w:rsid w:val="00431107"/>
    <w:rsid w:val="00431825"/>
    <w:rsid w:val="00431B8C"/>
    <w:rsid w:val="00432438"/>
    <w:rsid w:val="0043265C"/>
    <w:rsid w:val="004336B9"/>
    <w:rsid w:val="00434648"/>
    <w:rsid w:val="00434651"/>
    <w:rsid w:val="004350F9"/>
    <w:rsid w:val="0043512A"/>
    <w:rsid w:val="00435247"/>
    <w:rsid w:val="00435CE9"/>
    <w:rsid w:val="00436DA8"/>
    <w:rsid w:val="00436DBE"/>
    <w:rsid w:val="00437354"/>
    <w:rsid w:val="00437E94"/>
    <w:rsid w:val="00437FAA"/>
    <w:rsid w:val="00440190"/>
    <w:rsid w:val="00440344"/>
    <w:rsid w:val="0044067F"/>
    <w:rsid w:val="004406C0"/>
    <w:rsid w:val="00440831"/>
    <w:rsid w:val="00440A83"/>
    <w:rsid w:val="004416CB"/>
    <w:rsid w:val="00441B16"/>
    <w:rsid w:val="004427C3"/>
    <w:rsid w:val="004429B6"/>
    <w:rsid w:val="00442DB3"/>
    <w:rsid w:val="0044306B"/>
    <w:rsid w:val="00443560"/>
    <w:rsid w:val="00443616"/>
    <w:rsid w:val="0044381B"/>
    <w:rsid w:val="00443B96"/>
    <w:rsid w:val="00443C35"/>
    <w:rsid w:val="00443E46"/>
    <w:rsid w:val="0044439D"/>
    <w:rsid w:val="004452DE"/>
    <w:rsid w:val="0044543B"/>
    <w:rsid w:val="0044594D"/>
    <w:rsid w:val="004461C3"/>
    <w:rsid w:val="0044663D"/>
    <w:rsid w:val="00446F9E"/>
    <w:rsid w:val="00447535"/>
    <w:rsid w:val="004479E9"/>
    <w:rsid w:val="00447BED"/>
    <w:rsid w:val="00450EBB"/>
    <w:rsid w:val="00451202"/>
    <w:rsid w:val="004512F9"/>
    <w:rsid w:val="00451381"/>
    <w:rsid w:val="00451F18"/>
    <w:rsid w:val="004525C3"/>
    <w:rsid w:val="0045268D"/>
    <w:rsid w:val="00452C75"/>
    <w:rsid w:val="0045347A"/>
    <w:rsid w:val="00453891"/>
    <w:rsid w:val="004539B9"/>
    <w:rsid w:val="00453CA4"/>
    <w:rsid w:val="00453DCE"/>
    <w:rsid w:val="00453EA1"/>
    <w:rsid w:val="0045402C"/>
    <w:rsid w:val="004542C7"/>
    <w:rsid w:val="0045431A"/>
    <w:rsid w:val="0045495C"/>
    <w:rsid w:val="0045566B"/>
    <w:rsid w:val="004558A2"/>
    <w:rsid w:val="0045669F"/>
    <w:rsid w:val="0045708A"/>
    <w:rsid w:val="00457746"/>
    <w:rsid w:val="00457C17"/>
    <w:rsid w:val="0046003B"/>
    <w:rsid w:val="00460044"/>
    <w:rsid w:val="00460214"/>
    <w:rsid w:val="00460421"/>
    <w:rsid w:val="004606C5"/>
    <w:rsid w:val="00461586"/>
    <w:rsid w:val="0046199F"/>
    <w:rsid w:val="00462384"/>
    <w:rsid w:val="00463149"/>
    <w:rsid w:val="00463AA3"/>
    <w:rsid w:val="00464369"/>
    <w:rsid w:val="00464812"/>
    <w:rsid w:val="00464F85"/>
    <w:rsid w:val="00464FFF"/>
    <w:rsid w:val="004655EE"/>
    <w:rsid w:val="00465E2B"/>
    <w:rsid w:val="00466149"/>
    <w:rsid w:val="00466630"/>
    <w:rsid w:val="0046669C"/>
    <w:rsid w:val="00466917"/>
    <w:rsid w:val="00466C28"/>
    <w:rsid w:val="00466F3A"/>
    <w:rsid w:val="004670DE"/>
    <w:rsid w:val="004701EF"/>
    <w:rsid w:val="0047055E"/>
    <w:rsid w:val="00471549"/>
    <w:rsid w:val="004723A8"/>
    <w:rsid w:val="0047269B"/>
    <w:rsid w:val="00472812"/>
    <w:rsid w:val="00472A16"/>
    <w:rsid w:val="004731FF"/>
    <w:rsid w:val="00473414"/>
    <w:rsid w:val="00473634"/>
    <w:rsid w:val="004738FC"/>
    <w:rsid w:val="00473A70"/>
    <w:rsid w:val="00473ABB"/>
    <w:rsid w:val="00473ECA"/>
    <w:rsid w:val="00474265"/>
    <w:rsid w:val="0047530C"/>
    <w:rsid w:val="00475683"/>
    <w:rsid w:val="0047583D"/>
    <w:rsid w:val="00475E16"/>
    <w:rsid w:val="00476957"/>
    <w:rsid w:val="00476D6A"/>
    <w:rsid w:val="004771DF"/>
    <w:rsid w:val="0047722A"/>
    <w:rsid w:val="00477C0B"/>
    <w:rsid w:val="00477F2F"/>
    <w:rsid w:val="00477F7B"/>
    <w:rsid w:val="004800C8"/>
    <w:rsid w:val="0048025E"/>
    <w:rsid w:val="004802E5"/>
    <w:rsid w:val="00480DA6"/>
    <w:rsid w:val="00481759"/>
    <w:rsid w:val="00481EF8"/>
    <w:rsid w:val="00482F7D"/>
    <w:rsid w:val="00483724"/>
    <w:rsid w:val="00483953"/>
    <w:rsid w:val="00483B31"/>
    <w:rsid w:val="004840EE"/>
    <w:rsid w:val="00484291"/>
    <w:rsid w:val="004842AC"/>
    <w:rsid w:val="0048436B"/>
    <w:rsid w:val="00484F16"/>
    <w:rsid w:val="004854C2"/>
    <w:rsid w:val="00485792"/>
    <w:rsid w:val="00485AAD"/>
    <w:rsid w:val="00486263"/>
    <w:rsid w:val="0048669F"/>
    <w:rsid w:val="00486C03"/>
    <w:rsid w:val="00486EE2"/>
    <w:rsid w:val="004878D8"/>
    <w:rsid w:val="00487CE9"/>
    <w:rsid w:val="00487EFF"/>
    <w:rsid w:val="00487F1C"/>
    <w:rsid w:val="00487F81"/>
    <w:rsid w:val="00490723"/>
    <w:rsid w:val="00490C34"/>
    <w:rsid w:val="004913A6"/>
    <w:rsid w:val="00491773"/>
    <w:rsid w:val="00491A7E"/>
    <w:rsid w:val="00491AA2"/>
    <w:rsid w:val="00491D27"/>
    <w:rsid w:val="00492506"/>
    <w:rsid w:val="00492A23"/>
    <w:rsid w:val="00492C33"/>
    <w:rsid w:val="004938A3"/>
    <w:rsid w:val="00493C9A"/>
    <w:rsid w:val="004946E3"/>
    <w:rsid w:val="00494739"/>
    <w:rsid w:val="00494A5F"/>
    <w:rsid w:val="00494F24"/>
    <w:rsid w:val="00495610"/>
    <w:rsid w:val="00495D0E"/>
    <w:rsid w:val="0049632F"/>
    <w:rsid w:val="00496520"/>
    <w:rsid w:val="004967AE"/>
    <w:rsid w:val="004967CB"/>
    <w:rsid w:val="00496B31"/>
    <w:rsid w:val="00496EB9"/>
    <w:rsid w:val="004973F2"/>
    <w:rsid w:val="004975E6"/>
    <w:rsid w:val="004975F7"/>
    <w:rsid w:val="00497724"/>
    <w:rsid w:val="00497757"/>
    <w:rsid w:val="004A0735"/>
    <w:rsid w:val="004A1E17"/>
    <w:rsid w:val="004A2A1E"/>
    <w:rsid w:val="004A2AFC"/>
    <w:rsid w:val="004A2B96"/>
    <w:rsid w:val="004A2D0A"/>
    <w:rsid w:val="004A2E31"/>
    <w:rsid w:val="004A3714"/>
    <w:rsid w:val="004A3A94"/>
    <w:rsid w:val="004A4447"/>
    <w:rsid w:val="004A45E1"/>
    <w:rsid w:val="004A47EB"/>
    <w:rsid w:val="004A5086"/>
    <w:rsid w:val="004A5798"/>
    <w:rsid w:val="004A5DCA"/>
    <w:rsid w:val="004A6077"/>
    <w:rsid w:val="004A6AF4"/>
    <w:rsid w:val="004A78BB"/>
    <w:rsid w:val="004B028E"/>
    <w:rsid w:val="004B0A3B"/>
    <w:rsid w:val="004B0C44"/>
    <w:rsid w:val="004B1379"/>
    <w:rsid w:val="004B1E09"/>
    <w:rsid w:val="004B2B27"/>
    <w:rsid w:val="004B2CF5"/>
    <w:rsid w:val="004B2EF0"/>
    <w:rsid w:val="004B365B"/>
    <w:rsid w:val="004B3859"/>
    <w:rsid w:val="004B3AD4"/>
    <w:rsid w:val="004B5742"/>
    <w:rsid w:val="004B5C48"/>
    <w:rsid w:val="004B5CE4"/>
    <w:rsid w:val="004B5F92"/>
    <w:rsid w:val="004B5FFA"/>
    <w:rsid w:val="004B623C"/>
    <w:rsid w:val="004B70A1"/>
    <w:rsid w:val="004B7523"/>
    <w:rsid w:val="004B7D78"/>
    <w:rsid w:val="004C039F"/>
    <w:rsid w:val="004C0A7F"/>
    <w:rsid w:val="004C1192"/>
    <w:rsid w:val="004C12B4"/>
    <w:rsid w:val="004C174F"/>
    <w:rsid w:val="004C19D2"/>
    <w:rsid w:val="004C1CA6"/>
    <w:rsid w:val="004C34E1"/>
    <w:rsid w:val="004C35C6"/>
    <w:rsid w:val="004C3B82"/>
    <w:rsid w:val="004C4D00"/>
    <w:rsid w:val="004C4D1B"/>
    <w:rsid w:val="004C4E99"/>
    <w:rsid w:val="004C62FC"/>
    <w:rsid w:val="004C633A"/>
    <w:rsid w:val="004C6D50"/>
    <w:rsid w:val="004C7026"/>
    <w:rsid w:val="004C72C1"/>
    <w:rsid w:val="004C7EBA"/>
    <w:rsid w:val="004D046E"/>
    <w:rsid w:val="004D04E5"/>
    <w:rsid w:val="004D0CBC"/>
    <w:rsid w:val="004D0E9E"/>
    <w:rsid w:val="004D22B5"/>
    <w:rsid w:val="004D2758"/>
    <w:rsid w:val="004D2B0C"/>
    <w:rsid w:val="004D2F20"/>
    <w:rsid w:val="004D3C3B"/>
    <w:rsid w:val="004D4DAE"/>
    <w:rsid w:val="004D5122"/>
    <w:rsid w:val="004D5677"/>
    <w:rsid w:val="004D5FE3"/>
    <w:rsid w:val="004D642B"/>
    <w:rsid w:val="004D6986"/>
    <w:rsid w:val="004D6AE9"/>
    <w:rsid w:val="004D739D"/>
    <w:rsid w:val="004D7BFE"/>
    <w:rsid w:val="004E0D39"/>
    <w:rsid w:val="004E1745"/>
    <w:rsid w:val="004E1FA8"/>
    <w:rsid w:val="004E1FD6"/>
    <w:rsid w:val="004E2090"/>
    <w:rsid w:val="004E289A"/>
    <w:rsid w:val="004E2A3B"/>
    <w:rsid w:val="004E2C7D"/>
    <w:rsid w:val="004E2CDC"/>
    <w:rsid w:val="004E3442"/>
    <w:rsid w:val="004E35DF"/>
    <w:rsid w:val="004E36F4"/>
    <w:rsid w:val="004E38C8"/>
    <w:rsid w:val="004E3C8A"/>
    <w:rsid w:val="004E3F61"/>
    <w:rsid w:val="004E48D4"/>
    <w:rsid w:val="004E4BF8"/>
    <w:rsid w:val="004E5536"/>
    <w:rsid w:val="004E56B1"/>
    <w:rsid w:val="004E5763"/>
    <w:rsid w:val="004E599E"/>
    <w:rsid w:val="004E59BA"/>
    <w:rsid w:val="004E6111"/>
    <w:rsid w:val="004E62B7"/>
    <w:rsid w:val="004E6E9F"/>
    <w:rsid w:val="004E73CB"/>
    <w:rsid w:val="004E7A4D"/>
    <w:rsid w:val="004F0676"/>
    <w:rsid w:val="004F06AE"/>
    <w:rsid w:val="004F0BB7"/>
    <w:rsid w:val="004F0E4E"/>
    <w:rsid w:val="004F1017"/>
    <w:rsid w:val="004F1360"/>
    <w:rsid w:val="004F1465"/>
    <w:rsid w:val="004F1D77"/>
    <w:rsid w:val="004F2068"/>
    <w:rsid w:val="004F220A"/>
    <w:rsid w:val="004F3821"/>
    <w:rsid w:val="004F3923"/>
    <w:rsid w:val="004F3B04"/>
    <w:rsid w:val="004F3BA8"/>
    <w:rsid w:val="004F3C8A"/>
    <w:rsid w:val="004F3CD4"/>
    <w:rsid w:val="004F3D34"/>
    <w:rsid w:val="004F420F"/>
    <w:rsid w:val="004F43B1"/>
    <w:rsid w:val="004F4755"/>
    <w:rsid w:val="004F480B"/>
    <w:rsid w:val="004F4FD0"/>
    <w:rsid w:val="004F58BB"/>
    <w:rsid w:val="004F5B16"/>
    <w:rsid w:val="004F68DE"/>
    <w:rsid w:val="004F765B"/>
    <w:rsid w:val="004F78F6"/>
    <w:rsid w:val="004F7A2B"/>
    <w:rsid w:val="004F7D9A"/>
    <w:rsid w:val="005004C8"/>
    <w:rsid w:val="00500780"/>
    <w:rsid w:val="00501453"/>
    <w:rsid w:val="00501682"/>
    <w:rsid w:val="00501B33"/>
    <w:rsid w:val="00502377"/>
    <w:rsid w:val="00502743"/>
    <w:rsid w:val="00502A07"/>
    <w:rsid w:val="0050346B"/>
    <w:rsid w:val="00503470"/>
    <w:rsid w:val="00503D05"/>
    <w:rsid w:val="00504350"/>
    <w:rsid w:val="005048BB"/>
    <w:rsid w:val="00504BC1"/>
    <w:rsid w:val="00505265"/>
    <w:rsid w:val="00505AEA"/>
    <w:rsid w:val="00505D04"/>
    <w:rsid w:val="005060FF"/>
    <w:rsid w:val="005068A2"/>
    <w:rsid w:val="005068D1"/>
    <w:rsid w:val="0050699F"/>
    <w:rsid w:val="00506CCF"/>
    <w:rsid w:val="0051002C"/>
    <w:rsid w:val="00510F8E"/>
    <w:rsid w:val="0051115F"/>
    <w:rsid w:val="00511441"/>
    <w:rsid w:val="00511A92"/>
    <w:rsid w:val="00512383"/>
    <w:rsid w:val="00512837"/>
    <w:rsid w:val="0051289C"/>
    <w:rsid w:val="005128D6"/>
    <w:rsid w:val="00512F44"/>
    <w:rsid w:val="00513007"/>
    <w:rsid w:val="00514180"/>
    <w:rsid w:val="0051462A"/>
    <w:rsid w:val="005150D6"/>
    <w:rsid w:val="005156CF"/>
    <w:rsid w:val="00515E59"/>
    <w:rsid w:val="005160A1"/>
    <w:rsid w:val="005174CF"/>
    <w:rsid w:val="005177F3"/>
    <w:rsid w:val="00517C7E"/>
    <w:rsid w:val="00517CB4"/>
    <w:rsid w:val="00520163"/>
    <w:rsid w:val="0052087B"/>
    <w:rsid w:val="00520B61"/>
    <w:rsid w:val="00521CD6"/>
    <w:rsid w:val="00521E32"/>
    <w:rsid w:val="00521E87"/>
    <w:rsid w:val="005221A3"/>
    <w:rsid w:val="005225D8"/>
    <w:rsid w:val="00522633"/>
    <w:rsid w:val="005227AF"/>
    <w:rsid w:val="00522AA7"/>
    <w:rsid w:val="00522E2E"/>
    <w:rsid w:val="00523025"/>
    <w:rsid w:val="00523104"/>
    <w:rsid w:val="00523730"/>
    <w:rsid w:val="00523F02"/>
    <w:rsid w:val="005249CE"/>
    <w:rsid w:val="005252E8"/>
    <w:rsid w:val="00525548"/>
    <w:rsid w:val="00525626"/>
    <w:rsid w:val="00525ABF"/>
    <w:rsid w:val="00525ADF"/>
    <w:rsid w:val="00525B91"/>
    <w:rsid w:val="00525C20"/>
    <w:rsid w:val="00525E89"/>
    <w:rsid w:val="005261B0"/>
    <w:rsid w:val="0052627D"/>
    <w:rsid w:val="00526796"/>
    <w:rsid w:val="00526B31"/>
    <w:rsid w:val="00526EC9"/>
    <w:rsid w:val="00526FCC"/>
    <w:rsid w:val="00527996"/>
    <w:rsid w:val="0053005D"/>
    <w:rsid w:val="00530825"/>
    <w:rsid w:val="005312C8"/>
    <w:rsid w:val="00531450"/>
    <w:rsid w:val="00531692"/>
    <w:rsid w:val="00531DB4"/>
    <w:rsid w:val="0053207B"/>
    <w:rsid w:val="00533140"/>
    <w:rsid w:val="00533503"/>
    <w:rsid w:val="00533995"/>
    <w:rsid w:val="00533B4D"/>
    <w:rsid w:val="00533C14"/>
    <w:rsid w:val="00533D37"/>
    <w:rsid w:val="00534030"/>
    <w:rsid w:val="0053403F"/>
    <w:rsid w:val="00534322"/>
    <w:rsid w:val="005357FA"/>
    <w:rsid w:val="0053625B"/>
    <w:rsid w:val="00536830"/>
    <w:rsid w:val="00536A07"/>
    <w:rsid w:val="0053743A"/>
    <w:rsid w:val="00540C20"/>
    <w:rsid w:val="00541059"/>
    <w:rsid w:val="005413BB"/>
    <w:rsid w:val="00542194"/>
    <w:rsid w:val="00542478"/>
    <w:rsid w:val="0054254A"/>
    <w:rsid w:val="00542963"/>
    <w:rsid w:val="00542C9B"/>
    <w:rsid w:val="00542CFB"/>
    <w:rsid w:val="005434A7"/>
    <w:rsid w:val="00543585"/>
    <w:rsid w:val="00544CC0"/>
    <w:rsid w:val="00545125"/>
    <w:rsid w:val="0054566E"/>
    <w:rsid w:val="00545EFA"/>
    <w:rsid w:val="00546830"/>
    <w:rsid w:val="00546BA6"/>
    <w:rsid w:val="00546FE3"/>
    <w:rsid w:val="005472DF"/>
    <w:rsid w:val="00547392"/>
    <w:rsid w:val="00547773"/>
    <w:rsid w:val="00547E64"/>
    <w:rsid w:val="0055004B"/>
    <w:rsid w:val="0055048B"/>
    <w:rsid w:val="005512EE"/>
    <w:rsid w:val="00551F58"/>
    <w:rsid w:val="0055224D"/>
    <w:rsid w:val="0055296F"/>
    <w:rsid w:val="00553337"/>
    <w:rsid w:val="00553A86"/>
    <w:rsid w:val="00553ACA"/>
    <w:rsid w:val="0055492F"/>
    <w:rsid w:val="0055493B"/>
    <w:rsid w:val="00554B6F"/>
    <w:rsid w:val="00555258"/>
    <w:rsid w:val="005552A6"/>
    <w:rsid w:val="00555B3B"/>
    <w:rsid w:val="00555BE9"/>
    <w:rsid w:val="00555D75"/>
    <w:rsid w:val="00556367"/>
    <w:rsid w:val="00556D59"/>
    <w:rsid w:val="00556F97"/>
    <w:rsid w:val="0055725A"/>
    <w:rsid w:val="00557D6A"/>
    <w:rsid w:val="00561565"/>
    <w:rsid w:val="00561FC3"/>
    <w:rsid w:val="005625A0"/>
    <w:rsid w:val="00562739"/>
    <w:rsid w:val="005632AE"/>
    <w:rsid w:val="0056390E"/>
    <w:rsid w:val="00563C18"/>
    <w:rsid w:val="00564279"/>
    <w:rsid w:val="0056428E"/>
    <w:rsid w:val="00564377"/>
    <w:rsid w:val="00564FCB"/>
    <w:rsid w:val="00565848"/>
    <w:rsid w:val="00565CCF"/>
    <w:rsid w:val="00566114"/>
    <w:rsid w:val="00566AD1"/>
    <w:rsid w:val="00567229"/>
    <w:rsid w:val="00567F46"/>
    <w:rsid w:val="005700EF"/>
    <w:rsid w:val="0057032E"/>
    <w:rsid w:val="0057049B"/>
    <w:rsid w:val="00570BE7"/>
    <w:rsid w:val="00570C1D"/>
    <w:rsid w:val="00571F3A"/>
    <w:rsid w:val="005720EA"/>
    <w:rsid w:val="005724DF"/>
    <w:rsid w:val="005729C1"/>
    <w:rsid w:val="00572BCC"/>
    <w:rsid w:val="005733B6"/>
    <w:rsid w:val="00573818"/>
    <w:rsid w:val="005739A2"/>
    <w:rsid w:val="0057466E"/>
    <w:rsid w:val="005747C7"/>
    <w:rsid w:val="00574E27"/>
    <w:rsid w:val="00575271"/>
    <w:rsid w:val="005753DD"/>
    <w:rsid w:val="005758B7"/>
    <w:rsid w:val="00575CDF"/>
    <w:rsid w:val="00575D2B"/>
    <w:rsid w:val="00575FEC"/>
    <w:rsid w:val="005760A1"/>
    <w:rsid w:val="00576732"/>
    <w:rsid w:val="00576AC3"/>
    <w:rsid w:val="00576BA5"/>
    <w:rsid w:val="00576D88"/>
    <w:rsid w:val="00576F8A"/>
    <w:rsid w:val="0057744A"/>
    <w:rsid w:val="00577A9F"/>
    <w:rsid w:val="00577DCE"/>
    <w:rsid w:val="005802BD"/>
    <w:rsid w:val="005805D4"/>
    <w:rsid w:val="0058119E"/>
    <w:rsid w:val="00581210"/>
    <w:rsid w:val="005812EC"/>
    <w:rsid w:val="00581CC4"/>
    <w:rsid w:val="00581FC9"/>
    <w:rsid w:val="00583071"/>
    <w:rsid w:val="00583370"/>
    <w:rsid w:val="00584139"/>
    <w:rsid w:val="00584979"/>
    <w:rsid w:val="00584B87"/>
    <w:rsid w:val="0058505E"/>
    <w:rsid w:val="00585334"/>
    <w:rsid w:val="005856D1"/>
    <w:rsid w:val="00585A14"/>
    <w:rsid w:val="005864B9"/>
    <w:rsid w:val="00586726"/>
    <w:rsid w:val="0058696D"/>
    <w:rsid w:val="00587592"/>
    <w:rsid w:val="00587891"/>
    <w:rsid w:val="00587C53"/>
    <w:rsid w:val="0059055C"/>
    <w:rsid w:val="00590B15"/>
    <w:rsid w:val="00590EE0"/>
    <w:rsid w:val="00591A5A"/>
    <w:rsid w:val="0059234F"/>
    <w:rsid w:val="005925B0"/>
    <w:rsid w:val="00593368"/>
    <w:rsid w:val="00593794"/>
    <w:rsid w:val="00593873"/>
    <w:rsid w:val="00593A75"/>
    <w:rsid w:val="00593ACD"/>
    <w:rsid w:val="00593EB7"/>
    <w:rsid w:val="00593F0D"/>
    <w:rsid w:val="00594591"/>
    <w:rsid w:val="005960A1"/>
    <w:rsid w:val="005961EA"/>
    <w:rsid w:val="0059628B"/>
    <w:rsid w:val="00596906"/>
    <w:rsid w:val="00596FEB"/>
    <w:rsid w:val="005971E7"/>
    <w:rsid w:val="00597443"/>
    <w:rsid w:val="00597CF7"/>
    <w:rsid w:val="005A01C0"/>
    <w:rsid w:val="005A0410"/>
    <w:rsid w:val="005A0486"/>
    <w:rsid w:val="005A0617"/>
    <w:rsid w:val="005A061D"/>
    <w:rsid w:val="005A0961"/>
    <w:rsid w:val="005A0AF8"/>
    <w:rsid w:val="005A0AFF"/>
    <w:rsid w:val="005A0F91"/>
    <w:rsid w:val="005A1603"/>
    <w:rsid w:val="005A1732"/>
    <w:rsid w:val="005A1F77"/>
    <w:rsid w:val="005A2405"/>
    <w:rsid w:val="005A2A44"/>
    <w:rsid w:val="005A2CC4"/>
    <w:rsid w:val="005A34A4"/>
    <w:rsid w:val="005A354B"/>
    <w:rsid w:val="005A3AF1"/>
    <w:rsid w:val="005A3CF9"/>
    <w:rsid w:val="005A40B8"/>
    <w:rsid w:val="005A449C"/>
    <w:rsid w:val="005A4B7D"/>
    <w:rsid w:val="005A552B"/>
    <w:rsid w:val="005A5CDC"/>
    <w:rsid w:val="005A5E28"/>
    <w:rsid w:val="005A5F3B"/>
    <w:rsid w:val="005A6606"/>
    <w:rsid w:val="005A6B33"/>
    <w:rsid w:val="005A6C25"/>
    <w:rsid w:val="005A6DF7"/>
    <w:rsid w:val="005A6ECD"/>
    <w:rsid w:val="005A7121"/>
    <w:rsid w:val="005A759F"/>
    <w:rsid w:val="005A768E"/>
    <w:rsid w:val="005A7DEA"/>
    <w:rsid w:val="005B0124"/>
    <w:rsid w:val="005B04A6"/>
    <w:rsid w:val="005B13B5"/>
    <w:rsid w:val="005B144F"/>
    <w:rsid w:val="005B1F5E"/>
    <w:rsid w:val="005B2044"/>
    <w:rsid w:val="005B2899"/>
    <w:rsid w:val="005B3367"/>
    <w:rsid w:val="005B339A"/>
    <w:rsid w:val="005B374B"/>
    <w:rsid w:val="005B3893"/>
    <w:rsid w:val="005B3A7E"/>
    <w:rsid w:val="005B3D26"/>
    <w:rsid w:val="005B41B7"/>
    <w:rsid w:val="005B4ADD"/>
    <w:rsid w:val="005B6214"/>
    <w:rsid w:val="005B6934"/>
    <w:rsid w:val="005B76BD"/>
    <w:rsid w:val="005B7930"/>
    <w:rsid w:val="005B7BD4"/>
    <w:rsid w:val="005C0662"/>
    <w:rsid w:val="005C1D37"/>
    <w:rsid w:val="005C1EB4"/>
    <w:rsid w:val="005C240D"/>
    <w:rsid w:val="005C2659"/>
    <w:rsid w:val="005C2BDC"/>
    <w:rsid w:val="005C2F85"/>
    <w:rsid w:val="005C3490"/>
    <w:rsid w:val="005C36D9"/>
    <w:rsid w:val="005C3C58"/>
    <w:rsid w:val="005C3CA8"/>
    <w:rsid w:val="005C43ED"/>
    <w:rsid w:val="005C47CC"/>
    <w:rsid w:val="005C4A35"/>
    <w:rsid w:val="005C4F2A"/>
    <w:rsid w:val="005C54EE"/>
    <w:rsid w:val="005C555B"/>
    <w:rsid w:val="005C5DE6"/>
    <w:rsid w:val="005C66D9"/>
    <w:rsid w:val="005C689F"/>
    <w:rsid w:val="005C7343"/>
    <w:rsid w:val="005C73A7"/>
    <w:rsid w:val="005C7DE2"/>
    <w:rsid w:val="005D0018"/>
    <w:rsid w:val="005D0818"/>
    <w:rsid w:val="005D083D"/>
    <w:rsid w:val="005D08BD"/>
    <w:rsid w:val="005D146D"/>
    <w:rsid w:val="005D1B24"/>
    <w:rsid w:val="005D1BB1"/>
    <w:rsid w:val="005D1EC8"/>
    <w:rsid w:val="005D2528"/>
    <w:rsid w:val="005D3301"/>
    <w:rsid w:val="005D37B3"/>
    <w:rsid w:val="005D39B6"/>
    <w:rsid w:val="005D413E"/>
    <w:rsid w:val="005D5A2B"/>
    <w:rsid w:val="005D71A0"/>
    <w:rsid w:val="005D7CF7"/>
    <w:rsid w:val="005E0535"/>
    <w:rsid w:val="005E0E19"/>
    <w:rsid w:val="005E0F4E"/>
    <w:rsid w:val="005E0F7C"/>
    <w:rsid w:val="005E14CB"/>
    <w:rsid w:val="005E16CA"/>
    <w:rsid w:val="005E1C0F"/>
    <w:rsid w:val="005E1CA1"/>
    <w:rsid w:val="005E2306"/>
    <w:rsid w:val="005E25CF"/>
    <w:rsid w:val="005E2826"/>
    <w:rsid w:val="005E2C64"/>
    <w:rsid w:val="005E3583"/>
    <w:rsid w:val="005E4EC8"/>
    <w:rsid w:val="005E52B0"/>
    <w:rsid w:val="005E5A50"/>
    <w:rsid w:val="005E5F4E"/>
    <w:rsid w:val="005E5F72"/>
    <w:rsid w:val="005E63E1"/>
    <w:rsid w:val="005E65B7"/>
    <w:rsid w:val="005E6723"/>
    <w:rsid w:val="005E6885"/>
    <w:rsid w:val="005E6CFA"/>
    <w:rsid w:val="005E7783"/>
    <w:rsid w:val="005E7866"/>
    <w:rsid w:val="005E7DBE"/>
    <w:rsid w:val="005E7FF5"/>
    <w:rsid w:val="005F00CA"/>
    <w:rsid w:val="005F04B5"/>
    <w:rsid w:val="005F0555"/>
    <w:rsid w:val="005F0D89"/>
    <w:rsid w:val="005F1425"/>
    <w:rsid w:val="005F21F2"/>
    <w:rsid w:val="005F2262"/>
    <w:rsid w:val="005F274B"/>
    <w:rsid w:val="005F2CE4"/>
    <w:rsid w:val="005F2F61"/>
    <w:rsid w:val="005F32E2"/>
    <w:rsid w:val="005F3807"/>
    <w:rsid w:val="005F39F4"/>
    <w:rsid w:val="005F48BD"/>
    <w:rsid w:val="005F4BD4"/>
    <w:rsid w:val="005F4FD8"/>
    <w:rsid w:val="005F5F74"/>
    <w:rsid w:val="005F60BF"/>
    <w:rsid w:val="005F65B5"/>
    <w:rsid w:val="005F6718"/>
    <w:rsid w:val="005F680B"/>
    <w:rsid w:val="005F699A"/>
    <w:rsid w:val="005F6F49"/>
    <w:rsid w:val="005F7207"/>
    <w:rsid w:val="005F7484"/>
    <w:rsid w:val="005F793D"/>
    <w:rsid w:val="00600D8F"/>
    <w:rsid w:val="00601244"/>
    <w:rsid w:val="0060127A"/>
    <w:rsid w:val="006016A2"/>
    <w:rsid w:val="00601842"/>
    <w:rsid w:val="00601A71"/>
    <w:rsid w:val="006031EA"/>
    <w:rsid w:val="006034F8"/>
    <w:rsid w:val="00603780"/>
    <w:rsid w:val="00603B4B"/>
    <w:rsid w:val="00603EDC"/>
    <w:rsid w:val="00603F6B"/>
    <w:rsid w:val="00603FD5"/>
    <w:rsid w:val="00604397"/>
    <w:rsid w:val="006045ED"/>
    <w:rsid w:val="00604829"/>
    <w:rsid w:val="006049BB"/>
    <w:rsid w:val="006053D0"/>
    <w:rsid w:val="00605B8F"/>
    <w:rsid w:val="00606510"/>
    <w:rsid w:val="006065D2"/>
    <w:rsid w:val="00606DB0"/>
    <w:rsid w:val="00607848"/>
    <w:rsid w:val="00607BB2"/>
    <w:rsid w:val="00607FC7"/>
    <w:rsid w:val="006109AA"/>
    <w:rsid w:val="00610D4B"/>
    <w:rsid w:val="006112DC"/>
    <w:rsid w:val="00611AED"/>
    <w:rsid w:val="00612C04"/>
    <w:rsid w:val="00612F1C"/>
    <w:rsid w:val="00613569"/>
    <w:rsid w:val="0061363A"/>
    <w:rsid w:val="00613A91"/>
    <w:rsid w:val="00613C0D"/>
    <w:rsid w:val="00614262"/>
    <w:rsid w:val="00614EAB"/>
    <w:rsid w:val="00615292"/>
    <w:rsid w:val="006152C1"/>
    <w:rsid w:val="0061536C"/>
    <w:rsid w:val="006156D9"/>
    <w:rsid w:val="00616365"/>
    <w:rsid w:val="006169EC"/>
    <w:rsid w:val="0061776C"/>
    <w:rsid w:val="0062007B"/>
    <w:rsid w:val="00620269"/>
    <w:rsid w:val="006204C4"/>
    <w:rsid w:val="006204E1"/>
    <w:rsid w:val="00620950"/>
    <w:rsid w:val="0062096C"/>
    <w:rsid w:val="006215F1"/>
    <w:rsid w:val="00621677"/>
    <w:rsid w:val="00622419"/>
    <w:rsid w:val="00622576"/>
    <w:rsid w:val="00623909"/>
    <w:rsid w:val="00623AA8"/>
    <w:rsid w:val="006250D2"/>
    <w:rsid w:val="00625483"/>
    <w:rsid w:val="0062562B"/>
    <w:rsid w:val="006256D1"/>
    <w:rsid w:val="0062584D"/>
    <w:rsid w:val="006261A8"/>
    <w:rsid w:val="00626C73"/>
    <w:rsid w:val="00626E54"/>
    <w:rsid w:val="00626FB5"/>
    <w:rsid w:val="0062740F"/>
    <w:rsid w:val="0062765B"/>
    <w:rsid w:val="006276E0"/>
    <w:rsid w:val="00627781"/>
    <w:rsid w:val="00627A1D"/>
    <w:rsid w:val="0063012C"/>
    <w:rsid w:val="00630B66"/>
    <w:rsid w:val="00631275"/>
    <w:rsid w:val="0063144E"/>
    <w:rsid w:val="0063160C"/>
    <w:rsid w:val="00631A24"/>
    <w:rsid w:val="00631B5B"/>
    <w:rsid w:val="00632096"/>
    <w:rsid w:val="0063215C"/>
    <w:rsid w:val="00632632"/>
    <w:rsid w:val="00632F06"/>
    <w:rsid w:val="0063400B"/>
    <w:rsid w:val="006347A9"/>
    <w:rsid w:val="00634F00"/>
    <w:rsid w:val="00636324"/>
    <w:rsid w:val="00636820"/>
    <w:rsid w:val="0063682D"/>
    <w:rsid w:val="0063754F"/>
    <w:rsid w:val="0063769E"/>
    <w:rsid w:val="00637E04"/>
    <w:rsid w:val="00640875"/>
    <w:rsid w:val="00640AAC"/>
    <w:rsid w:val="00640E79"/>
    <w:rsid w:val="00640E89"/>
    <w:rsid w:val="0064140A"/>
    <w:rsid w:val="00642D60"/>
    <w:rsid w:val="00642DCB"/>
    <w:rsid w:val="00642DE1"/>
    <w:rsid w:val="006435BD"/>
    <w:rsid w:val="00643696"/>
    <w:rsid w:val="00643E60"/>
    <w:rsid w:val="00643FBF"/>
    <w:rsid w:val="006441CA"/>
    <w:rsid w:val="00644859"/>
    <w:rsid w:val="00644A26"/>
    <w:rsid w:val="00644EEE"/>
    <w:rsid w:val="00644FE5"/>
    <w:rsid w:val="00645441"/>
    <w:rsid w:val="00645561"/>
    <w:rsid w:val="00645ED4"/>
    <w:rsid w:val="00647F8D"/>
    <w:rsid w:val="00650263"/>
    <w:rsid w:val="00650873"/>
    <w:rsid w:val="00650A43"/>
    <w:rsid w:val="00650B14"/>
    <w:rsid w:val="0065161F"/>
    <w:rsid w:val="00651C22"/>
    <w:rsid w:val="00651DFD"/>
    <w:rsid w:val="0065216A"/>
    <w:rsid w:val="00652627"/>
    <w:rsid w:val="00652708"/>
    <w:rsid w:val="006529B0"/>
    <w:rsid w:val="00652EF6"/>
    <w:rsid w:val="00653730"/>
    <w:rsid w:val="00653941"/>
    <w:rsid w:val="00653E9D"/>
    <w:rsid w:val="006548DA"/>
    <w:rsid w:val="00654E07"/>
    <w:rsid w:val="006550CD"/>
    <w:rsid w:val="0065519B"/>
    <w:rsid w:val="006551CE"/>
    <w:rsid w:val="0065581C"/>
    <w:rsid w:val="00655842"/>
    <w:rsid w:val="00655EFC"/>
    <w:rsid w:val="00656465"/>
    <w:rsid w:val="0065651F"/>
    <w:rsid w:val="00656CFC"/>
    <w:rsid w:val="0065719B"/>
    <w:rsid w:val="006573C5"/>
    <w:rsid w:val="0065787F"/>
    <w:rsid w:val="00657910"/>
    <w:rsid w:val="00657AF7"/>
    <w:rsid w:val="00657B3B"/>
    <w:rsid w:val="00657C6A"/>
    <w:rsid w:val="006602D6"/>
    <w:rsid w:val="006627D9"/>
    <w:rsid w:val="00662A54"/>
    <w:rsid w:val="00662BFC"/>
    <w:rsid w:val="00662E37"/>
    <w:rsid w:val="006633BB"/>
    <w:rsid w:val="00664741"/>
    <w:rsid w:val="00664F5A"/>
    <w:rsid w:val="0066672B"/>
    <w:rsid w:val="006678AC"/>
    <w:rsid w:val="006704C5"/>
    <w:rsid w:val="00670579"/>
    <w:rsid w:val="00670AEA"/>
    <w:rsid w:val="00670CC9"/>
    <w:rsid w:val="006717B4"/>
    <w:rsid w:val="00671C6E"/>
    <w:rsid w:val="0067275A"/>
    <w:rsid w:val="0067293D"/>
    <w:rsid w:val="006731C4"/>
    <w:rsid w:val="00673C34"/>
    <w:rsid w:val="00673D8C"/>
    <w:rsid w:val="006741BD"/>
    <w:rsid w:val="006742E9"/>
    <w:rsid w:val="00675086"/>
    <w:rsid w:val="0067576D"/>
    <w:rsid w:val="00675AF3"/>
    <w:rsid w:val="00676DCE"/>
    <w:rsid w:val="0067737A"/>
    <w:rsid w:val="0067743D"/>
    <w:rsid w:val="00677798"/>
    <w:rsid w:val="0067790C"/>
    <w:rsid w:val="00680130"/>
    <w:rsid w:val="0068023B"/>
    <w:rsid w:val="00680451"/>
    <w:rsid w:val="0068186F"/>
    <w:rsid w:val="00681A9A"/>
    <w:rsid w:val="00681BB5"/>
    <w:rsid w:val="00681F4E"/>
    <w:rsid w:val="0068289C"/>
    <w:rsid w:val="006831C1"/>
    <w:rsid w:val="006832C0"/>
    <w:rsid w:val="006837E6"/>
    <w:rsid w:val="00683AB8"/>
    <w:rsid w:val="0068416D"/>
    <w:rsid w:val="00684D79"/>
    <w:rsid w:val="00685102"/>
    <w:rsid w:val="0068578C"/>
    <w:rsid w:val="006865DE"/>
    <w:rsid w:val="00686663"/>
    <w:rsid w:val="00686865"/>
    <w:rsid w:val="00686B2F"/>
    <w:rsid w:val="00686C67"/>
    <w:rsid w:val="00686D86"/>
    <w:rsid w:val="006875C8"/>
    <w:rsid w:val="00687875"/>
    <w:rsid w:val="00687A0D"/>
    <w:rsid w:val="00687E50"/>
    <w:rsid w:val="0069039F"/>
    <w:rsid w:val="00690E3A"/>
    <w:rsid w:val="00691353"/>
    <w:rsid w:val="00691B77"/>
    <w:rsid w:val="00691ECE"/>
    <w:rsid w:val="00692631"/>
    <w:rsid w:val="006927D5"/>
    <w:rsid w:val="00692886"/>
    <w:rsid w:val="00692AD9"/>
    <w:rsid w:val="00692E2E"/>
    <w:rsid w:val="00692F17"/>
    <w:rsid w:val="00692F2E"/>
    <w:rsid w:val="00693659"/>
    <w:rsid w:val="00693D7C"/>
    <w:rsid w:val="00694359"/>
    <w:rsid w:val="00694848"/>
    <w:rsid w:val="0069525F"/>
    <w:rsid w:val="006954BA"/>
    <w:rsid w:val="00695C13"/>
    <w:rsid w:val="00695F69"/>
    <w:rsid w:val="00696612"/>
    <w:rsid w:val="00696616"/>
    <w:rsid w:val="006966CD"/>
    <w:rsid w:val="006966D8"/>
    <w:rsid w:val="0069685E"/>
    <w:rsid w:val="00696BE3"/>
    <w:rsid w:val="006976D7"/>
    <w:rsid w:val="006A0237"/>
    <w:rsid w:val="006A02B2"/>
    <w:rsid w:val="006A0345"/>
    <w:rsid w:val="006A0EAA"/>
    <w:rsid w:val="006A349A"/>
    <w:rsid w:val="006A38AB"/>
    <w:rsid w:val="006A3901"/>
    <w:rsid w:val="006A3BBB"/>
    <w:rsid w:val="006A4108"/>
    <w:rsid w:val="006A4365"/>
    <w:rsid w:val="006A490A"/>
    <w:rsid w:val="006A4A67"/>
    <w:rsid w:val="006A4D27"/>
    <w:rsid w:val="006A51D3"/>
    <w:rsid w:val="006A5E9D"/>
    <w:rsid w:val="006A6286"/>
    <w:rsid w:val="006A69A7"/>
    <w:rsid w:val="006A7365"/>
    <w:rsid w:val="006A77CF"/>
    <w:rsid w:val="006B039E"/>
    <w:rsid w:val="006B07BF"/>
    <w:rsid w:val="006B0CA5"/>
    <w:rsid w:val="006B0D47"/>
    <w:rsid w:val="006B1156"/>
    <w:rsid w:val="006B144E"/>
    <w:rsid w:val="006B16E4"/>
    <w:rsid w:val="006B1F20"/>
    <w:rsid w:val="006B26DC"/>
    <w:rsid w:val="006B2A99"/>
    <w:rsid w:val="006B3294"/>
    <w:rsid w:val="006B397A"/>
    <w:rsid w:val="006B3B40"/>
    <w:rsid w:val="006B3E86"/>
    <w:rsid w:val="006B44AA"/>
    <w:rsid w:val="006B467F"/>
    <w:rsid w:val="006B468D"/>
    <w:rsid w:val="006B47A3"/>
    <w:rsid w:val="006B4AFF"/>
    <w:rsid w:val="006B4FFD"/>
    <w:rsid w:val="006B541A"/>
    <w:rsid w:val="006B5AE3"/>
    <w:rsid w:val="006B688C"/>
    <w:rsid w:val="006B69C5"/>
    <w:rsid w:val="006B6D90"/>
    <w:rsid w:val="006B7092"/>
    <w:rsid w:val="006C1209"/>
    <w:rsid w:val="006C16AD"/>
    <w:rsid w:val="006C1967"/>
    <w:rsid w:val="006C199B"/>
    <w:rsid w:val="006C1BFD"/>
    <w:rsid w:val="006C1FF2"/>
    <w:rsid w:val="006C2328"/>
    <w:rsid w:val="006C27F6"/>
    <w:rsid w:val="006C32A7"/>
    <w:rsid w:val="006C453C"/>
    <w:rsid w:val="006C4978"/>
    <w:rsid w:val="006C4B46"/>
    <w:rsid w:val="006C4EB2"/>
    <w:rsid w:val="006C5149"/>
    <w:rsid w:val="006C530E"/>
    <w:rsid w:val="006C5AB4"/>
    <w:rsid w:val="006C5DC1"/>
    <w:rsid w:val="006C63E9"/>
    <w:rsid w:val="006C70AB"/>
    <w:rsid w:val="006C79A9"/>
    <w:rsid w:val="006C7AAB"/>
    <w:rsid w:val="006C7D00"/>
    <w:rsid w:val="006C7DB1"/>
    <w:rsid w:val="006D09DF"/>
    <w:rsid w:val="006D1C56"/>
    <w:rsid w:val="006D1DDD"/>
    <w:rsid w:val="006D1FBE"/>
    <w:rsid w:val="006D2CFC"/>
    <w:rsid w:val="006D36D5"/>
    <w:rsid w:val="006D39B4"/>
    <w:rsid w:val="006D3CD6"/>
    <w:rsid w:val="006D3FF1"/>
    <w:rsid w:val="006D45DF"/>
    <w:rsid w:val="006D4B7B"/>
    <w:rsid w:val="006D5FC2"/>
    <w:rsid w:val="006D6AF7"/>
    <w:rsid w:val="006D78DE"/>
    <w:rsid w:val="006D7B38"/>
    <w:rsid w:val="006D7CFF"/>
    <w:rsid w:val="006E0128"/>
    <w:rsid w:val="006E058F"/>
    <w:rsid w:val="006E082A"/>
    <w:rsid w:val="006E0AE5"/>
    <w:rsid w:val="006E0AFA"/>
    <w:rsid w:val="006E1AAB"/>
    <w:rsid w:val="006E252F"/>
    <w:rsid w:val="006E2566"/>
    <w:rsid w:val="006E2930"/>
    <w:rsid w:val="006E2AE3"/>
    <w:rsid w:val="006E2EE9"/>
    <w:rsid w:val="006E3ACF"/>
    <w:rsid w:val="006E44FE"/>
    <w:rsid w:val="006E4747"/>
    <w:rsid w:val="006E4781"/>
    <w:rsid w:val="006E4A21"/>
    <w:rsid w:val="006E52B3"/>
    <w:rsid w:val="006E5624"/>
    <w:rsid w:val="006E5BF3"/>
    <w:rsid w:val="006E6A91"/>
    <w:rsid w:val="006E6BB0"/>
    <w:rsid w:val="006E6F68"/>
    <w:rsid w:val="006E72F4"/>
    <w:rsid w:val="006E797B"/>
    <w:rsid w:val="006E7D7D"/>
    <w:rsid w:val="006F0279"/>
    <w:rsid w:val="006F0711"/>
    <w:rsid w:val="006F0BFA"/>
    <w:rsid w:val="006F1612"/>
    <w:rsid w:val="006F1B41"/>
    <w:rsid w:val="006F1CC5"/>
    <w:rsid w:val="006F1F2C"/>
    <w:rsid w:val="006F2129"/>
    <w:rsid w:val="006F22C9"/>
    <w:rsid w:val="006F2BA8"/>
    <w:rsid w:val="006F336E"/>
    <w:rsid w:val="006F3B74"/>
    <w:rsid w:val="006F3BAD"/>
    <w:rsid w:val="006F40BF"/>
    <w:rsid w:val="006F4175"/>
    <w:rsid w:val="006F4230"/>
    <w:rsid w:val="006F44B4"/>
    <w:rsid w:val="006F4ACB"/>
    <w:rsid w:val="006F4BA8"/>
    <w:rsid w:val="006F4CAC"/>
    <w:rsid w:val="006F50B2"/>
    <w:rsid w:val="006F5479"/>
    <w:rsid w:val="006F5A14"/>
    <w:rsid w:val="006F620F"/>
    <w:rsid w:val="006F6323"/>
    <w:rsid w:val="006F6596"/>
    <w:rsid w:val="006F68AC"/>
    <w:rsid w:val="006F6C85"/>
    <w:rsid w:val="006F74DE"/>
    <w:rsid w:val="006F7527"/>
    <w:rsid w:val="006F7898"/>
    <w:rsid w:val="006F7B2C"/>
    <w:rsid w:val="00700BC1"/>
    <w:rsid w:val="00700CA5"/>
    <w:rsid w:val="00701154"/>
    <w:rsid w:val="0070129A"/>
    <w:rsid w:val="007016E4"/>
    <w:rsid w:val="007018CC"/>
    <w:rsid w:val="00701A20"/>
    <w:rsid w:val="00701E47"/>
    <w:rsid w:val="00702761"/>
    <w:rsid w:val="00702C38"/>
    <w:rsid w:val="00702E81"/>
    <w:rsid w:val="00703279"/>
    <w:rsid w:val="00703631"/>
    <w:rsid w:val="00703BAE"/>
    <w:rsid w:val="00705BBC"/>
    <w:rsid w:val="00705FBA"/>
    <w:rsid w:val="0070663C"/>
    <w:rsid w:val="00706980"/>
    <w:rsid w:val="00706B38"/>
    <w:rsid w:val="00706BD1"/>
    <w:rsid w:val="007076D2"/>
    <w:rsid w:val="00707B8D"/>
    <w:rsid w:val="00707BD1"/>
    <w:rsid w:val="00707C35"/>
    <w:rsid w:val="00707C36"/>
    <w:rsid w:val="00710599"/>
    <w:rsid w:val="00710D61"/>
    <w:rsid w:val="00710DF6"/>
    <w:rsid w:val="007110A9"/>
    <w:rsid w:val="0071193E"/>
    <w:rsid w:val="00712183"/>
    <w:rsid w:val="007126E4"/>
    <w:rsid w:val="00712778"/>
    <w:rsid w:val="00712933"/>
    <w:rsid w:val="00712D70"/>
    <w:rsid w:val="0071334D"/>
    <w:rsid w:val="00713449"/>
    <w:rsid w:val="00713B7C"/>
    <w:rsid w:val="007143A7"/>
    <w:rsid w:val="0071447A"/>
    <w:rsid w:val="00715491"/>
    <w:rsid w:val="0071587A"/>
    <w:rsid w:val="00715D33"/>
    <w:rsid w:val="00715F16"/>
    <w:rsid w:val="007160AD"/>
    <w:rsid w:val="00716110"/>
    <w:rsid w:val="007167EC"/>
    <w:rsid w:val="00716C85"/>
    <w:rsid w:val="00717145"/>
    <w:rsid w:val="00717352"/>
    <w:rsid w:val="00721596"/>
    <w:rsid w:val="00721B9F"/>
    <w:rsid w:val="00722162"/>
    <w:rsid w:val="00722570"/>
    <w:rsid w:val="00722979"/>
    <w:rsid w:val="00722C9C"/>
    <w:rsid w:val="007230CE"/>
    <w:rsid w:val="007231CC"/>
    <w:rsid w:val="00723CA3"/>
    <w:rsid w:val="007240D3"/>
    <w:rsid w:val="00724165"/>
    <w:rsid w:val="007244FD"/>
    <w:rsid w:val="007249F0"/>
    <w:rsid w:val="0072586F"/>
    <w:rsid w:val="00725B65"/>
    <w:rsid w:val="007262B1"/>
    <w:rsid w:val="0072651C"/>
    <w:rsid w:val="00726C03"/>
    <w:rsid w:val="00726C9B"/>
    <w:rsid w:val="00726EC4"/>
    <w:rsid w:val="007278F4"/>
    <w:rsid w:val="00727A15"/>
    <w:rsid w:val="00727A7A"/>
    <w:rsid w:val="00727ED6"/>
    <w:rsid w:val="0073001F"/>
    <w:rsid w:val="007304C1"/>
    <w:rsid w:val="00730F66"/>
    <w:rsid w:val="00731969"/>
    <w:rsid w:val="00732367"/>
    <w:rsid w:val="007325AF"/>
    <w:rsid w:val="00732BAD"/>
    <w:rsid w:val="00732C66"/>
    <w:rsid w:val="00732DDF"/>
    <w:rsid w:val="00732E15"/>
    <w:rsid w:val="007344A7"/>
    <w:rsid w:val="007348E0"/>
    <w:rsid w:val="00734EED"/>
    <w:rsid w:val="00736982"/>
    <w:rsid w:val="00736DF2"/>
    <w:rsid w:val="00736E6C"/>
    <w:rsid w:val="00740007"/>
    <w:rsid w:val="007401B1"/>
    <w:rsid w:val="007402CC"/>
    <w:rsid w:val="00740737"/>
    <w:rsid w:val="007413D8"/>
    <w:rsid w:val="00741555"/>
    <w:rsid w:val="00741580"/>
    <w:rsid w:val="007417D1"/>
    <w:rsid w:val="00741871"/>
    <w:rsid w:val="007418B8"/>
    <w:rsid w:val="007418C8"/>
    <w:rsid w:val="007420F7"/>
    <w:rsid w:val="00742B05"/>
    <w:rsid w:val="007431CB"/>
    <w:rsid w:val="007433E4"/>
    <w:rsid w:val="00743A7E"/>
    <w:rsid w:val="00743BE6"/>
    <w:rsid w:val="00744A27"/>
    <w:rsid w:val="00744A96"/>
    <w:rsid w:val="00744FAE"/>
    <w:rsid w:val="007451D6"/>
    <w:rsid w:val="00745236"/>
    <w:rsid w:val="00745334"/>
    <w:rsid w:val="00745B59"/>
    <w:rsid w:val="0074640C"/>
    <w:rsid w:val="00746437"/>
    <w:rsid w:val="00747201"/>
    <w:rsid w:val="0074723A"/>
    <w:rsid w:val="00747365"/>
    <w:rsid w:val="0074755E"/>
    <w:rsid w:val="00750596"/>
    <w:rsid w:val="00750AE0"/>
    <w:rsid w:val="00750E5E"/>
    <w:rsid w:val="00750FF6"/>
    <w:rsid w:val="0075167A"/>
    <w:rsid w:val="007517FD"/>
    <w:rsid w:val="007523FF"/>
    <w:rsid w:val="007526B3"/>
    <w:rsid w:val="00752919"/>
    <w:rsid w:val="00752E03"/>
    <w:rsid w:val="007532C8"/>
    <w:rsid w:val="007532F4"/>
    <w:rsid w:val="00753954"/>
    <w:rsid w:val="00753A93"/>
    <w:rsid w:val="00753B7A"/>
    <w:rsid w:val="00754041"/>
    <w:rsid w:val="007543DD"/>
    <w:rsid w:val="0075480D"/>
    <w:rsid w:val="00754D5C"/>
    <w:rsid w:val="00755356"/>
    <w:rsid w:val="007553C8"/>
    <w:rsid w:val="007556BC"/>
    <w:rsid w:val="00755936"/>
    <w:rsid w:val="00756117"/>
    <w:rsid w:val="00756496"/>
    <w:rsid w:val="00756515"/>
    <w:rsid w:val="00756565"/>
    <w:rsid w:val="00756758"/>
    <w:rsid w:val="00756DC0"/>
    <w:rsid w:val="00756ECA"/>
    <w:rsid w:val="00757399"/>
    <w:rsid w:val="007575CA"/>
    <w:rsid w:val="0075797E"/>
    <w:rsid w:val="007579E3"/>
    <w:rsid w:val="007604F1"/>
    <w:rsid w:val="0076076A"/>
    <w:rsid w:val="00760896"/>
    <w:rsid w:val="00760B80"/>
    <w:rsid w:val="00760C92"/>
    <w:rsid w:val="00760CD0"/>
    <w:rsid w:val="00761190"/>
    <w:rsid w:val="0076247E"/>
    <w:rsid w:val="00762CE6"/>
    <w:rsid w:val="007634B2"/>
    <w:rsid w:val="00763AB8"/>
    <w:rsid w:val="00763B07"/>
    <w:rsid w:val="00763E97"/>
    <w:rsid w:val="00764213"/>
    <w:rsid w:val="007643CB"/>
    <w:rsid w:val="00764416"/>
    <w:rsid w:val="00765044"/>
    <w:rsid w:val="007655E5"/>
    <w:rsid w:val="007658D8"/>
    <w:rsid w:val="0076590C"/>
    <w:rsid w:val="00765B49"/>
    <w:rsid w:val="00765C59"/>
    <w:rsid w:val="00766007"/>
    <w:rsid w:val="00766453"/>
    <w:rsid w:val="007664AE"/>
    <w:rsid w:val="0076656D"/>
    <w:rsid w:val="00766982"/>
    <w:rsid w:val="00766B55"/>
    <w:rsid w:val="00766D34"/>
    <w:rsid w:val="00767039"/>
    <w:rsid w:val="007674CB"/>
    <w:rsid w:val="00767D32"/>
    <w:rsid w:val="00767F0A"/>
    <w:rsid w:val="007701A0"/>
    <w:rsid w:val="007702F4"/>
    <w:rsid w:val="00770708"/>
    <w:rsid w:val="0077193B"/>
    <w:rsid w:val="007724AD"/>
    <w:rsid w:val="00772D55"/>
    <w:rsid w:val="00772F1C"/>
    <w:rsid w:val="00774454"/>
    <w:rsid w:val="0077485F"/>
    <w:rsid w:val="00774ABC"/>
    <w:rsid w:val="00774BB8"/>
    <w:rsid w:val="00774C90"/>
    <w:rsid w:val="00775000"/>
    <w:rsid w:val="0077504E"/>
    <w:rsid w:val="007750D5"/>
    <w:rsid w:val="007750FD"/>
    <w:rsid w:val="00775CCA"/>
    <w:rsid w:val="00776358"/>
    <w:rsid w:val="00776C7C"/>
    <w:rsid w:val="00776F27"/>
    <w:rsid w:val="00777641"/>
    <w:rsid w:val="0077774C"/>
    <w:rsid w:val="007778DD"/>
    <w:rsid w:val="00777FC1"/>
    <w:rsid w:val="00777FFD"/>
    <w:rsid w:val="0078010E"/>
    <w:rsid w:val="007807A2"/>
    <w:rsid w:val="007808CC"/>
    <w:rsid w:val="00780995"/>
    <w:rsid w:val="0078110B"/>
    <w:rsid w:val="007816E8"/>
    <w:rsid w:val="00781B4E"/>
    <w:rsid w:val="00781F7D"/>
    <w:rsid w:val="0078209B"/>
    <w:rsid w:val="00782EE6"/>
    <w:rsid w:val="007831E1"/>
    <w:rsid w:val="00784568"/>
    <w:rsid w:val="00784901"/>
    <w:rsid w:val="00784D1A"/>
    <w:rsid w:val="00784F35"/>
    <w:rsid w:val="00785415"/>
    <w:rsid w:val="0078560E"/>
    <w:rsid w:val="0078582E"/>
    <w:rsid w:val="00785A2D"/>
    <w:rsid w:val="0078756B"/>
    <w:rsid w:val="00787A69"/>
    <w:rsid w:val="00787A78"/>
    <w:rsid w:val="00790371"/>
    <w:rsid w:val="007905F4"/>
    <w:rsid w:val="00790668"/>
    <w:rsid w:val="0079077A"/>
    <w:rsid w:val="007908F6"/>
    <w:rsid w:val="00790CC8"/>
    <w:rsid w:val="0079111B"/>
    <w:rsid w:val="0079153B"/>
    <w:rsid w:val="007918C5"/>
    <w:rsid w:val="00791C3F"/>
    <w:rsid w:val="00792118"/>
    <w:rsid w:val="00792E2C"/>
    <w:rsid w:val="00793633"/>
    <w:rsid w:val="007936CC"/>
    <w:rsid w:val="00793C73"/>
    <w:rsid w:val="00793D41"/>
    <w:rsid w:val="007942BB"/>
    <w:rsid w:val="00794D3C"/>
    <w:rsid w:val="00795326"/>
    <w:rsid w:val="00795B1E"/>
    <w:rsid w:val="00795CB4"/>
    <w:rsid w:val="00795DE4"/>
    <w:rsid w:val="007960B8"/>
    <w:rsid w:val="0079621B"/>
    <w:rsid w:val="00796767"/>
    <w:rsid w:val="00796851"/>
    <w:rsid w:val="00796A48"/>
    <w:rsid w:val="00797215"/>
    <w:rsid w:val="0079741B"/>
    <w:rsid w:val="00797B4C"/>
    <w:rsid w:val="007A0AAA"/>
    <w:rsid w:val="007A0C76"/>
    <w:rsid w:val="007A0D87"/>
    <w:rsid w:val="007A0EB1"/>
    <w:rsid w:val="007A1117"/>
    <w:rsid w:val="007A1250"/>
    <w:rsid w:val="007A12A3"/>
    <w:rsid w:val="007A1E6B"/>
    <w:rsid w:val="007A20ED"/>
    <w:rsid w:val="007A22D8"/>
    <w:rsid w:val="007A2703"/>
    <w:rsid w:val="007A28C3"/>
    <w:rsid w:val="007A338F"/>
    <w:rsid w:val="007A3B73"/>
    <w:rsid w:val="007A49A7"/>
    <w:rsid w:val="007A4EF9"/>
    <w:rsid w:val="007A51DA"/>
    <w:rsid w:val="007A558C"/>
    <w:rsid w:val="007A57EF"/>
    <w:rsid w:val="007A6564"/>
    <w:rsid w:val="007A6C4A"/>
    <w:rsid w:val="007A702F"/>
    <w:rsid w:val="007A7A97"/>
    <w:rsid w:val="007B05B0"/>
    <w:rsid w:val="007B070A"/>
    <w:rsid w:val="007B0861"/>
    <w:rsid w:val="007B0A2C"/>
    <w:rsid w:val="007B0D17"/>
    <w:rsid w:val="007B10DC"/>
    <w:rsid w:val="007B1214"/>
    <w:rsid w:val="007B1EC2"/>
    <w:rsid w:val="007B257C"/>
    <w:rsid w:val="007B26F5"/>
    <w:rsid w:val="007B2803"/>
    <w:rsid w:val="007B3142"/>
    <w:rsid w:val="007B370B"/>
    <w:rsid w:val="007B3813"/>
    <w:rsid w:val="007B42EC"/>
    <w:rsid w:val="007B4A1A"/>
    <w:rsid w:val="007B4C5A"/>
    <w:rsid w:val="007B4FA6"/>
    <w:rsid w:val="007B514A"/>
    <w:rsid w:val="007B5249"/>
    <w:rsid w:val="007B53BF"/>
    <w:rsid w:val="007B561A"/>
    <w:rsid w:val="007B5B96"/>
    <w:rsid w:val="007B6320"/>
    <w:rsid w:val="007B681F"/>
    <w:rsid w:val="007B6C29"/>
    <w:rsid w:val="007B72D5"/>
    <w:rsid w:val="007B783D"/>
    <w:rsid w:val="007B7DD4"/>
    <w:rsid w:val="007B7F49"/>
    <w:rsid w:val="007C0204"/>
    <w:rsid w:val="007C07EE"/>
    <w:rsid w:val="007C0DC9"/>
    <w:rsid w:val="007C0F17"/>
    <w:rsid w:val="007C10F2"/>
    <w:rsid w:val="007C117A"/>
    <w:rsid w:val="007C11B5"/>
    <w:rsid w:val="007C1872"/>
    <w:rsid w:val="007C1ACA"/>
    <w:rsid w:val="007C1CB8"/>
    <w:rsid w:val="007C2894"/>
    <w:rsid w:val="007C28D5"/>
    <w:rsid w:val="007C2B09"/>
    <w:rsid w:val="007C2CF0"/>
    <w:rsid w:val="007C4312"/>
    <w:rsid w:val="007C43D7"/>
    <w:rsid w:val="007C4957"/>
    <w:rsid w:val="007C498D"/>
    <w:rsid w:val="007C5146"/>
    <w:rsid w:val="007C561C"/>
    <w:rsid w:val="007C5876"/>
    <w:rsid w:val="007C7CE3"/>
    <w:rsid w:val="007D0506"/>
    <w:rsid w:val="007D089E"/>
    <w:rsid w:val="007D10B9"/>
    <w:rsid w:val="007D10BD"/>
    <w:rsid w:val="007D10F7"/>
    <w:rsid w:val="007D187E"/>
    <w:rsid w:val="007D1AA2"/>
    <w:rsid w:val="007D2606"/>
    <w:rsid w:val="007D2B41"/>
    <w:rsid w:val="007D2DB1"/>
    <w:rsid w:val="007D2DD3"/>
    <w:rsid w:val="007D2EFA"/>
    <w:rsid w:val="007D2F6F"/>
    <w:rsid w:val="007D338D"/>
    <w:rsid w:val="007D36D1"/>
    <w:rsid w:val="007D3748"/>
    <w:rsid w:val="007D3B6A"/>
    <w:rsid w:val="007D4432"/>
    <w:rsid w:val="007D4452"/>
    <w:rsid w:val="007D4B21"/>
    <w:rsid w:val="007D51FF"/>
    <w:rsid w:val="007D5749"/>
    <w:rsid w:val="007D5873"/>
    <w:rsid w:val="007D5DD7"/>
    <w:rsid w:val="007D69A1"/>
    <w:rsid w:val="007D69C6"/>
    <w:rsid w:val="007D6E41"/>
    <w:rsid w:val="007D73CA"/>
    <w:rsid w:val="007D7C41"/>
    <w:rsid w:val="007E07D8"/>
    <w:rsid w:val="007E0975"/>
    <w:rsid w:val="007E1080"/>
    <w:rsid w:val="007E13E9"/>
    <w:rsid w:val="007E16EB"/>
    <w:rsid w:val="007E190C"/>
    <w:rsid w:val="007E1F8C"/>
    <w:rsid w:val="007E2310"/>
    <w:rsid w:val="007E23C5"/>
    <w:rsid w:val="007E25E2"/>
    <w:rsid w:val="007E2687"/>
    <w:rsid w:val="007E2D24"/>
    <w:rsid w:val="007E4275"/>
    <w:rsid w:val="007E472E"/>
    <w:rsid w:val="007E51FE"/>
    <w:rsid w:val="007E56FF"/>
    <w:rsid w:val="007E570A"/>
    <w:rsid w:val="007E59C7"/>
    <w:rsid w:val="007E64FC"/>
    <w:rsid w:val="007E6911"/>
    <w:rsid w:val="007E6A6B"/>
    <w:rsid w:val="007E6EC2"/>
    <w:rsid w:val="007E7442"/>
    <w:rsid w:val="007E7461"/>
    <w:rsid w:val="007E7623"/>
    <w:rsid w:val="007E7722"/>
    <w:rsid w:val="007F0740"/>
    <w:rsid w:val="007F0F95"/>
    <w:rsid w:val="007F14C4"/>
    <w:rsid w:val="007F1D3B"/>
    <w:rsid w:val="007F2AB4"/>
    <w:rsid w:val="007F30FD"/>
    <w:rsid w:val="007F32D4"/>
    <w:rsid w:val="007F394C"/>
    <w:rsid w:val="007F3AA0"/>
    <w:rsid w:val="007F3D37"/>
    <w:rsid w:val="007F3E23"/>
    <w:rsid w:val="007F40CC"/>
    <w:rsid w:val="007F4811"/>
    <w:rsid w:val="007F486B"/>
    <w:rsid w:val="007F55A7"/>
    <w:rsid w:val="007F6093"/>
    <w:rsid w:val="007F64AE"/>
    <w:rsid w:val="007F713E"/>
    <w:rsid w:val="007F757F"/>
    <w:rsid w:val="007F7A1B"/>
    <w:rsid w:val="007F7D6A"/>
    <w:rsid w:val="0080085D"/>
    <w:rsid w:val="00800EC1"/>
    <w:rsid w:val="008014A3"/>
    <w:rsid w:val="008015C2"/>
    <w:rsid w:val="00801767"/>
    <w:rsid w:val="00801C33"/>
    <w:rsid w:val="00802278"/>
    <w:rsid w:val="00802A26"/>
    <w:rsid w:val="0080303E"/>
    <w:rsid w:val="008039B6"/>
    <w:rsid w:val="00804205"/>
    <w:rsid w:val="008042B1"/>
    <w:rsid w:val="00804624"/>
    <w:rsid w:val="008048DF"/>
    <w:rsid w:val="00805396"/>
    <w:rsid w:val="0080549E"/>
    <w:rsid w:val="008055A1"/>
    <w:rsid w:val="008056FF"/>
    <w:rsid w:val="00806123"/>
    <w:rsid w:val="00806B24"/>
    <w:rsid w:val="00806EFD"/>
    <w:rsid w:val="00806F79"/>
    <w:rsid w:val="00807228"/>
    <w:rsid w:val="0080753B"/>
    <w:rsid w:val="008079D6"/>
    <w:rsid w:val="00807F35"/>
    <w:rsid w:val="00807FBD"/>
    <w:rsid w:val="0081087D"/>
    <w:rsid w:val="0081099D"/>
    <w:rsid w:val="00810DDF"/>
    <w:rsid w:val="008116DD"/>
    <w:rsid w:val="0081174F"/>
    <w:rsid w:val="0081196B"/>
    <w:rsid w:val="00811AE2"/>
    <w:rsid w:val="00812545"/>
    <w:rsid w:val="008125EA"/>
    <w:rsid w:val="00813DE9"/>
    <w:rsid w:val="008152A0"/>
    <w:rsid w:val="00815A8F"/>
    <w:rsid w:val="00815CEA"/>
    <w:rsid w:val="00816278"/>
    <w:rsid w:val="0081650C"/>
    <w:rsid w:val="0081748B"/>
    <w:rsid w:val="008176A5"/>
    <w:rsid w:val="00817CA1"/>
    <w:rsid w:val="0082082A"/>
    <w:rsid w:val="008214D6"/>
    <w:rsid w:val="00821562"/>
    <w:rsid w:val="00821686"/>
    <w:rsid w:val="00821B67"/>
    <w:rsid w:val="00822AB4"/>
    <w:rsid w:val="00822D09"/>
    <w:rsid w:val="008231E8"/>
    <w:rsid w:val="0082368A"/>
    <w:rsid w:val="00823E54"/>
    <w:rsid w:val="008242A4"/>
    <w:rsid w:val="00824594"/>
    <w:rsid w:val="0082464C"/>
    <w:rsid w:val="008246B9"/>
    <w:rsid w:val="00824AF3"/>
    <w:rsid w:val="00825B3C"/>
    <w:rsid w:val="00825DAF"/>
    <w:rsid w:val="00826133"/>
    <w:rsid w:val="00826229"/>
    <w:rsid w:val="0082633D"/>
    <w:rsid w:val="008263BC"/>
    <w:rsid w:val="00826484"/>
    <w:rsid w:val="00826905"/>
    <w:rsid w:val="00826C84"/>
    <w:rsid w:val="0082712B"/>
    <w:rsid w:val="0082724A"/>
    <w:rsid w:val="0082752E"/>
    <w:rsid w:val="008276A9"/>
    <w:rsid w:val="0082777E"/>
    <w:rsid w:val="00827B57"/>
    <w:rsid w:val="00827C45"/>
    <w:rsid w:val="00830C47"/>
    <w:rsid w:val="00830F9D"/>
    <w:rsid w:val="00831E1F"/>
    <w:rsid w:val="00832155"/>
    <w:rsid w:val="00832E2B"/>
    <w:rsid w:val="008331B8"/>
    <w:rsid w:val="0083365B"/>
    <w:rsid w:val="00833B0F"/>
    <w:rsid w:val="00834123"/>
    <w:rsid w:val="00834315"/>
    <w:rsid w:val="00834392"/>
    <w:rsid w:val="008347D6"/>
    <w:rsid w:val="00835139"/>
    <w:rsid w:val="0083585E"/>
    <w:rsid w:val="00835A0E"/>
    <w:rsid w:val="00835C36"/>
    <w:rsid w:val="00836024"/>
    <w:rsid w:val="00836201"/>
    <w:rsid w:val="008362B6"/>
    <w:rsid w:val="00836C17"/>
    <w:rsid w:val="00836E09"/>
    <w:rsid w:val="00837057"/>
    <w:rsid w:val="008370D3"/>
    <w:rsid w:val="00837DC0"/>
    <w:rsid w:val="00837EB8"/>
    <w:rsid w:val="00837F75"/>
    <w:rsid w:val="00840847"/>
    <w:rsid w:val="00841031"/>
    <w:rsid w:val="0084105D"/>
    <w:rsid w:val="00841EF3"/>
    <w:rsid w:val="00841F99"/>
    <w:rsid w:val="00842BEE"/>
    <w:rsid w:val="008430CA"/>
    <w:rsid w:val="00843252"/>
    <w:rsid w:val="008432C3"/>
    <w:rsid w:val="008437AD"/>
    <w:rsid w:val="00843CCB"/>
    <w:rsid w:val="0084423F"/>
    <w:rsid w:val="00844525"/>
    <w:rsid w:val="008446E5"/>
    <w:rsid w:val="0084484F"/>
    <w:rsid w:val="00844A74"/>
    <w:rsid w:val="00844B19"/>
    <w:rsid w:val="008454DD"/>
    <w:rsid w:val="008463A9"/>
    <w:rsid w:val="008467FB"/>
    <w:rsid w:val="00846847"/>
    <w:rsid w:val="008469FC"/>
    <w:rsid w:val="00846F18"/>
    <w:rsid w:val="008476A7"/>
    <w:rsid w:val="00847BC4"/>
    <w:rsid w:val="00847D06"/>
    <w:rsid w:val="008500A7"/>
    <w:rsid w:val="00850627"/>
    <w:rsid w:val="00850691"/>
    <w:rsid w:val="008507EE"/>
    <w:rsid w:val="008509AC"/>
    <w:rsid w:val="00850C55"/>
    <w:rsid w:val="00850CDA"/>
    <w:rsid w:val="00850D85"/>
    <w:rsid w:val="00850FE7"/>
    <w:rsid w:val="00851638"/>
    <w:rsid w:val="00851E88"/>
    <w:rsid w:val="0085279E"/>
    <w:rsid w:val="008530BC"/>
    <w:rsid w:val="00853238"/>
    <w:rsid w:val="00853434"/>
    <w:rsid w:val="00853927"/>
    <w:rsid w:val="00853ED2"/>
    <w:rsid w:val="00854671"/>
    <w:rsid w:val="00854833"/>
    <w:rsid w:val="00854BF6"/>
    <w:rsid w:val="00855382"/>
    <w:rsid w:val="00855660"/>
    <w:rsid w:val="00855FE5"/>
    <w:rsid w:val="0085638A"/>
    <w:rsid w:val="008572BC"/>
    <w:rsid w:val="00857CE6"/>
    <w:rsid w:val="00860CA8"/>
    <w:rsid w:val="008615E5"/>
    <w:rsid w:val="00862C2F"/>
    <w:rsid w:val="00862F12"/>
    <w:rsid w:val="0086318A"/>
    <w:rsid w:val="008633E6"/>
    <w:rsid w:val="00864826"/>
    <w:rsid w:val="00865086"/>
    <w:rsid w:val="0086508A"/>
    <w:rsid w:val="008666FC"/>
    <w:rsid w:val="00866AED"/>
    <w:rsid w:val="00870538"/>
    <w:rsid w:val="008705D0"/>
    <w:rsid w:val="00870A97"/>
    <w:rsid w:val="0087121A"/>
    <w:rsid w:val="0087181B"/>
    <w:rsid w:val="00871FB1"/>
    <w:rsid w:val="00872115"/>
    <w:rsid w:val="00872383"/>
    <w:rsid w:val="00872610"/>
    <w:rsid w:val="00872654"/>
    <w:rsid w:val="008727FD"/>
    <w:rsid w:val="00872BB6"/>
    <w:rsid w:val="00872DAE"/>
    <w:rsid w:val="008735E8"/>
    <w:rsid w:val="0087386D"/>
    <w:rsid w:val="008740CB"/>
    <w:rsid w:val="00874E4A"/>
    <w:rsid w:val="00875143"/>
    <w:rsid w:val="0087732B"/>
    <w:rsid w:val="00877CBF"/>
    <w:rsid w:val="00880EED"/>
    <w:rsid w:val="0088186C"/>
    <w:rsid w:val="00881997"/>
    <w:rsid w:val="00881B8A"/>
    <w:rsid w:val="00881ECB"/>
    <w:rsid w:val="0088234B"/>
    <w:rsid w:val="00882468"/>
    <w:rsid w:val="00882561"/>
    <w:rsid w:val="008840D4"/>
    <w:rsid w:val="00884231"/>
    <w:rsid w:val="00884C68"/>
    <w:rsid w:val="00884D18"/>
    <w:rsid w:val="00884DA5"/>
    <w:rsid w:val="00885690"/>
    <w:rsid w:val="00886019"/>
    <w:rsid w:val="00886485"/>
    <w:rsid w:val="008866DF"/>
    <w:rsid w:val="0088754D"/>
    <w:rsid w:val="008905F9"/>
    <w:rsid w:val="00890BB8"/>
    <w:rsid w:val="00891A15"/>
    <w:rsid w:val="00891CAE"/>
    <w:rsid w:val="008920FC"/>
    <w:rsid w:val="00892195"/>
    <w:rsid w:val="00892469"/>
    <w:rsid w:val="00892B39"/>
    <w:rsid w:val="0089329F"/>
    <w:rsid w:val="008936BB"/>
    <w:rsid w:val="00893B92"/>
    <w:rsid w:val="00893C2C"/>
    <w:rsid w:val="0089425A"/>
    <w:rsid w:val="0089425D"/>
    <w:rsid w:val="0089451A"/>
    <w:rsid w:val="00894FBE"/>
    <w:rsid w:val="008952B7"/>
    <w:rsid w:val="0089544C"/>
    <w:rsid w:val="00895EA5"/>
    <w:rsid w:val="00896AE1"/>
    <w:rsid w:val="008A00A0"/>
    <w:rsid w:val="008A0246"/>
    <w:rsid w:val="008A03DD"/>
    <w:rsid w:val="008A1284"/>
    <w:rsid w:val="008A14EA"/>
    <w:rsid w:val="008A1B20"/>
    <w:rsid w:val="008A1EB4"/>
    <w:rsid w:val="008A23C3"/>
    <w:rsid w:val="008A2566"/>
    <w:rsid w:val="008A25EB"/>
    <w:rsid w:val="008A271A"/>
    <w:rsid w:val="008A2AB0"/>
    <w:rsid w:val="008A370B"/>
    <w:rsid w:val="008A4455"/>
    <w:rsid w:val="008A4640"/>
    <w:rsid w:val="008A46DD"/>
    <w:rsid w:val="008A4AC8"/>
    <w:rsid w:val="008A4F8A"/>
    <w:rsid w:val="008A4FB4"/>
    <w:rsid w:val="008A544F"/>
    <w:rsid w:val="008A666C"/>
    <w:rsid w:val="008A67A7"/>
    <w:rsid w:val="008A6BE1"/>
    <w:rsid w:val="008A6D2C"/>
    <w:rsid w:val="008A6FC1"/>
    <w:rsid w:val="008A7152"/>
    <w:rsid w:val="008A725E"/>
    <w:rsid w:val="008A7B5D"/>
    <w:rsid w:val="008B0471"/>
    <w:rsid w:val="008B0811"/>
    <w:rsid w:val="008B18AE"/>
    <w:rsid w:val="008B259A"/>
    <w:rsid w:val="008B270D"/>
    <w:rsid w:val="008B2A20"/>
    <w:rsid w:val="008B2BB2"/>
    <w:rsid w:val="008B32A3"/>
    <w:rsid w:val="008B39B1"/>
    <w:rsid w:val="008B3F12"/>
    <w:rsid w:val="008B43CD"/>
    <w:rsid w:val="008B4BB1"/>
    <w:rsid w:val="008B4FE9"/>
    <w:rsid w:val="008B51B2"/>
    <w:rsid w:val="008B5410"/>
    <w:rsid w:val="008B58FD"/>
    <w:rsid w:val="008B5C82"/>
    <w:rsid w:val="008B604F"/>
    <w:rsid w:val="008B63AB"/>
    <w:rsid w:val="008B6516"/>
    <w:rsid w:val="008B6CD2"/>
    <w:rsid w:val="008B7321"/>
    <w:rsid w:val="008B7974"/>
    <w:rsid w:val="008B7DEC"/>
    <w:rsid w:val="008C0480"/>
    <w:rsid w:val="008C0CD6"/>
    <w:rsid w:val="008C14FC"/>
    <w:rsid w:val="008C15F9"/>
    <w:rsid w:val="008C1A25"/>
    <w:rsid w:val="008C1E82"/>
    <w:rsid w:val="008C2B7D"/>
    <w:rsid w:val="008C3137"/>
    <w:rsid w:val="008C3657"/>
    <w:rsid w:val="008C3B98"/>
    <w:rsid w:val="008C4B1A"/>
    <w:rsid w:val="008C4CD5"/>
    <w:rsid w:val="008C5203"/>
    <w:rsid w:val="008C5655"/>
    <w:rsid w:val="008C609E"/>
    <w:rsid w:val="008C664E"/>
    <w:rsid w:val="008C7212"/>
    <w:rsid w:val="008C753E"/>
    <w:rsid w:val="008C764A"/>
    <w:rsid w:val="008C7CA3"/>
    <w:rsid w:val="008C7D5B"/>
    <w:rsid w:val="008D0786"/>
    <w:rsid w:val="008D0D93"/>
    <w:rsid w:val="008D0F1C"/>
    <w:rsid w:val="008D1095"/>
    <w:rsid w:val="008D1381"/>
    <w:rsid w:val="008D1D0E"/>
    <w:rsid w:val="008D26EE"/>
    <w:rsid w:val="008D2F43"/>
    <w:rsid w:val="008D32C9"/>
    <w:rsid w:val="008D356E"/>
    <w:rsid w:val="008D3A01"/>
    <w:rsid w:val="008D3A7E"/>
    <w:rsid w:val="008D3E46"/>
    <w:rsid w:val="008D3F02"/>
    <w:rsid w:val="008D60F1"/>
    <w:rsid w:val="008D670B"/>
    <w:rsid w:val="008D7BA1"/>
    <w:rsid w:val="008D7C53"/>
    <w:rsid w:val="008D7CD3"/>
    <w:rsid w:val="008E00DC"/>
    <w:rsid w:val="008E0CAD"/>
    <w:rsid w:val="008E0CE9"/>
    <w:rsid w:val="008E0D5C"/>
    <w:rsid w:val="008E139E"/>
    <w:rsid w:val="008E150D"/>
    <w:rsid w:val="008E16AE"/>
    <w:rsid w:val="008E1BB7"/>
    <w:rsid w:val="008E1C22"/>
    <w:rsid w:val="008E1EBA"/>
    <w:rsid w:val="008E1ED4"/>
    <w:rsid w:val="008E226D"/>
    <w:rsid w:val="008E26D1"/>
    <w:rsid w:val="008E26FE"/>
    <w:rsid w:val="008E2C95"/>
    <w:rsid w:val="008E2FDD"/>
    <w:rsid w:val="008E3333"/>
    <w:rsid w:val="008E3420"/>
    <w:rsid w:val="008E349F"/>
    <w:rsid w:val="008E34C6"/>
    <w:rsid w:val="008E395A"/>
    <w:rsid w:val="008E3D38"/>
    <w:rsid w:val="008E50A0"/>
    <w:rsid w:val="008E5200"/>
    <w:rsid w:val="008E5968"/>
    <w:rsid w:val="008E757E"/>
    <w:rsid w:val="008E7888"/>
    <w:rsid w:val="008E7C70"/>
    <w:rsid w:val="008F079F"/>
    <w:rsid w:val="008F14D7"/>
    <w:rsid w:val="008F1C77"/>
    <w:rsid w:val="008F1DA3"/>
    <w:rsid w:val="008F1F2D"/>
    <w:rsid w:val="008F1FF2"/>
    <w:rsid w:val="008F2CDF"/>
    <w:rsid w:val="008F31C9"/>
    <w:rsid w:val="008F381A"/>
    <w:rsid w:val="008F5FCF"/>
    <w:rsid w:val="008F6975"/>
    <w:rsid w:val="008F69D8"/>
    <w:rsid w:val="008F6E61"/>
    <w:rsid w:val="008F72B8"/>
    <w:rsid w:val="008F7736"/>
    <w:rsid w:val="008F7B23"/>
    <w:rsid w:val="008F7B8B"/>
    <w:rsid w:val="008F7E50"/>
    <w:rsid w:val="008F7FF9"/>
    <w:rsid w:val="0090072A"/>
    <w:rsid w:val="0090075B"/>
    <w:rsid w:val="009007C7"/>
    <w:rsid w:val="00901C1C"/>
    <w:rsid w:val="00901E6D"/>
    <w:rsid w:val="009024F3"/>
    <w:rsid w:val="0090341C"/>
    <w:rsid w:val="00903BC6"/>
    <w:rsid w:val="009044DB"/>
    <w:rsid w:val="0090490C"/>
    <w:rsid w:val="00904AF1"/>
    <w:rsid w:val="00904F55"/>
    <w:rsid w:val="009050AB"/>
    <w:rsid w:val="009067B3"/>
    <w:rsid w:val="00906E09"/>
    <w:rsid w:val="009073B3"/>
    <w:rsid w:val="00907690"/>
    <w:rsid w:val="00907AF9"/>
    <w:rsid w:val="00910244"/>
    <w:rsid w:val="00910CF5"/>
    <w:rsid w:val="00910F53"/>
    <w:rsid w:val="009112A4"/>
    <w:rsid w:val="0091154F"/>
    <w:rsid w:val="009116BF"/>
    <w:rsid w:val="00911777"/>
    <w:rsid w:val="0091189A"/>
    <w:rsid w:val="00912025"/>
    <w:rsid w:val="009125A7"/>
    <w:rsid w:val="009129D1"/>
    <w:rsid w:val="00913062"/>
    <w:rsid w:val="00913AE5"/>
    <w:rsid w:val="009141F9"/>
    <w:rsid w:val="00914804"/>
    <w:rsid w:val="00914C98"/>
    <w:rsid w:val="00914FFD"/>
    <w:rsid w:val="00915209"/>
    <w:rsid w:val="0091522C"/>
    <w:rsid w:val="00915664"/>
    <w:rsid w:val="00915FF1"/>
    <w:rsid w:val="009165E8"/>
    <w:rsid w:val="009168C2"/>
    <w:rsid w:val="00916BEC"/>
    <w:rsid w:val="00916D7F"/>
    <w:rsid w:val="00916EB5"/>
    <w:rsid w:val="009173FB"/>
    <w:rsid w:val="0091748D"/>
    <w:rsid w:val="00917776"/>
    <w:rsid w:val="00917E7E"/>
    <w:rsid w:val="0092093D"/>
    <w:rsid w:val="009219A3"/>
    <w:rsid w:val="009225BF"/>
    <w:rsid w:val="00922682"/>
    <w:rsid w:val="00922EFD"/>
    <w:rsid w:val="00922FC8"/>
    <w:rsid w:val="0092330D"/>
    <w:rsid w:val="00923457"/>
    <w:rsid w:val="00923D1E"/>
    <w:rsid w:val="009246FE"/>
    <w:rsid w:val="00924AA3"/>
    <w:rsid w:val="009257C1"/>
    <w:rsid w:val="00925C32"/>
    <w:rsid w:val="00925E5E"/>
    <w:rsid w:val="00925FEE"/>
    <w:rsid w:val="0092603B"/>
    <w:rsid w:val="009262A5"/>
    <w:rsid w:val="00926C93"/>
    <w:rsid w:val="00926DF3"/>
    <w:rsid w:val="009274C7"/>
    <w:rsid w:val="00927B6A"/>
    <w:rsid w:val="00930B11"/>
    <w:rsid w:val="00931556"/>
    <w:rsid w:val="00931A7E"/>
    <w:rsid w:val="00931AAB"/>
    <w:rsid w:val="00931C6C"/>
    <w:rsid w:val="00931FA8"/>
    <w:rsid w:val="00932B53"/>
    <w:rsid w:val="00932FAB"/>
    <w:rsid w:val="009344F0"/>
    <w:rsid w:val="00934A92"/>
    <w:rsid w:val="0093565F"/>
    <w:rsid w:val="009357C3"/>
    <w:rsid w:val="00935848"/>
    <w:rsid w:val="009359BB"/>
    <w:rsid w:val="00935E2F"/>
    <w:rsid w:val="009369D9"/>
    <w:rsid w:val="009372A7"/>
    <w:rsid w:val="00937EBC"/>
    <w:rsid w:val="00940A78"/>
    <w:rsid w:val="009417CA"/>
    <w:rsid w:val="00941C0A"/>
    <w:rsid w:val="00942902"/>
    <w:rsid w:val="00942EFE"/>
    <w:rsid w:val="00942F1C"/>
    <w:rsid w:val="00943055"/>
    <w:rsid w:val="009433BF"/>
    <w:rsid w:val="00943730"/>
    <w:rsid w:val="00943850"/>
    <w:rsid w:val="00943B36"/>
    <w:rsid w:val="00943C0D"/>
    <w:rsid w:val="00943CF8"/>
    <w:rsid w:val="0094463A"/>
    <w:rsid w:val="009449DE"/>
    <w:rsid w:val="0094573D"/>
    <w:rsid w:val="009459A9"/>
    <w:rsid w:val="009461DF"/>
    <w:rsid w:val="0094658F"/>
    <w:rsid w:val="0094662C"/>
    <w:rsid w:val="0094675B"/>
    <w:rsid w:val="00946D89"/>
    <w:rsid w:val="009477DE"/>
    <w:rsid w:val="0094789B"/>
    <w:rsid w:val="009479B7"/>
    <w:rsid w:val="00950D57"/>
    <w:rsid w:val="0095124C"/>
    <w:rsid w:val="0095127B"/>
    <w:rsid w:val="00951366"/>
    <w:rsid w:val="009516E9"/>
    <w:rsid w:val="00951EFB"/>
    <w:rsid w:val="00952061"/>
    <w:rsid w:val="00952C7C"/>
    <w:rsid w:val="00953049"/>
    <w:rsid w:val="009533D9"/>
    <w:rsid w:val="00953A3A"/>
    <w:rsid w:val="00953A98"/>
    <w:rsid w:val="00954303"/>
    <w:rsid w:val="0095470C"/>
    <w:rsid w:val="0095497D"/>
    <w:rsid w:val="00954AED"/>
    <w:rsid w:val="00954B45"/>
    <w:rsid w:val="0095551F"/>
    <w:rsid w:val="00955E46"/>
    <w:rsid w:val="00955EA3"/>
    <w:rsid w:val="009560A3"/>
    <w:rsid w:val="009563B2"/>
    <w:rsid w:val="009563CC"/>
    <w:rsid w:val="009569BE"/>
    <w:rsid w:val="009569EF"/>
    <w:rsid w:val="00957927"/>
    <w:rsid w:val="0096040E"/>
    <w:rsid w:val="00960F9D"/>
    <w:rsid w:val="0096124A"/>
    <w:rsid w:val="0096129F"/>
    <w:rsid w:val="00961368"/>
    <w:rsid w:val="00961428"/>
    <w:rsid w:val="0096157D"/>
    <w:rsid w:val="009617FD"/>
    <w:rsid w:val="00962078"/>
    <w:rsid w:val="009620B0"/>
    <w:rsid w:val="00962356"/>
    <w:rsid w:val="00962785"/>
    <w:rsid w:val="00962E87"/>
    <w:rsid w:val="009633D4"/>
    <w:rsid w:val="00963B8E"/>
    <w:rsid w:val="00963D06"/>
    <w:rsid w:val="00963DFD"/>
    <w:rsid w:val="00963EF4"/>
    <w:rsid w:val="00963F63"/>
    <w:rsid w:val="00963FAF"/>
    <w:rsid w:val="00964762"/>
    <w:rsid w:val="00964A04"/>
    <w:rsid w:val="00964B49"/>
    <w:rsid w:val="00964B7B"/>
    <w:rsid w:val="00965608"/>
    <w:rsid w:val="0096593A"/>
    <w:rsid w:val="009661C6"/>
    <w:rsid w:val="009668C0"/>
    <w:rsid w:val="00966BDA"/>
    <w:rsid w:val="00967911"/>
    <w:rsid w:val="00967ACC"/>
    <w:rsid w:val="00967DE2"/>
    <w:rsid w:val="00970437"/>
    <w:rsid w:val="00970F7E"/>
    <w:rsid w:val="0097107F"/>
    <w:rsid w:val="0097176C"/>
    <w:rsid w:val="00971EF7"/>
    <w:rsid w:val="00972499"/>
    <w:rsid w:val="009725ED"/>
    <w:rsid w:val="00972A61"/>
    <w:rsid w:val="00972ACA"/>
    <w:rsid w:val="009733DC"/>
    <w:rsid w:val="00973599"/>
    <w:rsid w:val="00973A5B"/>
    <w:rsid w:val="00973A67"/>
    <w:rsid w:val="00973DD1"/>
    <w:rsid w:val="00974762"/>
    <w:rsid w:val="00974DC8"/>
    <w:rsid w:val="00974E42"/>
    <w:rsid w:val="009751CA"/>
    <w:rsid w:val="00975A4A"/>
    <w:rsid w:val="0097701E"/>
    <w:rsid w:val="00977477"/>
    <w:rsid w:val="00977E70"/>
    <w:rsid w:val="009806A2"/>
    <w:rsid w:val="00980B0F"/>
    <w:rsid w:val="00980D3B"/>
    <w:rsid w:val="00980F38"/>
    <w:rsid w:val="009821F6"/>
    <w:rsid w:val="009825E3"/>
    <w:rsid w:val="0098272A"/>
    <w:rsid w:val="00982746"/>
    <w:rsid w:val="00982C86"/>
    <w:rsid w:val="00982CE5"/>
    <w:rsid w:val="009838AA"/>
    <w:rsid w:val="00983B4D"/>
    <w:rsid w:val="009841AE"/>
    <w:rsid w:val="00984700"/>
    <w:rsid w:val="00984948"/>
    <w:rsid w:val="00985490"/>
    <w:rsid w:val="009856CF"/>
    <w:rsid w:val="00986397"/>
    <w:rsid w:val="009868CF"/>
    <w:rsid w:val="009869FE"/>
    <w:rsid w:val="00986D8F"/>
    <w:rsid w:val="00986E18"/>
    <w:rsid w:val="00986F49"/>
    <w:rsid w:val="009871E5"/>
    <w:rsid w:val="00987704"/>
    <w:rsid w:val="009877DA"/>
    <w:rsid w:val="00987E46"/>
    <w:rsid w:val="00987F28"/>
    <w:rsid w:val="009905B6"/>
    <w:rsid w:val="00990CEE"/>
    <w:rsid w:val="00991934"/>
    <w:rsid w:val="0099234E"/>
    <w:rsid w:val="009924CA"/>
    <w:rsid w:val="00992559"/>
    <w:rsid w:val="0099301C"/>
    <w:rsid w:val="0099314D"/>
    <w:rsid w:val="0099378C"/>
    <w:rsid w:val="00993DEE"/>
    <w:rsid w:val="009943FB"/>
    <w:rsid w:val="00994768"/>
    <w:rsid w:val="00994B45"/>
    <w:rsid w:val="009952A6"/>
    <w:rsid w:val="00995652"/>
    <w:rsid w:val="0099584A"/>
    <w:rsid w:val="009960BF"/>
    <w:rsid w:val="00996230"/>
    <w:rsid w:val="009966BC"/>
    <w:rsid w:val="009968F3"/>
    <w:rsid w:val="009968FB"/>
    <w:rsid w:val="00996A88"/>
    <w:rsid w:val="00996ED7"/>
    <w:rsid w:val="0099722E"/>
    <w:rsid w:val="009974A2"/>
    <w:rsid w:val="00997878"/>
    <w:rsid w:val="009A0809"/>
    <w:rsid w:val="009A12E2"/>
    <w:rsid w:val="009A1695"/>
    <w:rsid w:val="009A2237"/>
    <w:rsid w:val="009A28E6"/>
    <w:rsid w:val="009A2D17"/>
    <w:rsid w:val="009A2E0C"/>
    <w:rsid w:val="009A3223"/>
    <w:rsid w:val="009A3727"/>
    <w:rsid w:val="009A39B6"/>
    <w:rsid w:val="009A3C6A"/>
    <w:rsid w:val="009A4036"/>
    <w:rsid w:val="009A4042"/>
    <w:rsid w:val="009A44D7"/>
    <w:rsid w:val="009A45A4"/>
    <w:rsid w:val="009A4A50"/>
    <w:rsid w:val="009A52E1"/>
    <w:rsid w:val="009A530A"/>
    <w:rsid w:val="009A53AF"/>
    <w:rsid w:val="009A5C22"/>
    <w:rsid w:val="009A62D5"/>
    <w:rsid w:val="009A6C73"/>
    <w:rsid w:val="009A6F3B"/>
    <w:rsid w:val="009A74F4"/>
    <w:rsid w:val="009A78FC"/>
    <w:rsid w:val="009A79E9"/>
    <w:rsid w:val="009A7C1B"/>
    <w:rsid w:val="009B0060"/>
    <w:rsid w:val="009B0239"/>
    <w:rsid w:val="009B0370"/>
    <w:rsid w:val="009B0D88"/>
    <w:rsid w:val="009B1656"/>
    <w:rsid w:val="009B191D"/>
    <w:rsid w:val="009B21DC"/>
    <w:rsid w:val="009B33A6"/>
    <w:rsid w:val="009B35DE"/>
    <w:rsid w:val="009B37C2"/>
    <w:rsid w:val="009B4081"/>
    <w:rsid w:val="009B4215"/>
    <w:rsid w:val="009B44E9"/>
    <w:rsid w:val="009B4585"/>
    <w:rsid w:val="009B4ADB"/>
    <w:rsid w:val="009B4DB1"/>
    <w:rsid w:val="009B5493"/>
    <w:rsid w:val="009B55FA"/>
    <w:rsid w:val="009B5F2B"/>
    <w:rsid w:val="009B6009"/>
    <w:rsid w:val="009B6274"/>
    <w:rsid w:val="009B63E1"/>
    <w:rsid w:val="009B6580"/>
    <w:rsid w:val="009B67B4"/>
    <w:rsid w:val="009B7844"/>
    <w:rsid w:val="009C034E"/>
    <w:rsid w:val="009C0481"/>
    <w:rsid w:val="009C08BC"/>
    <w:rsid w:val="009C0AC8"/>
    <w:rsid w:val="009C0B1F"/>
    <w:rsid w:val="009C0DE0"/>
    <w:rsid w:val="009C1C78"/>
    <w:rsid w:val="009C220E"/>
    <w:rsid w:val="009C223B"/>
    <w:rsid w:val="009C28B7"/>
    <w:rsid w:val="009C2E5F"/>
    <w:rsid w:val="009C388C"/>
    <w:rsid w:val="009C3F7F"/>
    <w:rsid w:val="009C42CB"/>
    <w:rsid w:val="009C4939"/>
    <w:rsid w:val="009C4942"/>
    <w:rsid w:val="009C4F28"/>
    <w:rsid w:val="009C63CB"/>
    <w:rsid w:val="009C6B11"/>
    <w:rsid w:val="009C6D50"/>
    <w:rsid w:val="009C714D"/>
    <w:rsid w:val="009C7DB9"/>
    <w:rsid w:val="009C7E07"/>
    <w:rsid w:val="009D027C"/>
    <w:rsid w:val="009D0388"/>
    <w:rsid w:val="009D039E"/>
    <w:rsid w:val="009D0550"/>
    <w:rsid w:val="009D0567"/>
    <w:rsid w:val="009D0AF8"/>
    <w:rsid w:val="009D0F76"/>
    <w:rsid w:val="009D1194"/>
    <w:rsid w:val="009D1736"/>
    <w:rsid w:val="009D22BB"/>
    <w:rsid w:val="009D2352"/>
    <w:rsid w:val="009D237B"/>
    <w:rsid w:val="009D2465"/>
    <w:rsid w:val="009D2C4B"/>
    <w:rsid w:val="009D3F36"/>
    <w:rsid w:val="009D3F65"/>
    <w:rsid w:val="009D458C"/>
    <w:rsid w:val="009D58D1"/>
    <w:rsid w:val="009D5ADE"/>
    <w:rsid w:val="009D5D4E"/>
    <w:rsid w:val="009D6113"/>
    <w:rsid w:val="009D6BEF"/>
    <w:rsid w:val="009D6D06"/>
    <w:rsid w:val="009D7E87"/>
    <w:rsid w:val="009E0B36"/>
    <w:rsid w:val="009E0FCB"/>
    <w:rsid w:val="009E17C1"/>
    <w:rsid w:val="009E1A2F"/>
    <w:rsid w:val="009E1C98"/>
    <w:rsid w:val="009E1CD2"/>
    <w:rsid w:val="009E2120"/>
    <w:rsid w:val="009E3228"/>
    <w:rsid w:val="009E3A4B"/>
    <w:rsid w:val="009E3CCB"/>
    <w:rsid w:val="009E3F3B"/>
    <w:rsid w:val="009E4043"/>
    <w:rsid w:val="009E4153"/>
    <w:rsid w:val="009E46B8"/>
    <w:rsid w:val="009E53B4"/>
    <w:rsid w:val="009E56A4"/>
    <w:rsid w:val="009E5FBE"/>
    <w:rsid w:val="009E63F5"/>
    <w:rsid w:val="009E671C"/>
    <w:rsid w:val="009E6C59"/>
    <w:rsid w:val="009E6E67"/>
    <w:rsid w:val="009E764A"/>
    <w:rsid w:val="009E76AF"/>
    <w:rsid w:val="009E7B25"/>
    <w:rsid w:val="009E7D8C"/>
    <w:rsid w:val="009F0437"/>
    <w:rsid w:val="009F08C3"/>
    <w:rsid w:val="009F0EC5"/>
    <w:rsid w:val="009F118F"/>
    <w:rsid w:val="009F145A"/>
    <w:rsid w:val="009F1E32"/>
    <w:rsid w:val="009F234C"/>
    <w:rsid w:val="009F23F7"/>
    <w:rsid w:val="009F28AB"/>
    <w:rsid w:val="009F2B97"/>
    <w:rsid w:val="009F2EB2"/>
    <w:rsid w:val="009F3785"/>
    <w:rsid w:val="009F3D30"/>
    <w:rsid w:val="009F435A"/>
    <w:rsid w:val="009F46DF"/>
    <w:rsid w:val="009F4AA4"/>
    <w:rsid w:val="009F4CFB"/>
    <w:rsid w:val="009F5512"/>
    <w:rsid w:val="009F6043"/>
    <w:rsid w:val="009F7419"/>
    <w:rsid w:val="009F7C2E"/>
    <w:rsid w:val="00A00204"/>
    <w:rsid w:val="00A00235"/>
    <w:rsid w:val="00A012EE"/>
    <w:rsid w:val="00A01638"/>
    <w:rsid w:val="00A01AA5"/>
    <w:rsid w:val="00A01D0E"/>
    <w:rsid w:val="00A02068"/>
    <w:rsid w:val="00A02197"/>
    <w:rsid w:val="00A023B1"/>
    <w:rsid w:val="00A024FB"/>
    <w:rsid w:val="00A025B3"/>
    <w:rsid w:val="00A027B4"/>
    <w:rsid w:val="00A028D0"/>
    <w:rsid w:val="00A02CE5"/>
    <w:rsid w:val="00A040C4"/>
    <w:rsid w:val="00A04349"/>
    <w:rsid w:val="00A04733"/>
    <w:rsid w:val="00A047FA"/>
    <w:rsid w:val="00A04E84"/>
    <w:rsid w:val="00A04EB8"/>
    <w:rsid w:val="00A05664"/>
    <w:rsid w:val="00A05D6A"/>
    <w:rsid w:val="00A06238"/>
    <w:rsid w:val="00A0639C"/>
    <w:rsid w:val="00A06847"/>
    <w:rsid w:val="00A0746E"/>
    <w:rsid w:val="00A07A91"/>
    <w:rsid w:val="00A102A7"/>
    <w:rsid w:val="00A107D0"/>
    <w:rsid w:val="00A113CE"/>
    <w:rsid w:val="00A11724"/>
    <w:rsid w:val="00A12340"/>
    <w:rsid w:val="00A12407"/>
    <w:rsid w:val="00A128D3"/>
    <w:rsid w:val="00A12F2B"/>
    <w:rsid w:val="00A13CDC"/>
    <w:rsid w:val="00A13CF7"/>
    <w:rsid w:val="00A13EF3"/>
    <w:rsid w:val="00A14C9A"/>
    <w:rsid w:val="00A14E1C"/>
    <w:rsid w:val="00A14E70"/>
    <w:rsid w:val="00A14FE9"/>
    <w:rsid w:val="00A15ACC"/>
    <w:rsid w:val="00A16C92"/>
    <w:rsid w:val="00A17432"/>
    <w:rsid w:val="00A176C4"/>
    <w:rsid w:val="00A17A2E"/>
    <w:rsid w:val="00A17BF5"/>
    <w:rsid w:val="00A20134"/>
    <w:rsid w:val="00A203FD"/>
    <w:rsid w:val="00A209BB"/>
    <w:rsid w:val="00A20C01"/>
    <w:rsid w:val="00A20D91"/>
    <w:rsid w:val="00A20FE8"/>
    <w:rsid w:val="00A21601"/>
    <w:rsid w:val="00A22F2A"/>
    <w:rsid w:val="00A239E6"/>
    <w:rsid w:val="00A23EAA"/>
    <w:rsid w:val="00A23FB1"/>
    <w:rsid w:val="00A24C8E"/>
    <w:rsid w:val="00A24F71"/>
    <w:rsid w:val="00A25158"/>
    <w:rsid w:val="00A25F57"/>
    <w:rsid w:val="00A26478"/>
    <w:rsid w:val="00A264C5"/>
    <w:rsid w:val="00A264D5"/>
    <w:rsid w:val="00A26564"/>
    <w:rsid w:val="00A266E6"/>
    <w:rsid w:val="00A26D4A"/>
    <w:rsid w:val="00A273EE"/>
    <w:rsid w:val="00A2762A"/>
    <w:rsid w:val="00A27636"/>
    <w:rsid w:val="00A27865"/>
    <w:rsid w:val="00A27D60"/>
    <w:rsid w:val="00A27E63"/>
    <w:rsid w:val="00A27EE7"/>
    <w:rsid w:val="00A3089A"/>
    <w:rsid w:val="00A30B84"/>
    <w:rsid w:val="00A30C5A"/>
    <w:rsid w:val="00A30FE6"/>
    <w:rsid w:val="00A3124D"/>
    <w:rsid w:val="00A324B5"/>
    <w:rsid w:val="00A32B50"/>
    <w:rsid w:val="00A32B5F"/>
    <w:rsid w:val="00A32B92"/>
    <w:rsid w:val="00A33883"/>
    <w:rsid w:val="00A34707"/>
    <w:rsid w:val="00A34F0A"/>
    <w:rsid w:val="00A34FF5"/>
    <w:rsid w:val="00A353B6"/>
    <w:rsid w:val="00A357E1"/>
    <w:rsid w:val="00A357EA"/>
    <w:rsid w:val="00A368D3"/>
    <w:rsid w:val="00A3694C"/>
    <w:rsid w:val="00A36EF8"/>
    <w:rsid w:val="00A37405"/>
    <w:rsid w:val="00A37DAD"/>
    <w:rsid w:val="00A40984"/>
    <w:rsid w:val="00A41204"/>
    <w:rsid w:val="00A41C92"/>
    <w:rsid w:val="00A41E20"/>
    <w:rsid w:val="00A424D5"/>
    <w:rsid w:val="00A42647"/>
    <w:rsid w:val="00A4269E"/>
    <w:rsid w:val="00A431F2"/>
    <w:rsid w:val="00A43F75"/>
    <w:rsid w:val="00A444D5"/>
    <w:rsid w:val="00A448F3"/>
    <w:rsid w:val="00A4491D"/>
    <w:rsid w:val="00A44F3B"/>
    <w:rsid w:val="00A452B7"/>
    <w:rsid w:val="00A452F5"/>
    <w:rsid w:val="00A45699"/>
    <w:rsid w:val="00A456F2"/>
    <w:rsid w:val="00A467E1"/>
    <w:rsid w:val="00A46808"/>
    <w:rsid w:val="00A46E2A"/>
    <w:rsid w:val="00A47224"/>
    <w:rsid w:val="00A4732A"/>
    <w:rsid w:val="00A47548"/>
    <w:rsid w:val="00A47A87"/>
    <w:rsid w:val="00A50020"/>
    <w:rsid w:val="00A50166"/>
    <w:rsid w:val="00A508F7"/>
    <w:rsid w:val="00A5092A"/>
    <w:rsid w:val="00A50C42"/>
    <w:rsid w:val="00A50E19"/>
    <w:rsid w:val="00A50E58"/>
    <w:rsid w:val="00A50EE2"/>
    <w:rsid w:val="00A5110D"/>
    <w:rsid w:val="00A51860"/>
    <w:rsid w:val="00A519BE"/>
    <w:rsid w:val="00A51BA4"/>
    <w:rsid w:val="00A51BC0"/>
    <w:rsid w:val="00A51D03"/>
    <w:rsid w:val="00A51DF2"/>
    <w:rsid w:val="00A51FC3"/>
    <w:rsid w:val="00A5239B"/>
    <w:rsid w:val="00A52900"/>
    <w:rsid w:val="00A5294A"/>
    <w:rsid w:val="00A535FA"/>
    <w:rsid w:val="00A54145"/>
    <w:rsid w:val="00A54479"/>
    <w:rsid w:val="00A544A9"/>
    <w:rsid w:val="00A545D0"/>
    <w:rsid w:val="00A552CC"/>
    <w:rsid w:val="00A5543D"/>
    <w:rsid w:val="00A558AC"/>
    <w:rsid w:val="00A559FA"/>
    <w:rsid w:val="00A56492"/>
    <w:rsid w:val="00A569F8"/>
    <w:rsid w:val="00A57533"/>
    <w:rsid w:val="00A57E37"/>
    <w:rsid w:val="00A61729"/>
    <w:rsid w:val="00A61931"/>
    <w:rsid w:val="00A61E94"/>
    <w:rsid w:val="00A63331"/>
    <w:rsid w:val="00A63860"/>
    <w:rsid w:val="00A63884"/>
    <w:rsid w:val="00A63931"/>
    <w:rsid w:val="00A639D1"/>
    <w:rsid w:val="00A63CE0"/>
    <w:rsid w:val="00A6429D"/>
    <w:rsid w:val="00A64CA5"/>
    <w:rsid w:val="00A6556F"/>
    <w:rsid w:val="00A65BC8"/>
    <w:rsid w:val="00A65D96"/>
    <w:rsid w:val="00A667A0"/>
    <w:rsid w:val="00A67B41"/>
    <w:rsid w:val="00A70B31"/>
    <w:rsid w:val="00A712B0"/>
    <w:rsid w:val="00A71A56"/>
    <w:rsid w:val="00A71BC8"/>
    <w:rsid w:val="00A72DB1"/>
    <w:rsid w:val="00A72E04"/>
    <w:rsid w:val="00A73754"/>
    <w:rsid w:val="00A737AE"/>
    <w:rsid w:val="00A743AB"/>
    <w:rsid w:val="00A745F2"/>
    <w:rsid w:val="00A75275"/>
    <w:rsid w:val="00A756C2"/>
    <w:rsid w:val="00A75930"/>
    <w:rsid w:val="00A75DB5"/>
    <w:rsid w:val="00A76025"/>
    <w:rsid w:val="00A76683"/>
    <w:rsid w:val="00A76A02"/>
    <w:rsid w:val="00A76C94"/>
    <w:rsid w:val="00A77141"/>
    <w:rsid w:val="00A77228"/>
    <w:rsid w:val="00A7722C"/>
    <w:rsid w:val="00A77ABF"/>
    <w:rsid w:val="00A806C7"/>
    <w:rsid w:val="00A80B31"/>
    <w:rsid w:val="00A81B98"/>
    <w:rsid w:val="00A82C51"/>
    <w:rsid w:val="00A82D76"/>
    <w:rsid w:val="00A82DA0"/>
    <w:rsid w:val="00A8306F"/>
    <w:rsid w:val="00A8341F"/>
    <w:rsid w:val="00A83DAC"/>
    <w:rsid w:val="00A83FCC"/>
    <w:rsid w:val="00A84ADB"/>
    <w:rsid w:val="00A84EAE"/>
    <w:rsid w:val="00A85A79"/>
    <w:rsid w:val="00A85A7A"/>
    <w:rsid w:val="00A85FDB"/>
    <w:rsid w:val="00A864BE"/>
    <w:rsid w:val="00A864D8"/>
    <w:rsid w:val="00A86D0C"/>
    <w:rsid w:val="00A86E1C"/>
    <w:rsid w:val="00A86EC6"/>
    <w:rsid w:val="00A872BC"/>
    <w:rsid w:val="00A876FD"/>
    <w:rsid w:val="00A87F47"/>
    <w:rsid w:val="00A905F5"/>
    <w:rsid w:val="00A90B31"/>
    <w:rsid w:val="00A90D8D"/>
    <w:rsid w:val="00A91396"/>
    <w:rsid w:val="00A918F5"/>
    <w:rsid w:val="00A92136"/>
    <w:rsid w:val="00A9286C"/>
    <w:rsid w:val="00A92CD7"/>
    <w:rsid w:val="00A933EB"/>
    <w:rsid w:val="00A93A10"/>
    <w:rsid w:val="00A93E43"/>
    <w:rsid w:val="00A942CC"/>
    <w:rsid w:val="00A94476"/>
    <w:rsid w:val="00A94F89"/>
    <w:rsid w:val="00A95AA4"/>
    <w:rsid w:val="00A95C49"/>
    <w:rsid w:val="00A960B3"/>
    <w:rsid w:val="00A963C6"/>
    <w:rsid w:val="00A96BF6"/>
    <w:rsid w:val="00A96CDE"/>
    <w:rsid w:val="00A96D9D"/>
    <w:rsid w:val="00A97804"/>
    <w:rsid w:val="00A97927"/>
    <w:rsid w:val="00A9799F"/>
    <w:rsid w:val="00A97C8F"/>
    <w:rsid w:val="00AA001F"/>
    <w:rsid w:val="00AA070F"/>
    <w:rsid w:val="00AA08E1"/>
    <w:rsid w:val="00AA11B3"/>
    <w:rsid w:val="00AA120F"/>
    <w:rsid w:val="00AA1364"/>
    <w:rsid w:val="00AA192A"/>
    <w:rsid w:val="00AA1E14"/>
    <w:rsid w:val="00AA1FCD"/>
    <w:rsid w:val="00AA20E5"/>
    <w:rsid w:val="00AA3208"/>
    <w:rsid w:val="00AA33C5"/>
    <w:rsid w:val="00AA3861"/>
    <w:rsid w:val="00AA3DB0"/>
    <w:rsid w:val="00AA3E2E"/>
    <w:rsid w:val="00AA3FD4"/>
    <w:rsid w:val="00AA4272"/>
    <w:rsid w:val="00AA4A10"/>
    <w:rsid w:val="00AA4D3C"/>
    <w:rsid w:val="00AA4DC5"/>
    <w:rsid w:val="00AA4F42"/>
    <w:rsid w:val="00AA5967"/>
    <w:rsid w:val="00AA5A3B"/>
    <w:rsid w:val="00AA68EC"/>
    <w:rsid w:val="00AA6D9E"/>
    <w:rsid w:val="00AA6E9F"/>
    <w:rsid w:val="00AB0930"/>
    <w:rsid w:val="00AB0E8D"/>
    <w:rsid w:val="00AB1012"/>
    <w:rsid w:val="00AB1059"/>
    <w:rsid w:val="00AB1792"/>
    <w:rsid w:val="00AB1850"/>
    <w:rsid w:val="00AB40B1"/>
    <w:rsid w:val="00AB4336"/>
    <w:rsid w:val="00AB48E7"/>
    <w:rsid w:val="00AB4DD9"/>
    <w:rsid w:val="00AB5932"/>
    <w:rsid w:val="00AB599F"/>
    <w:rsid w:val="00AB6EA5"/>
    <w:rsid w:val="00AB752E"/>
    <w:rsid w:val="00AB76B0"/>
    <w:rsid w:val="00AB76CB"/>
    <w:rsid w:val="00AC042D"/>
    <w:rsid w:val="00AC0445"/>
    <w:rsid w:val="00AC0A9C"/>
    <w:rsid w:val="00AC0D0A"/>
    <w:rsid w:val="00AC0D39"/>
    <w:rsid w:val="00AC0E02"/>
    <w:rsid w:val="00AC166B"/>
    <w:rsid w:val="00AC17B3"/>
    <w:rsid w:val="00AC21EE"/>
    <w:rsid w:val="00AC308B"/>
    <w:rsid w:val="00AC33AD"/>
    <w:rsid w:val="00AC3E3F"/>
    <w:rsid w:val="00AC40D5"/>
    <w:rsid w:val="00AC4198"/>
    <w:rsid w:val="00AC41B1"/>
    <w:rsid w:val="00AC4FDC"/>
    <w:rsid w:val="00AC57E4"/>
    <w:rsid w:val="00AC5D00"/>
    <w:rsid w:val="00AC6670"/>
    <w:rsid w:val="00AC74D2"/>
    <w:rsid w:val="00AC7715"/>
    <w:rsid w:val="00AC78BB"/>
    <w:rsid w:val="00AC7F61"/>
    <w:rsid w:val="00AD0A5D"/>
    <w:rsid w:val="00AD111C"/>
    <w:rsid w:val="00AD19EE"/>
    <w:rsid w:val="00AD257E"/>
    <w:rsid w:val="00AD311E"/>
    <w:rsid w:val="00AD3262"/>
    <w:rsid w:val="00AD3928"/>
    <w:rsid w:val="00AD3FD5"/>
    <w:rsid w:val="00AD3FE2"/>
    <w:rsid w:val="00AD4682"/>
    <w:rsid w:val="00AD499E"/>
    <w:rsid w:val="00AD4BC4"/>
    <w:rsid w:val="00AD4D92"/>
    <w:rsid w:val="00AD4ECD"/>
    <w:rsid w:val="00AD52FF"/>
    <w:rsid w:val="00AD6205"/>
    <w:rsid w:val="00AD65B6"/>
    <w:rsid w:val="00AD6B47"/>
    <w:rsid w:val="00AD6EFA"/>
    <w:rsid w:val="00AD79ED"/>
    <w:rsid w:val="00AD7AD7"/>
    <w:rsid w:val="00AE0417"/>
    <w:rsid w:val="00AE0953"/>
    <w:rsid w:val="00AE1FA7"/>
    <w:rsid w:val="00AE212E"/>
    <w:rsid w:val="00AE2476"/>
    <w:rsid w:val="00AE2814"/>
    <w:rsid w:val="00AE2D8D"/>
    <w:rsid w:val="00AE2E0A"/>
    <w:rsid w:val="00AE3182"/>
    <w:rsid w:val="00AE347D"/>
    <w:rsid w:val="00AE3706"/>
    <w:rsid w:val="00AE423E"/>
    <w:rsid w:val="00AE4C78"/>
    <w:rsid w:val="00AE4E8A"/>
    <w:rsid w:val="00AE4EBE"/>
    <w:rsid w:val="00AE5622"/>
    <w:rsid w:val="00AE5DF1"/>
    <w:rsid w:val="00AE68F5"/>
    <w:rsid w:val="00AE691D"/>
    <w:rsid w:val="00AE6BC8"/>
    <w:rsid w:val="00AE6E90"/>
    <w:rsid w:val="00AE6ECE"/>
    <w:rsid w:val="00AE6F77"/>
    <w:rsid w:val="00AE7055"/>
    <w:rsid w:val="00AE7845"/>
    <w:rsid w:val="00AE7927"/>
    <w:rsid w:val="00AE7CBC"/>
    <w:rsid w:val="00AF004A"/>
    <w:rsid w:val="00AF1141"/>
    <w:rsid w:val="00AF164A"/>
    <w:rsid w:val="00AF1B48"/>
    <w:rsid w:val="00AF213C"/>
    <w:rsid w:val="00AF26F7"/>
    <w:rsid w:val="00AF2D8C"/>
    <w:rsid w:val="00AF2FD4"/>
    <w:rsid w:val="00AF3699"/>
    <w:rsid w:val="00AF3A8B"/>
    <w:rsid w:val="00AF4465"/>
    <w:rsid w:val="00AF4E2E"/>
    <w:rsid w:val="00AF5CE1"/>
    <w:rsid w:val="00AF7E51"/>
    <w:rsid w:val="00B005B6"/>
    <w:rsid w:val="00B01652"/>
    <w:rsid w:val="00B01744"/>
    <w:rsid w:val="00B01F67"/>
    <w:rsid w:val="00B02CB7"/>
    <w:rsid w:val="00B03258"/>
    <w:rsid w:val="00B0357D"/>
    <w:rsid w:val="00B035AC"/>
    <w:rsid w:val="00B03789"/>
    <w:rsid w:val="00B04B5A"/>
    <w:rsid w:val="00B0510A"/>
    <w:rsid w:val="00B05986"/>
    <w:rsid w:val="00B05DF3"/>
    <w:rsid w:val="00B068A9"/>
    <w:rsid w:val="00B06E66"/>
    <w:rsid w:val="00B074E8"/>
    <w:rsid w:val="00B07B14"/>
    <w:rsid w:val="00B10C6A"/>
    <w:rsid w:val="00B1211B"/>
    <w:rsid w:val="00B124AB"/>
    <w:rsid w:val="00B124F4"/>
    <w:rsid w:val="00B12D5C"/>
    <w:rsid w:val="00B130BB"/>
    <w:rsid w:val="00B134C6"/>
    <w:rsid w:val="00B13664"/>
    <w:rsid w:val="00B136D8"/>
    <w:rsid w:val="00B1379F"/>
    <w:rsid w:val="00B1383D"/>
    <w:rsid w:val="00B13AEF"/>
    <w:rsid w:val="00B13D18"/>
    <w:rsid w:val="00B1505E"/>
    <w:rsid w:val="00B15408"/>
    <w:rsid w:val="00B15AE8"/>
    <w:rsid w:val="00B175F0"/>
    <w:rsid w:val="00B17AEB"/>
    <w:rsid w:val="00B21D4C"/>
    <w:rsid w:val="00B21FFD"/>
    <w:rsid w:val="00B22068"/>
    <w:rsid w:val="00B22074"/>
    <w:rsid w:val="00B22339"/>
    <w:rsid w:val="00B22344"/>
    <w:rsid w:val="00B228F2"/>
    <w:rsid w:val="00B22A39"/>
    <w:rsid w:val="00B23110"/>
    <w:rsid w:val="00B23414"/>
    <w:rsid w:val="00B23907"/>
    <w:rsid w:val="00B23CD8"/>
    <w:rsid w:val="00B24054"/>
    <w:rsid w:val="00B24822"/>
    <w:rsid w:val="00B24DA7"/>
    <w:rsid w:val="00B26287"/>
    <w:rsid w:val="00B263B6"/>
    <w:rsid w:val="00B26587"/>
    <w:rsid w:val="00B26E24"/>
    <w:rsid w:val="00B2774F"/>
    <w:rsid w:val="00B301F3"/>
    <w:rsid w:val="00B30CF5"/>
    <w:rsid w:val="00B32A78"/>
    <w:rsid w:val="00B32F73"/>
    <w:rsid w:val="00B33932"/>
    <w:rsid w:val="00B33D68"/>
    <w:rsid w:val="00B3424E"/>
    <w:rsid w:val="00B35966"/>
    <w:rsid w:val="00B35A44"/>
    <w:rsid w:val="00B361DD"/>
    <w:rsid w:val="00B3630B"/>
    <w:rsid w:val="00B36633"/>
    <w:rsid w:val="00B3695C"/>
    <w:rsid w:val="00B376EB"/>
    <w:rsid w:val="00B378CF"/>
    <w:rsid w:val="00B37D14"/>
    <w:rsid w:val="00B37DFF"/>
    <w:rsid w:val="00B403E5"/>
    <w:rsid w:val="00B4055E"/>
    <w:rsid w:val="00B40B5D"/>
    <w:rsid w:val="00B40CAB"/>
    <w:rsid w:val="00B40D83"/>
    <w:rsid w:val="00B40DFE"/>
    <w:rsid w:val="00B4176D"/>
    <w:rsid w:val="00B417F4"/>
    <w:rsid w:val="00B42156"/>
    <w:rsid w:val="00B4287F"/>
    <w:rsid w:val="00B42E95"/>
    <w:rsid w:val="00B43094"/>
    <w:rsid w:val="00B432B6"/>
    <w:rsid w:val="00B43312"/>
    <w:rsid w:val="00B4372E"/>
    <w:rsid w:val="00B438BC"/>
    <w:rsid w:val="00B43EC1"/>
    <w:rsid w:val="00B44065"/>
    <w:rsid w:val="00B4470A"/>
    <w:rsid w:val="00B44B63"/>
    <w:rsid w:val="00B4595C"/>
    <w:rsid w:val="00B45E98"/>
    <w:rsid w:val="00B46124"/>
    <w:rsid w:val="00B47011"/>
    <w:rsid w:val="00B47620"/>
    <w:rsid w:val="00B500E4"/>
    <w:rsid w:val="00B50404"/>
    <w:rsid w:val="00B50F6F"/>
    <w:rsid w:val="00B51270"/>
    <w:rsid w:val="00B5191D"/>
    <w:rsid w:val="00B51DE1"/>
    <w:rsid w:val="00B51E56"/>
    <w:rsid w:val="00B51FB5"/>
    <w:rsid w:val="00B52036"/>
    <w:rsid w:val="00B525C8"/>
    <w:rsid w:val="00B52819"/>
    <w:rsid w:val="00B52D1A"/>
    <w:rsid w:val="00B52FB0"/>
    <w:rsid w:val="00B531FF"/>
    <w:rsid w:val="00B534C9"/>
    <w:rsid w:val="00B53539"/>
    <w:rsid w:val="00B53560"/>
    <w:rsid w:val="00B53975"/>
    <w:rsid w:val="00B53EA8"/>
    <w:rsid w:val="00B54439"/>
    <w:rsid w:val="00B54D7A"/>
    <w:rsid w:val="00B54DCB"/>
    <w:rsid w:val="00B54E57"/>
    <w:rsid w:val="00B55056"/>
    <w:rsid w:val="00B5577E"/>
    <w:rsid w:val="00B55B59"/>
    <w:rsid w:val="00B562F2"/>
    <w:rsid w:val="00B56FA3"/>
    <w:rsid w:val="00B573B4"/>
    <w:rsid w:val="00B57623"/>
    <w:rsid w:val="00B576AF"/>
    <w:rsid w:val="00B576F3"/>
    <w:rsid w:val="00B57F19"/>
    <w:rsid w:val="00B6045C"/>
    <w:rsid w:val="00B6128A"/>
    <w:rsid w:val="00B6156B"/>
    <w:rsid w:val="00B62974"/>
    <w:rsid w:val="00B62979"/>
    <w:rsid w:val="00B62E3E"/>
    <w:rsid w:val="00B633E0"/>
    <w:rsid w:val="00B63613"/>
    <w:rsid w:val="00B63D7E"/>
    <w:rsid w:val="00B63EB1"/>
    <w:rsid w:val="00B64290"/>
    <w:rsid w:val="00B64372"/>
    <w:rsid w:val="00B643B7"/>
    <w:rsid w:val="00B6556E"/>
    <w:rsid w:val="00B65AFD"/>
    <w:rsid w:val="00B65BB9"/>
    <w:rsid w:val="00B66188"/>
    <w:rsid w:val="00B66CB4"/>
    <w:rsid w:val="00B66CD1"/>
    <w:rsid w:val="00B67C96"/>
    <w:rsid w:val="00B7048C"/>
    <w:rsid w:val="00B709AF"/>
    <w:rsid w:val="00B70AE3"/>
    <w:rsid w:val="00B71821"/>
    <w:rsid w:val="00B718DF"/>
    <w:rsid w:val="00B71906"/>
    <w:rsid w:val="00B71F36"/>
    <w:rsid w:val="00B71F43"/>
    <w:rsid w:val="00B7221C"/>
    <w:rsid w:val="00B725DE"/>
    <w:rsid w:val="00B7267A"/>
    <w:rsid w:val="00B72893"/>
    <w:rsid w:val="00B72AF9"/>
    <w:rsid w:val="00B72F9B"/>
    <w:rsid w:val="00B7324D"/>
    <w:rsid w:val="00B73536"/>
    <w:rsid w:val="00B73754"/>
    <w:rsid w:val="00B73D82"/>
    <w:rsid w:val="00B740CF"/>
    <w:rsid w:val="00B742C2"/>
    <w:rsid w:val="00B75B7B"/>
    <w:rsid w:val="00B75BC2"/>
    <w:rsid w:val="00B76196"/>
    <w:rsid w:val="00B761F8"/>
    <w:rsid w:val="00B7696C"/>
    <w:rsid w:val="00B775BF"/>
    <w:rsid w:val="00B776DA"/>
    <w:rsid w:val="00B778DA"/>
    <w:rsid w:val="00B804DE"/>
    <w:rsid w:val="00B80862"/>
    <w:rsid w:val="00B80921"/>
    <w:rsid w:val="00B80F02"/>
    <w:rsid w:val="00B81A89"/>
    <w:rsid w:val="00B81C34"/>
    <w:rsid w:val="00B81FC5"/>
    <w:rsid w:val="00B82902"/>
    <w:rsid w:val="00B829BA"/>
    <w:rsid w:val="00B82F6C"/>
    <w:rsid w:val="00B83C97"/>
    <w:rsid w:val="00B84455"/>
    <w:rsid w:val="00B84D07"/>
    <w:rsid w:val="00B84FD4"/>
    <w:rsid w:val="00B8518C"/>
    <w:rsid w:val="00B85342"/>
    <w:rsid w:val="00B85691"/>
    <w:rsid w:val="00B857B5"/>
    <w:rsid w:val="00B8600C"/>
    <w:rsid w:val="00B86486"/>
    <w:rsid w:val="00B86ACB"/>
    <w:rsid w:val="00B8727A"/>
    <w:rsid w:val="00B8773D"/>
    <w:rsid w:val="00B8788E"/>
    <w:rsid w:val="00B87EEA"/>
    <w:rsid w:val="00B87F8A"/>
    <w:rsid w:val="00B90CBB"/>
    <w:rsid w:val="00B9116C"/>
    <w:rsid w:val="00B911B1"/>
    <w:rsid w:val="00B91B88"/>
    <w:rsid w:val="00B922DE"/>
    <w:rsid w:val="00B926E1"/>
    <w:rsid w:val="00B92A5E"/>
    <w:rsid w:val="00B9375D"/>
    <w:rsid w:val="00B93F2A"/>
    <w:rsid w:val="00B946E9"/>
    <w:rsid w:val="00B94C7F"/>
    <w:rsid w:val="00B9510A"/>
    <w:rsid w:val="00B9608A"/>
    <w:rsid w:val="00B967E0"/>
    <w:rsid w:val="00B9725F"/>
    <w:rsid w:val="00B9773C"/>
    <w:rsid w:val="00BA0C76"/>
    <w:rsid w:val="00BA123B"/>
    <w:rsid w:val="00BA1997"/>
    <w:rsid w:val="00BA1A21"/>
    <w:rsid w:val="00BA1DBD"/>
    <w:rsid w:val="00BA248E"/>
    <w:rsid w:val="00BA26E9"/>
    <w:rsid w:val="00BA2AF0"/>
    <w:rsid w:val="00BA2F5F"/>
    <w:rsid w:val="00BA3282"/>
    <w:rsid w:val="00BA330F"/>
    <w:rsid w:val="00BA3EE7"/>
    <w:rsid w:val="00BA4049"/>
    <w:rsid w:val="00BA41A3"/>
    <w:rsid w:val="00BA4ACC"/>
    <w:rsid w:val="00BA5098"/>
    <w:rsid w:val="00BA538E"/>
    <w:rsid w:val="00BA55FF"/>
    <w:rsid w:val="00BA5773"/>
    <w:rsid w:val="00BA5E5C"/>
    <w:rsid w:val="00BA60E0"/>
    <w:rsid w:val="00BA69B4"/>
    <w:rsid w:val="00BA6B7C"/>
    <w:rsid w:val="00BA6C9E"/>
    <w:rsid w:val="00BA6CE2"/>
    <w:rsid w:val="00BA7029"/>
    <w:rsid w:val="00BA71E5"/>
    <w:rsid w:val="00BA7B2C"/>
    <w:rsid w:val="00BA7C6C"/>
    <w:rsid w:val="00BB03B7"/>
    <w:rsid w:val="00BB092D"/>
    <w:rsid w:val="00BB0F52"/>
    <w:rsid w:val="00BB1599"/>
    <w:rsid w:val="00BB192F"/>
    <w:rsid w:val="00BB1B42"/>
    <w:rsid w:val="00BB2AF9"/>
    <w:rsid w:val="00BB3F6B"/>
    <w:rsid w:val="00BB3F9C"/>
    <w:rsid w:val="00BB40D6"/>
    <w:rsid w:val="00BB425A"/>
    <w:rsid w:val="00BB45BB"/>
    <w:rsid w:val="00BB51A8"/>
    <w:rsid w:val="00BB54EA"/>
    <w:rsid w:val="00BB61C7"/>
    <w:rsid w:val="00BB63A0"/>
    <w:rsid w:val="00BB6885"/>
    <w:rsid w:val="00BB6AD3"/>
    <w:rsid w:val="00BB6DDA"/>
    <w:rsid w:val="00BB72C4"/>
    <w:rsid w:val="00BB777C"/>
    <w:rsid w:val="00BB7A96"/>
    <w:rsid w:val="00BB7BEF"/>
    <w:rsid w:val="00BC02D5"/>
    <w:rsid w:val="00BC04BD"/>
    <w:rsid w:val="00BC05DD"/>
    <w:rsid w:val="00BC0FCA"/>
    <w:rsid w:val="00BC131A"/>
    <w:rsid w:val="00BC197B"/>
    <w:rsid w:val="00BC1BD2"/>
    <w:rsid w:val="00BC23EB"/>
    <w:rsid w:val="00BC2541"/>
    <w:rsid w:val="00BC2CB0"/>
    <w:rsid w:val="00BC3431"/>
    <w:rsid w:val="00BC39BA"/>
    <w:rsid w:val="00BC3C92"/>
    <w:rsid w:val="00BC4245"/>
    <w:rsid w:val="00BC4573"/>
    <w:rsid w:val="00BC489F"/>
    <w:rsid w:val="00BC570C"/>
    <w:rsid w:val="00BC5FB0"/>
    <w:rsid w:val="00BC724F"/>
    <w:rsid w:val="00BC7CD8"/>
    <w:rsid w:val="00BC7D74"/>
    <w:rsid w:val="00BD02C8"/>
    <w:rsid w:val="00BD1528"/>
    <w:rsid w:val="00BD1676"/>
    <w:rsid w:val="00BD1C2D"/>
    <w:rsid w:val="00BD1E09"/>
    <w:rsid w:val="00BD2AE8"/>
    <w:rsid w:val="00BD3148"/>
    <w:rsid w:val="00BD33C9"/>
    <w:rsid w:val="00BD38C1"/>
    <w:rsid w:val="00BD3937"/>
    <w:rsid w:val="00BD42FA"/>
    <w:rsid w:val="00BD430A"/>
    <w:rsid w:val="00BD433E"/>
    <w:rsid w:val="00BD4AAC"/>
    <w:rsid w:val="00BD5562"/>
    <w:rsid w:val="00BD5658"/>
    <w:rsid w:val="00BD5871"/>
    <w:rsid w:val="00BD6016"/>
    <w:rsid w:val="00BD65BD"/>
    <w:rsid w:val="00BD65DF"/>
    <w:rsid w:val="00BD66A7"/>
    <w:rsid w:val="00BD6C54"/>
    <w:rsid w:val="00BD6F70"/>
    <w:rsid w:val="00BD75FD"/>
    <w:rsid w:val="00BD7809"/>
    <w:rsid w:val="00BE0813"/>
    <w:rsid w:val="00BE19FD"/>
    <w:rsid w:val="00BE1C76"/>
    <w:rsid w:val="00BE1E7B"/>
    <w:rsid w:val="00BE1ED4"/>
    <w:rsid w:val="00BE25A1"/>
    <w:rsid w:val="00BE2885"/>
    <w:rsid w:val="00BE2987"/>
    <w:rsid w:val="00BE2DDC"/>
    <w:rsid w:val="00BE2EEF"/>
    <w:rsid w:val="00BE336C"/>
    <w:rsid w:val="00BE3DD0"/>
    <w:rsid w:val="00BE4018"/>
    <w:rsid w:val="00BE4225"/>
    <w:rsid w:val="00BE49EE"/>
    <w:rsid w:val="00BE4A72"/>
    <w:rsid w:val="00BE4F0B"/>
    <w:rsid w:val="00BE503A"/>
    <w:rsid w:val="00BE5D62"/>
    <w:rsid w:val="00BE5DE9"/>
    <w:rsid w:val="00BE6383"/>
    <w:rsid w:val="00BE6391"/>
    <w:rsid w:val="00BE6BD6"/>
    <w:rsid w:val="00BE6C96"/>
    <w:rsid w:val="00BE72D0"/>
    <w:rsid w:val="00BE73CC"/>
    <w:rsid w:val="00BE7436"/>
    <w:rsid w:val="00BE7EEF"/>
    <w:rsid w:val="00BF005F"/>
    <w:rsid w:val="00BF0764"/>
    <w:rsid w:val="00BF0BD8"/>
    <w:rsid w:val="00BF0EE6"/>
    <w:rsid w:val="00BF1220"/>
    <w:rsid w:val="00BF146C"/>
    <w:rsid w:val="00BF17C0"/>
    <w:rsid w:val="00BF33BB"/>
    <w:rsid w:val="00BF3A72"/>
    <w:rsid w:val="00BF3E22"/>
    <w:rsid w:val="00BF4569"/>
    <w:rsid w:val="00BF49C0"/>
    <w:rsid w:val="00BF4A44"/>
    <w:rsid w:val="00BF53DB"/>
    <w:rsid w:val="00BF5901"/>
    <w:rsid w:val="00BF5B31"/>
    <w:rsid w:val="00BF6422"/>
    <w:rsid w:val="00BF652A"/>
    <w:rsid w:val="00BF6DEF"/>
    <w:rsid w:val="00BF6DFB"/>
    <w:rsid w:val="00BF6E98"/>
    <w:rsid w:val="00BF73CD"/>
    <w:rsid w:val="00BF73DD"/>
    <w:rsid w:val="00BF7A9A"/>
    <w:rsid w:val="00C00755"/>
    <w:rsid w:val="00C0084D"/>
    <w:rsid w:val="00C013B7"/>
    <w:rsid w:val="00C0175F"/>
    <w:rsid w:val="00C022F9"/>
    <w:rsid w:val="00C02671"/>
    <w:rsid w:val="00C02BF4"/>
    <w:rsid w:val="00C02DEB"/>
    <w:rsid w:val="00C0332A"/>
    <w:rsid w:val="00C03815"/>
    <w:rsid w:val="00C0470A"/>
    <w:rsid w:val="00C048FE"/>
    <w:rsid w:val="00C04A0D"/>
    <w:rsid w:val="00C056B4"/>
    <w:rsid w:val="00C059F9"/>
    <w:rsid w:val="00C05E3D"/>
    <w:rsid w:val="00C05F02"/>
    <w:rsid w:val="00C06D52"/>
    <w:rsid w:val="00C06EC8"/>
    <w:rsid w:val="00C06F63"/>
    <w:rsid w:val="00C071A9"/>
    <w:rsid w:val="00C07487"/>
    <w:rsid w:val="00C07C86"/>
    <w:rsid w:val="00C10030"/>
    <w:rsid w:val="00C101A1"/>
    <w:rsid w:val="00C104AD"/>
    <w:rsid w:val="00C104C7"/>
    <w:rsid w:val="00C1090D"/>
    <w:rsid w:val="00C10D59"/>
    <w:rsid w:val="00C10DD0"/>
    <w:rsid w:val="00C11869"/>
    <w:rsid w:val="00C11949"/>
    <w:rsid w:val="00C11DB8"/>
    <w:rsid w:val="00C13025"/>
    <w:rsid w:val="00C1347F"/>
    <w:rsid w:val="00C13D7B"/>
    <w:rsid w:val="00C14215"/>
    <w:rsid w:val="00C14C79"/>
    <w:rsid w:val="00C14D92"/>
    <w:rsid w:val="00C15243"/>
    <w:rsid w:val="00C15329"/>
    <w:rsid w:val="00C15799"/>
    <w:rsid w:val="00C15EC5"/>
    <w:rsid w:val="00C15F06"/>
    <w:rsid w:val="00C15FC7"/>
    <w:rsid w:val="00C17043"/>
    <w:rsid w:val="00C17645"/>
    <w:rsid w:val="00C20599"/>
    <w:rsid w:val="00C2077E"/>
    <w:rsid w:val="00C215EE"/>
    <w:rsid w:val="00C21748"/>
    <w:rsid w:val="00C21B13"/>
    <w:rsid w:val="00C229CD"/>
    <w:rsid w:val="00C22E0A"/>
    <w:rsid w:val="00C23F1E"/>
    <w:rsid w:val="00C23F5A"/>
    <w:rsid w:val="00C24B60"/>
    <w:rsid w:val="00C24E0D"/>
    <w:rsid w:val="00C24F65"/>
    <w:rsid w:val="00C25A8A"/>
    <w:rsid w:val="00C25D27"/>
    <w:rsid w:val="00C25FAD"/>
    <w:rsid w:val="00C25FCA"/>
    <w:rsid w:val="00C25FDA"/>
    <w:rsid w:val="00C25FF4"/>
    <w:rsid w:val="00C26A2C"/>
    <w:rsid w:val="00C2737D"/>
    <w:rsid w:val="00C27A25"/>
    <w:rsid w:val="00C27A8E"/>
    <w:rsid w:val="00C27AA4"/>
    <w:rsid w:val="00C30083"/>
    <w:rsid w:val="00C3037D"/>
    <w:rsid w:val="00C31564"/>
    <w:rsid w:val="00C31A7A"/>
    <w:rsid w:val="00C320C8"/>
    <w:rsid w:val="00C3264B"/>
    <w:rsid w:val="00C328BB"/>
    <w:rsid w:val="00C33145"/>
    <w:rsid w:val="00C33357"/>
    <w:rsid w:val="00C3368D"/>
    <w:rsid w:val="00C337F8"/>
    <w:rsid w:val="00C33E01"/>
    <w:rsid w:val="00C3471A"/>
    <w:rsid w:val="00C34746"/>
    <w:rsid w:val="00C34A17"/>
    <w:rsid w:val="00C34C25"/>
    <w:rsid w:val="00C35138"/>
    <w:rsid w:val="00C35236"/>
    <w:rsid w:val="00C355F2"/>
    <w:rsid w:val="00C35B03"/>
    <w:rsid w:val="00C35CB4"/>
    <w:rsid w:val="00C36854"/>
    <w:rsid w:val="00C3730E"/>
    <w:rsid w:val="00C407B1"/>
    <w:rsid w:val="00C4084D"/>
    <w:rsid w:val="00C40B94"/>
    <w:rsid w:val="00C4146B"/>
    <w:rsid w:val="00C415E7"/>
    <w:rsid w:val="00C42C01"/>
    <w:rsid w:val="00C42F6A"/>
    <w:rsid w:val="00C4380F"/>
    <w:rsid w:val="00C43B3D"/>
    <w:rsid w:val="00C4451A"/>
    <w:rsid w:val="00C4472B"/>
    <w:rsid w:val="00C44AB9"/>
    <w:rsid w:val="00C44C06"/>
    <w:rsid w:val="00C44C30"/>
    <w:rsid w:val="00C45080"/>
    <w:rsid w:val="00C45102"/>
    <w:rsid w:val="00C4529D"/>
    <w:rsid w:val="00C45795"/>
    <w:rsid w:val="00C461C9"/>
    <w:rsid w:val="00C467AF"/>
    <w:rsid w:val="00C46B24"/>
    <w:rsid w:val="00C4701C"/>
    <w:rsid w:val="00C5054E"/>
    <w:rsid w:val="00C511DB"/>
    <w:rsid w:val="00C5170B"/>
    <w:rsid w:val="00C5193F"/>
    <w:rsid w:val="00C51A37"/>
    <w:rsid w:val="00C51EE5"/>
    <w:rsid w:val="00C521FF"/>
    <w:rsid w:val="00C5228F"/>
    <w:rsid w:val="00C52BFE"/>
    <w:rsid w:val="00C533C4"/>
    <w:rsid w:val="00C53A2C"/>
    <w:rsid w:val="00C53A3F"/>
    <w:rsid w:val="00C54305"/>
    <w:rsid w:val="00C54557"/>
    <w:rsid w:val="00C54720"/>
    <w:rsid w:val="00C54E4D"/>
    <w:rsid w:val="00C54F3C"/>
    <w:rsid w:val="00C551F1"/>
    <w:rsid w:val="00C553D2"/>
    <w:rsid w:val="00C55700"/>
    <w:rsid w:val="00C56255"/>
    <w:rsid w:val="00C562F1"/>
    <w:rsid w:val="00C5638A"/>
    <w:rsid w:val="00C56680"/>
    <w:rsid w:val="00C56897"/>
    <w:rsid w:val="00C56CD5"/>
    <w:rsid w:val="00C57CEB"/>
    <w:rsid w:val="00C57D18"/>
    <w:rsid w:val="00C6054D"/>
    <w:rsid w:val="00C60ABC"/>
    <w:rsid w:val="00C60EEB"/>
    <w:rsid w:val="00C6110A"/>
    <w:rsid w:val="00C61336"/>
    <w:rsid w:val="00C61568"/>
    <w:rsid w:val="00C61740"/>
    <w:rsid w:val="00C619BF"/>
    <w:rsid w:val="00C61B96"/>
    <w:rsid w:val="00C61E62"/>
    <w:rsid w:val="00C62426"/>
    <w:rsid w:val="00C62AE7"/>
    <w:rsid w:val="00C6342F"/>
    <w:rsid w:val="00C6452E"/>
    <w:rsid w:val="00C64D45"/>
    <w:rsid w:val="00C64DF6"/>
    <w:rsid w:val="00C64E53"/>
    <w:rsid w:val="00C64F63"/>
    <w:rsid w:val="00C65334"/>
    <w:rsid w:val="00C653C5"/>
    <w:rsid w:val="00C6633A"/>
    <w:rsid w:val="00C66B6E"/>
    <w:rsid w:val="00C677DF"/>
    <w:rsid w:val="00C67889"/>
    <w:rsid w:val="00C67B84"/>
    <w:rsid w:val="00C71829"/>
    <w:rsid w:val="00C71E72"/>
    <w:rsid w:val="00C71F85"/>
    <w:rsid w:val="00C7226C"/>
    <w:rsid w:val="00C724BB"/>
    <w:rsid w:val="00C72E93"/>
    <w:rsid w:val="00C72EB0"/>
    <w:rsid w:val="00C73D6F"/>
    <w:rsid w:val="00C740A9"/>
    <w:rsid w:val="00C74A7A"/>
    <w:rsid w:val="00C74C70"/>
    <w:rsid w:val="00C74DEF"/>
    <w:rsid w:val="00C75F3D"/>
    <w:rsid w:val="00C76000"/>
    <w:rsid w:val="00C76124"/>
    <w:rsid w:val="00C76413"/>
    <w:rsid w:val="00C7656D"/>
    <w:rsid w:val="00C76DE1"/>
    <w:rsid w:val="00C76E91"/>
    <w:rsid w:val="00C77DF3"/>
    <w:rsid w:val="00C77E31"/>
    <w:rsid w:val="00C77FDD"/>
    <w:rsid w:val="00C80129"/>
    <w:rsid w:val="00C802EF"/>
    <w:rsid w:val="00C8066E"/>
    <w:rsid w:val="00C814ED"/>
    <w:rsid w:val="00C816BF"/>
    <w:rsid w:val="00C822BE"/>
    <w:rsid w:val="00C823B3"/>
    <w:rsid w:val="00C823FE"/>
    <w:rsid w:val="00C82B70"/>
    <w:rsid w:val="00C82DBA"/>
    <w:rsid w:val="00C8319E"/>
    <w:rsid w:val="00C837E7"/>
    <w:rsid w:val="00C83828"/>
    <w:rsid w:val="00C83EFD"/>
    <w:rsid w:val="00C844F8"/>
    <w:rsid w:val="00C84701"/>
    <w:rsid w:val="00C8481A"/>
    <w:rsid w:val="00C84F6B"/>
    <w:rsid w:val="00C855C1"/>
    <w:rsid w:val="00C858E8"/>
    <w:rsid w:val="00C85A30"/>
    <w:rsid w:val="00C85B69"/>
    <w:rsid w:val="00C85EA9"/>
    <w:rsid w:val="00C866AB"/>
    <w:rsid w:val="00C86759"/>
    <w:rsid w:val="00C870F4"/>
    <w:rsid w:val="00C87390"/>
    <w:rsid w:val="00C875CF"/>
    <w:rsid w:val="00C90904"/>
    <w:rsid w:val="00C90D3B"/>
    <w:rsid w:val="00C915AB"/>
    <w:rsid w:val="00C917D3"/>
    <w:rsid w:val="00C9255A"/>
    <w:rsid w:val="00C92C0F"/>
    <w:rsid w:val="00C930A0"/>
    <w:rsid w:val="00C9396C"/>
    <w:rsid w:val="00C93C6A"/>
    <w:rsid w:val="00C947E8"/>
    <w:rsid w:val="00C94B6B"/>
    <w:rsid w:val="00C94DF7"/>
    <w:rsid w:val="00C954C2"/>
    <w:rsid w:val="00C955EB"/>
    <w:rsid w:val="00C95735"/>
    <w:rsid w:val="00C95774"/>
    <w:rsid w:val="00C963EE"/>
    <w:rsid w:val="00C96C87"/>
    <w:rsid w:val="00C9734D"/>
    <w:rsid w:val="00C9795B"/>
    <w:rsid w:val="00C97CD6"/>
    <w:rsid w:val="00C97F44"/>
    <w:rsid w:val="00CA03D9"/>
    <w:rsid w:val="00CA0AE4"/>
    <w:rsid w:val="00CA0D48"/>
    <w:rsid w:val="00CA1208"/>
    <w:rsid w:val="00CA130F"/>
    <w:rsid w:val="00CA1F14"/>
    <w:rsid w:val="00CA294D"/>
    <w:rsid w:val="00CA2E8F"/>
    <w:rsid w:val="00CA30BA"/>
    <w:rsid w:val="00CA3126"/>
    <w:rsid w:val="00CA3E37"/>
    <w:rsid w:val="00CA467D"/>
    <w:rsid w:val="00CA4DBE"/>
    <w:rsid w:val="00CA5A5A"/>
    <w:rsid w:val="00CA61A9"/>
    <w:rsid w:val="00CA67BA"/>
    <w:rsid w:val="00CA6933"/>
    <w:rsid w:val="00CA6C91"/>
    <w:rsid w:val="00CA6F09"/>
    <w:rsid w:val="00CA7258"/>
    <w:rsid w:val="00CA7CB0"/>
    <w:rsid w:val="00CA7DFE"/>
    <w:rsid w:val="00CA7F5A"/>
    <w:rsid w:val="00CB0688"/>
    <w:rsid w:val="00CB0696"/>
    <w:rsid w:val="00CB14F3"/>
    <w:rsid w:val="00CB17AC"/>
    <w:rsid w:val="00CB1ACF"/>
    <w:rsid w:val="00CB2172"/>
    <w:rsid w:val="00CB458E"/>
    <w:rsid w:val="00CB541A"/>
    <w:rsid w:val="00CB55B0"/>
    <w:rsid w:val="00CB5BA4"/>
    <w:rsid w:val="00CB649B"/>
    <w:rsid w:val="00CB6A47"/>
    <w:rsid w:val="00CB6FFF"/>
    <w:rsid w:val="00CB79A7"/>
    <w:rsid w:val="00CB7C81"/>
    <w:rsid w:val="00CB7D1F"/>
    <w:rsid w:val="00CC0155"/>
    <w:rsid w:val="00CC0564"/>
    <w:rsid w:val="00CC0C9C"/>
    <w:rsid w:val="00CC0CBD"/>
    <w:rsid w:val="00CC0F80"/>
    <w:rsid w:val="00CC12B8"/>
    <w:rsid w:val="00CC13E1"/>
    <w:rsid w:val="00CC1B66"/>
    <w:rsid w:val="00CC1DEF"/>
    <w:rsid w:val="00CC1F3F"/>
    <w:rsid w:val="00CC1FA7"/>
    <w:rsid w:val="00CC2E2A"/>
    <w:rsid w:val="00CC3184"/>
    <w:rsid w:val="00CC338F"/>
    <w:rsid w:val="00CC37A5"/>
    <w:rsid w:val="00CC4631"/>
    <w:rsid w:val="00CC529B"/>
    <w:rsid w:val="00CC5ADC"/>
    <w:rsid w:val="00CC6697"/>
    <w:rsid w:val="00CC6955"/>
    <w:rsid w:val="00CC6C70"/>
    <w:rsid w:val="00CC6D14"/>
    <w:rsid w:val="00CC74D1"/>
    <w:rsid w:val="00CC76F2"/>
    <w:rsid w:val="00CC7899"/>
    <w:rsid w:val="00CC7A6F"/>
    <w:rsid w:val="00CC7B05"/>
    <w:rsid w:val="00CD023E"/>
    <w:rsid w:val="00CD0478"/>
    <w:rsid w:val="00CD0490"/>
    <w:rsid w:val="00CD0B3B"/>
    <w:rsid w:val="00CD0B93"/>
    <w:rsid w:val="00CD10B1"/>
    <w:rsid w:val="00CD125F"/>
    <w:rsid w:val="00CD12E3"/>
    <w:rsid w:val="00CD197D"/>
    <w:rsid w:val="00CD2060"/>
    <w:rsid w:val="00CD28DD"/>
    <w:rsid w:val="00CD29EC"/>
    <w:rsid w:val="00CD2BBA"/>
    <w:rsid w:val="00CD308B"/>
    <w:rsid w:val="00CD41B5"/>
    <w:rsid w:val="00CD4553"/>
    <w:rsid w:val="00CD4742"/>
    <w:rsid w:val="00CD5582"/>
    <w:rsid w:val="00CD5601"/>
    <w:rsid w:val="00CD5F09"/>
    <w:rsid w:val="00CD62D5"/>
    <w:rsid w:val="00CD6BA7"/>
    <w:rsid w:val="00CD6BE2"/>
    <w:rsid w:val="00CD6DF9"/>
    <w:rsid w:val="00CD7274"/>
    <w:rsid w:val="00CD7568"/>
    <w:rsid w:val="00CE0FA0"/>
    <w:rsid w:val="00CE115E"/>
    <w:rsid w:val="00CE1EE5"/>
    <w:rsid w:val="00CE2087"/>
    <w:rsid w:val="00CE255A"/>
    <w:rsid w:val="00CE2ACE"/>
    <w:rsid w:val="00CE2ED6"/>
    <w:rsid w:val="00CE380D"/>
    <w:rsid w:val="00CE3D7D"/>
    <w:rsid w:val="00CE3E6E"/>
    <w:rsid w:val="00CE5544"/>
    <w:rsid w:val="00CE5B46"/>
    <w:rsid w:val="00CE6FE9"/>
    <w:rsid w:val="00CE7361"/>
    <w:rsid w:val="00CE73E2"/>
    <w:rsid w:val="00CE76CB"/>
    <w:rsid w:val="00CE7B19"/>
    <w:rsid w:val="00CF1215"/>
    <w:rsid w:val="00CF1963"/>
    <w:rsid w:val="00CF1B17"/>
    <w:rsid w:val="00CF1D5F"/>
    <w:rsid w:val="00CF25FC"/>
    <w:rsid w:val="00CF263C"/>
    <w:rsid w:val="00CF2659"/>
    <w:rsid w:val="00CF3223"/>
    <w:rsid w:val="00CF3C9A"/>
    <w:rsid w:val="00CF45B9"/>
    <w:rsid w:val="00CF4641"/>
    <w:rsid w:val="00CF4953"/>
    <w:rsid w:val="00CF513C"/>
    <w:rsid w:val="00CF51BB"/>
    <w:rsid w:val="00CF5E9A"/>
    <w:rsid w:val="00CF5FFC"/>
    <w:rsid w:val="00CF66AE"/>
    <w:rsid w:val="00CF6853"/>
    <w:rsid w:val="00CF6B51"/>
    <w:rsid w:val="00CF72D2"/>
    <w:rsid w:val="00CF7562"/>
    <w:rsid w:val="00CF7634"/>
    <w:rsid w:val="00CF78D5"/>
    <w:rsid w:val="00CF7E3A"/>
    <w:rsid w:val="00D003A6"/>
    <w:rsid w:val="00D006F3"/>
    <w:rsid w:val="00D01517"/>
    <w:rsid w:val="00D0165C"/>
    <w:rsid w:val="00D02A35"/>
    <w:rsid w:val="00D02DF3"/>
    <w:rsid w:val="00D0304C"/>
    <w:rsid w:val="00D030E9"/>
    <w:rsid w:val="00D03477"/>
    <w:rsid w:val="00D03810"/>
    <w:rsid w:val="00D03F9D"/>
    <w:rsid w:val="00D0426C"/>
    <w:rsid w:val="00D043D8"/>
    <w:rsid w:val="00D04A73"/>
    <w:rsid w:val="00D04E6A"/>
    <w:rsid w:val="00D05A08"/>
    <w:rsid w:val="00D05C6A"/>
    <w:rsid w:val="00D05D6A"/>
    <w:rsid w:val="00D063FC"/>
    <w:rsid w:val="00D06BA9"/>
    <w:rsid w:val="00D07099"/>
    <w:rsid w:val="00D07771"/>
    <w:rsid w:val="00D07D33"/>
    <w:rsid w:val="00D07E21"/>
    <w:rsid w:val="00D10BA2"/>
    <w:rsid w:val="00D10C0B"/>
    <w:rsid w:val="00D12293"/>
    <w:rsid w:val="00D130D3"/>
    <w:rsid w:val="00D1325B"/>
    <w:rsid w:val="00D1373D"/>
    <w:rsid w:val="00D139B7"/>
    <w:rsid w:val="00D1449F"/>
    <w:rsid w:val="00D14A8E"/>
    <w:rsid w:val="00D14B18"/>
    <w:rsid w:val="00D14B5E"/>
    <w:rsid w:val="00D14EB3"/>
    <w:rsid w:val="00D15694"/>
    <w:rsid w:val="00D15AE2"/>
    <w:rsid w:val="00D16485"/>
    <w:rsid w:val="00D168FD"/>
    <w:rsid w:val="00D16E4C"/>
    <w:rsid w:val="00D1789A"/>
    <w:rsid w:val="00D20428"/>
    <w:rsid w:val="00D20546"/>
    <w:rsid w:val="00D21745"/>
    <w:rsid w:val="00D222B0"/>
    <w:rsid w:val="00D224C6"/>
    <w:rsid w:val="00D22628"/>
    <w:rsid w:val="00D22C11"/>
    <w:rsid w:val="00D22DC7"/>
    <w:rsid w:val="00D23A81"/>
    <w:rsid w:val="00D23FDF"/>
    <w:rsid w:val="00D24147"/>
    <w:rsid w:val="00D243D5"/>
    <w:rsid w:val="00D2533B"/>
    <w:rsid w:val="00D2568F"/>
    <w:rsid w:val="00D256F6"/>
    <w:rsid w:val="00D25BC7"/>
    <w:rsid w:val="00D25F0C"/>
    <w:rsid w:val="00D25F4E"/>
    <w:rsid w:val="00D2606C"/>
    <w:rsid w:val="00D261D9"/>
    <w:rsid w:val="00D26445"/>
    <w:rsid w:val="00D26D9C"/>
    <w:rsid w:val="00D26F4A"/>
    <w:rsid w:val="00D2765B"/>
    <w:rsid w:val="00D30EA1"/>
    <w:rsid w:val="00D315B2"/>
    <w:rsid w:val="00D3195E"/>
    <w:rsid w:val="00D31E84"/>
    <w:rsid w:val="00D32698"/>
    <w:rsid w:val="00D3281A"/>
    <w:rsid w:val="00D32F2F"/>
    <w:rsid w:val="00D32F4D"/>
    <w:rsid w:val="00D332E9"/>
    <w:rsid w:val="00D33A53"/>
    <w:rsid w:val="00D33D0B"/>
    <w:rsid w:val="00D33F96"/>
    <w:rsid w:val="00D34039"/>
    <w:rsid w:val="00D34386"/>
    <w:rsid w:val="00D345EE"/>
    <w:rsid w:val="00D34674"/>
    <w:rsid w:val="00D348C7"/>
    <w:rsid w:val="00D35593"/>
    <w:rsid w:val="00D36138"/>
    <w:rsid w:val="00D36862"/>
    <w:rsid w:val="00D371D7"/>
    <w:rsid w:val="00D37296"/>
    <w:rsid w:val="00D37A40"/>
    <w:rsid w:val="00D403BA"/>
    <w:rsid w:val="00D40487"/>
    <w:rsid w:val="00D408E4"/>
    <w:rsid w:val="00D40992"/>
    <w:rsid w:val="00D40E41"/>
    <w:rsid w:val="00D423BA"/>
    <w:rsid w:val="00D42830"/>
    <w:rsid w:val="00D43484"/>
    <w:rsid w:val="00D436F3"/>
    <w:rsid w:val="00D43B5F"/>
    <w:rsid w:val="00D44399"/>
    <w:rsid w:val="00D44A69"/>
    <w:rsid w:val="00D44E59"/>
    <w:rsid w:val="00D46607"/>
    <w:rsid w:val="00D46886"/>
    <w:rsid w:val="00D478B2"/>
    <w:rsid w:val="00D47966"/>
    <w:rsid w:val="00D47C09"/>
    <w:rsid w:val="00D50320"/>
    <w:rsid w:val="00D5057C"/>
    <w:rsid w:val="00D50639"/>
    <w:rsid w:val="00D5085E"/>
    <w:rsid w:val="00D50D23"/>
    <w:rsid w:val="00D5106B"/>
    <w:rsid w:val="00D51907"/>
    <w:rsid w:val="00D51DBF"/>
    <w:rsid w:val="00D52005"/>
    <w:rsid w:val="00D52017"/>
    <w:rsid w:val="00D52261"/>
    <w:rsid w:val="00D523F5"/>
    <w:rsid w:val="00D52963"/>
    <w:rsid w:val="00D52DB6"/>
    <w:rsid w:val="00D52DCC"/>
    <w:rsid w:val="00D52ED9"/>
    <w:rsid w:val="00D5343B"/>
    <w:rsid w:val="00D53566"/>
    <w:rsid w:val="00D54246"/>
    <w:rsid w:val="00D5447E"/>
    <w:rsid w:val="00D54610"/>
    <w:rsid w:val="00D547CD"/>
    <w:rsid w:val="00D5499E"/>
    <w:rsid w:val="00D54B72"/>
    <w:rsid w:val="00D54B9C"/>
    <w:rsid w:val="00D550B1"/>
    <w:rsid w:val="00D55101"/>
    <w:rsid w:val="00D55FF7"/>
    <w:rsid w:val="00D56962"/>
    <w:rsid w:val="00D56DF8"/>
    <w:rsid w:val="00D5760D"/>
    <w:rsid w:val="00D57F97"/>
    <w:rsid w:val="00D608E4"/>
    <w:rsid w:val="00D60B61"/>
    <w:rsid w:val="00D622EB"/>
    <w:rsid w:val="00D62CF0"/>
    <w:rsid w:val="00D634A7"/>
    <w:rsid w:val="00D63737"/>
    <w:rsid w:val="00D64BC3"/>
    <w:rsid w:val="00D6518D"/>
    <w:rsid w:val="00D65EFF"/>
    <w:rsid w:val="00D65F12"/>
    <w:rsid w:val="00D6627D"/>
    <w:rsid w:val="00D665A9"/>
    <w:rsid w:val="00D67289"/>
    <w:rsid w:val="00D67658"/>
    <w:rsid w:val="00D67700"/>
    <w:rsid w:val="00D67B8F"/>
    <w:rsid w:val="00D7054A"/>
    <w:rsid w:val="00D70592"/>
    <w:rsid w:val="00D708DB"/>
    <w:rsid w:val="00D70AE3"/>
    <w:rsid w:val="00D70C3A"/>
    <w:rsid w:val="00D7122C"/>
    <w:rsid w:val="00D7169C"/>
    <w:rsid w:val="00D716E1"/>
    <w:rsid w:val="00D718A0"/>
    <w:rsid w:val="00D71CF8"/>
    <w:rsid w:val="00D727E0"/>
    <w:rsid w:val="00D72F02"/>
    <w:rsid w:val="00D73B10"/>
    <w:rsid w:val="00D73D8A"/>
    <w:rsid w:val="00D745E5"/>
    <w:rsid w:val="00D74ADD"/>
    <w:rsid w:val="00D74D90"/>
    <w:rsid w:val="00D74EB8"/>
    <w:rsid w:val="00D752FA"/>
    <w:rsid w:val="00D76B66"/>
    <w:rsid w:val="00D76C45"/>
    <w:rsid w:val="00D76DB7"/>
    <w:rsid w:val="00D771BA"/>
    <w:rsid w:val="00D77432"/>
    <w:rsid w:val="00D77960"/>
    <w:rsid w:val="00D77AB1"/>
    <w:rsid w:val="00D804C6"/>
    <w:rsid w:val="00D805C0"/>
    <w:rsid w:val="00D806A5"/>
    <w:rsid w:val="00D80B65"/>
    <w:rsid w:val="00D81066"/>
    <w:rsid w:val="00D812D7"/>
    <w:rsid w:val="00D819D9"/>
    <w:rsid w:val="00D82953"/>
    <w:rsid w:val="00D8331A"/>
    <w:rsid w:val="00D83386"/>
    <w:rsid w:val="00D83CDA"/>
    <w:rsid w:val="00D842EC"/>
    <w:rsid w:val="00D84966"/>
    <w:rsid w:val="00D84C53"/>
    <w:rsid w:val="00D8536D"/>
    <w:rsid w:val="00D8581D"/>
    <w:rsid w:val="00D85849"/>
    <w:rsid w:val="00D86226"/>
    <w:rsid w:val="00D867CC"/>
    <w:rsid w:val="00D86A58"/>
    <w:rsid w:val="00D86BD7"/>
    <w:rsid w:val="00D8701E"/>
    <w:rsid w:val="00D901FA"/>
    <w:rsid w:val="00D902AB"/>
    <w:rsid w:val="00D90826"/>
    <w:rsid w:val="00D9152E"/>
    <w:rsid w:val="00D917C0"/>
    <w:rsid w:val="00D922BF"/>
    <w:rsid w:val="00D924B2"/>
    <w:rsid w:val="00D92614"/>
    <w:rsid w:val="00D9270E"/>
    <w:rsid w:val="00D9289C"/>
    <w:rsid w:val="00D928DC"/>
    <w:rsid w:val="00D92A4B"/>
    <w:rsid w:val="00D93CAC"/>
    <w:rsid w:val="00D93F93"/>
    <w:rsid w:val="00D949ED"/>
    <w:rsid w:val="00D95B12"/>
    <w:rsid w:val="00D95B21"/>
    <w:rsid w:val="00D95F72"/>
    <w:rsid w:val="00D9695E"/>
    <w:rsid w:val="00D96C8F"/>
    <w:rsid w:val="00D970BE"/>
    <w:rsid w:val="00D972A1"/>
    <w:rsid w:val="00D9745A"/>
    <w:rsid w:val="00D97B43"/>
    <w:rsid w:val="00D97B6D"/>
    <w:rsid w:val="00D97E04"/>
    <w:rsid w:val="00DA052D"/>
    <w:rsid w:val="00DA077D"/>
    <w:rsid w:val="00DA202C"/>
    <w:rsid w:val="00DA2B3D"/>
    <w:rsid w:val="00DA2B4F"/>
    <w:rsid w:val="00DA2BC2"/>
    <w:rsid w:val="00DA2C0A"/>
    <w:rsid w:val="00DA3772"/>
    <w:rsid w:val="00DA41C6"/>
    <w:rsid w:val="00DA4493"/>
    <w:rsid w:val="00DA4758"/>
    <w:rsid w:val="00DA4993"/>
    <w:rsid w:val="00DA4BB7"/>
    <w:rsid w:val="00DA4F2B"/>
    <w:rsid w:val="00DA50D1"/>
    <w:rsid w:val="00DA50F6"/>
    <w:rsid w:val="00DA54A2"/>
    <w:rsid w:val="00DA5C71"/>
    <w:rsid w:val="00DA5F50"/>
    <w:rsid w:val="00DA6469"/>
    <w:rsid w:val="00DA6776"/>
    <w:rsid w:val="00DA7265"/>
    <w:rsid w:val="00DA741D"/>
    <w:rsid w:val="00DA75A2"/>
    <w:rsid w:val="00DB016B"/>
    <w:rsid w:val="00DB01D1"/>
    <w:rsid w:val="00DB0354"/>
    <w:rsid w:val="00DB04F9"/>
    <w:rsid w:val="00DB0B75"/>
    <w:rsid w:val="00DB1AA6"/>
    <w:rsid w:val="00DB1BF0"/>
    <w:rsid w:val="00DB243C"/>
    <w:rsid w:val="00DB2AE7"/>
    <w:rsid w:val="00DB2D0D"/>
    <w:rsid w:val="00DB344E"/>
    <w:rsid w:val="00DB3815"/>
    <w:rsid w:val="00DB3959"/>
    <w:rsid w:val="00DB4F93"/>
    <w:rsid w:val="00DB52A1"/>
    <w:rsid w:val="00DB5EDC"/>
    <w:rsid w:val="00DB720D"/>
    <w:rsid w:val="00DB7381"/>
    <w:rsid w:val="00DC0507"/>
    <w:rsid w:val="00DC0BAE"/>
    <w:rsid w:val="00DC1120"/>
    <w:rsid w:val="00DC1E3A"/>
    <w:rsid w:val="00DC1E53"/>
    <w:rsid w:val="00DC2ED7"/>
    <w:rsid w:val="00DC37AD"/>
    <w:rsid w:val="00DC3AFA"/>
    <w:rsid w:val="00DC3E3D"/>
    <w:rsid w:val="00DC46A0"/>
    <w:rsid w:val="00DC4B18"/>
    <w:rsid w:val="00DC5080"/>
    <w:rsid w:val="00DC5706"/>
    <w:rsid w:val="00DC5883"/>
    <w:rsid w:val="00DC620D"/>
    <w:rsid w:val="00DC697D"/>
    <w:rsid w:val="00DC739D"/>
    <w:rsid w:val="00DC74A7"/>
    <w:rsid w:val="00DC770A"/>
    <w:rsid w:val="00DC7980"/>
    <w:rsid w:val="00DD09DD"/>
    <w:rsid w:val="00DD0DFA"/>
    <w:rsid w:val="00DD13B3"/>
    <w:rsid w:val="00DD1680"/>
    <w:rsid w:val="00DD1722"/>
    <w:rsid w:val="00DD1957"/>
    <w:rsid w:val="00DD20B3"/>
    <w:rsid w:val="00DD37CB"/>
    <w:rsid w:val="00DD3CD1"/>
    <w:rsid w:val="00DD3E66"/>
    <w:rsid w:val="00DD5572"/>
    <w:rsid w:val="00DD5A8F"/>
    <w:rsid w:val="00DD627A"/>
    <w:rsid w:val="00DD663E"/>
    <w:rsid w:val="00DD68FE"/>
    <w:rsid w:val="00DD6B46"/>
    <w:rsid w:val="00DD6F15"/>
    <w:rsid w:val="00DE04D0"/>
    <w:rsid w:val="00DE1429"/>
    <w:rsid w:val="00DE1759"/>
    <w:rsid w:val="00DE1CBF"/>
    <w:rsid w:val="00DE2094"/>
    <w:rsid w:val="00DE213F"/>
    <w:rsid w:val="00DE284A"/>
    <w:rsid w:val="00DE2BE9"/>
    <w:rsid w:val="00DE2FE8"/>
    <w:rsid w:val="00DE35D8"/>
    <w:rsid w:val="00DE3765"/>
    <w:rsid w:val="00DE509A"/>
    <w:rsid w:val="00DE528C"/>
    <w:rsid w:val="00DE590B"/>
    <w:rsid w:val="00DE606A"/>
    <w:rsid w:val="00DE6220"/>
    <w:rsid w:val="00DE629F"/>
    <w:rsid w:val="00DE62A7"/>
    <w:rsid w:val="00DE6361"/>
    <w:rsid w:val="00DE6416"/>
    <w:rsid w:val="00DE6438"/>
    <w:rsid w:val="00DE6A32"/>
    <w:rsid w:val="00DE77AC"/>
    <w:rsid w:val="00DE796C"/>
    <w:rsid w:val="00DE7A38"/>
    <w:rsid w:val="00DF05F1"/>
    <w:rsid w:val="00DF06DB"/>
    <w:rsid w:val="00DF0830"/>
    <w:rsid w:val="00DF105A"/>
    <w:rsid w:val="00DF1387"/>
    <w:rsid w:val="00DF25F7"/>
    <w:rsid w:val="00DF268B"/>
    <w:rsid w:val="00DF3F8F"/>
    <w:rsid w:val="00DF4ACF"/>
    <w:rsid w:val="00DF4B7F"/>
    <w:rsid w:val="00DF4E53"/>
    <w:rsid w:val="00DF4FDC"/>
    <w:rsid w:val="00DF507A"/>
    <w:rsid w:val="00DF51D1"/>
    <w:rsid w:val="00DF528D"/>
    <w:rsid w:val="00DF546B"/>
    <w:rsid w:val="00DF557A"/>
    <w:rsid w:val="00DF5645"/>
    <w:rsid w:val="00DF5B35"/>
    <w:rsid w:val="00DF6056"/>
    <w:rsid w:val="00DF6EA5"/>
    <w:rsid w:val="00DF71B6"/>
    <w:rsid w:val="00E00740"/>
    <w:rsid w:val="00E00802"/>
    <w:rsid w:val="00E00BDC"/>
    <w:rsid w:val="00E00DE7"/>
    <w:rsid w:val="00E0114E"/>
    <w:rsid w:val="00E01268"/>
    <w:rsid w:val="00E01CE6"/>
    <w:rsid w:val="00E02063"/>
    <w:rsid w:val="00E026DB"/>
    <w:rsid w:val="00E0348A"/>
    <w:rsid w:val="00E048A9"/>
    <w:rsid w:val="00E04915"/>
    <w:rsid w:val="00E05738"/>
    <w:rsid w:val="00E05850"/>
    <w:rsid w:val="00E05A74"/>
    <w:rsid w:val="00E05ED3"/>
    <w:rsid w:val="00E06071"/>
    <w:rsid w:val="00E0611D"/>
    <w:rsid w:val="00E068D8"/>
    <w:rsid w:val="00E06B08"/>
    <w:rsid w:val="00E06B5F"/>
    <w:rsid w:val="00E074F9"/>
    <w:rsid w:val="00E10179"/>
    <w:rsid w:val="00E11129"/>
    <w:rsid w:val="00E11B72"/>
    <w:rsid w:val="00E1212B"/>
    <w:rsid w:val="00E12A3A"/>
    <w:rsid w:val="00E12C14"/>
    <w:rsid w:val="00E12E99"/>
    <w:rsid w:val="00E134C0"/>
    <w:rsid w:val="00E1361D"/>
    <w:rsid w:val="00E13884"/>
    <w:rsid w:val="00E139E7"/>
    <w:rsid w:val="00E14C4D"/>
    <w:rsid w:val="00E14F70"/>
    <w:rsid w:val="00E150E7"/>
    <w:rsid w:val="00E1524F"/>
    <w:rsid w:val="00E15F19"/>
    <w:rsid w:val="00E16BD3"/>
    <w:rsid w:val="00E16BE7"/>
    <w:rsid w:val="00E16DEF"/>
    <w:rsid w:val="00E171F5"/>
    <w:rsid w:val="00E1788E"/>
    <w:rsid w:val="00E20350"/>
    <w:rsid w:val="00E20692"/>
    <w:rsid w:val="00E2089E"/>
    <w:rsid w:val="00E212CD"/>
    <w:rsid w:val="00E21535"/>
    <w:rsid w:val="00E22071"/>
    <w:rsid w:val="00E221DA"/>
    <w:rsid w:val="00E227EE"/>
    <w:rsid w:val="00E2286B"/>
    <w:rsid w:val="00E22A2D"/>
    <w:rsid w:val="00E22CE6"/>
    <w:rsid w:val="00E23021"/>
    <w:rsid w:val="00E233D7"/>
    <w:rsid w:val="00E23A63"/>
    <w:rsid w:val="00E23AD8"/>
    <w:rsid w:val="00E23FBB"/>
    <w:rsid w:val="00E2551D"/>
    <w:rsid w:val="00E2558E"/>
    <w:rsid w:val="00E259E3"/>
    <w:rsid w:val="00E26351"/>
    <w:rsid w:val="00E263F2"/>
    <w:rsid w:val="00E26643"/>
    <w:rsid w:val="00E26749"/>
    <w:rsid w:val="00E268FC"/>
    <w:rsid w:val="00E27007"/>
    <w:rsid w:val="00E302BE"/>
    <w:rsid w:val="00E30D65"/>
    <w:rsid w:val="00E31232"/>
    <w:rsid w:val="00E3145E"/>
    <w:rsid w:val="00E3179A"/>
    <w:rsid w:val="00E31E7D"/>
    <w:rsid w:val="00E31F5B"/>
    <w:rsid w:val="00E323FF"/>
    <w:rsid w:val="00E3322C"/>
    <w:rsid w:val="00E33661"/>
    <w:rsid w:val="00E340E4"/>
    <w:rsid w:val="00E3445D"/>
    <w:rsid w:val="00E3453F"/>
    <w:rsid w:val="00E346B1"/>
    <w:rsid w:val="00E34940"/>
    <w:rsid w:val="00E34D5C"/>
    <w:rsid w:val="00E375B0"/>
    <w:rsid w:val="00E37C4B"/>
    <w:rsid w:val="00E40477"/>
    <w:rsid w:val="00E40B17"/>
    <w:rsid w:val="00E419BC"/>
    <w:rsid w:val="00E419D5"/>
    <w:rsid w:val="00E421EB"/>
    <w:rsid w:val="00E42C05"/>
    <w:rsid w:val="00E42E7A"/>
    <w:rsid w:val="00E44065"/>
    <w:rsid w:val="00E44741"/>
    <w:rsid w:val="00E44899"/>
    <w:rsid w:val="00E44AD2"/>
    <w:rsid w:val="00E44FBB"/>
    <w:rsid w:val="00E45598"/>
    <w:rsid w:val="00E455DB"/>
    <w:rsid w:val="00E457D3"/>
    <w:rsid w:val="00E4595E"/>
    <w:rsid w:val="00E461CE"/>
    <w:rsid w:val="00E46504"/>
    <w:rsid w:val="00E46734"/>
    <w:rsid w:val="00E47A32"/>
    <w:rsid w:val="00E50892"/>
    <w:rsid w:val="00E50935"/>
    <w:rsid w:val="00E50FEF"/>
    <w:rsid w:val="00E512BC"/>
    <w:rsid w:val="00E5134F"/>
    <w:rsid w:val="00E5142C"/>
    <w:rsid w:val="00E51DD9"/>
    <w:rsid w:val="00E52AEB"/>
    <w:rsid w:val="00E530D4"/>
    <w:rsid w:val="00E53113"/>
    <w:rsid w:val="00E5311D"/>
    <w:rsid w:val="00E536EE"/>
    <w:rsid w:val="00E538CA"/>
    <w:rsid w:val="00E54648"/>
    <w:rsid w:val="00E548B3"/>
    <w:rsid w:val="00E54F66"/>
    <w:rsid w:val="00E551B9"/>
    <w:rsid w:val="00E55E0F"/>
    <w:rsid w:val="00E562F5"/>
    <w:rsid w:val="00E5782D"/>
    <w:rsid w:val="00E57E04"/>
    <w:rsid w:val="00E600A2"/>
    <w:rsid w:val="00E600EA"/>
    <w:rsid w:val="00E60701"/>
    <w:rsid w:val="00E60DD6"/>
    <w:rsid w:val="00E60E71"/>
    <w:rsid w:val="00E60FC5"/>
    <w:rsid w:val="00E61229"/>
    <w:rsid w:val="00E61575"/>
    <w:rsid w:val="00E61919"/>
    <w:rsid w:val="00E61960"/>
    <w:rsid w:val="00E61AAC"/>
    <w:rsid w:val="00E61F89"/>
    <w:rsid w:val="00E62442"/>
    <w:rsid w:val="00E62D90"/>
    <w:rsid w:val="00E63500"/>
    <w:rsid w:val="00E63B18"/>
    <w:rsid w:val="00E63D99"/>
    <w:rsid w:val="00E63E85"/>
    <w:rsid w:val="00E646FF"/>
    <w:rsid w:val="00E64BD6"/>
    <w:rsid w:val="00E64E60"/>
    <w:rsid w:val="00E65095"/>
    <w:rsid w:val="00E657EE"/>
    <w:rsid w:val="00E65AEB"/>
    <w:rsid w:val="00E661C6"/>
    <w:rsid w:val="00E6620E"/>
    <w:rsid w:val="00E66299"/>
    <w:rsid w:val="00E665EB"/>
    <w:rsid w:val="00E66739"/>
    <w:rsid w:val="00E668DF"/>
    <w:rsid w:val="00E67A99"/>
    <w:rsid w:val="00E70320"/>
    <w:rsid w:val="00E7227A"/>
    <w:rsid w:val="00E7289B"/>
    <w:rsid w:val="00E72D86"/>
    <w:rsid w:val="00E72DF2"/>
    <w:rsid w:val="00E732EC"/>
    <w:rsid w:val="00E737DB"/>
    <w:rsid w:val="00E73BD3"/>
    <w:rsid w:val="00E75190"/>
    <w:rsid w:val="00E751B5"/>
    <w:rsid w:val="00E761A8"/>
    <w:rsid w:val="00E764A6"/>
    <w:rsid w:val="00E767BD"/>
    <w:rsid w:val="00E76C47"/>
    <w:rsid w:val="00E76DC0"/>
    <w:rsid w:val="00E77022"/>
    <w:rsid w:val="00E772A3"/>
    <w:rsid w:val="00E77394"/>
    <w:rsid w:val="00E77553"/>
    <w:rsid w:val="00E77972"/>
    <w:rsid w:val="00E7798F"/>
    <w:rsid w:val="00E803B1"/>
    <w:rsid w:val="00E80AE7"/>
    <w:rsid w:val="00E80CDA"/>
    <w:rsid w:val="00E80FA1"/>
    <w:rsid w:val="00E81095"/>
    <w:rsid w:val="00E81125"/>
    <w:rsid w:val="00E81155"/>
    <w:rsid w:val="00E81232"/>
    <w:rsid w:val="00E8171C"/>
    <w:rsid w:val="00E8177E"/>
    <w:rsid w:val="00E81F3D"/>
    <w:rsid w:val="00E81F88"/>
    <w:rsid w:val="00E82090"/>
    <w:rsid w:val="00E82263"/>
    <w:rsid w:val="00E8233D"/>
    <w:rsid w:val="00E82C26"/>
    <w:rsid w:val="00E836C8"/>
    <w:rsid w:val="00E84314"/>
    <w:rsid w:val="00E847FC"/>
    <w:rsid w:val="00E84B00"/>
    <w:rsid w:val="00E85182"/>
    <w:rsid w:val="00E85B81"/>
    <w:rsid w:val="00E85EB0"/>
    <w:rsid w:val="00E85EE6"/>
    <w:rsid w:val="00E86142"/>
    <w:rsid w:val="00E862D4"/>
    <w:rsid w:val="00E86466"/>
    <w:rsid w:val="00E86922"/>
    <w:rsid w:val="00E86BE5"/>
    <w:rsid w:val="00E86D9D"/>
    <w:rsid w:val="00E86F77"/>
    <w:rsid w:val="00E87F7A"/>
    <w:rsid w:val="00E902C4"/>
    <w:rsid w:val="00E9079A"/>
    <w:rsid w:val="00E90B4A"/>
    <w:rsid w:val="00E90DB7"/>
    <w:rsid w:val="00E91115"/>
    <w:rsid w:val="00E91D58"/>
    <w:rsid w:val="00E92010"/>
    <w:rsid w:val="00E92272"/>
    <w:rsid w:val="00E9322D"/>
    <w:rsid w:val="00E938BF"/>
    <w:rsid w:val="00E93905"/>
    <w:rsid w:val="00E9486B"/>
    <w:rsid w:val="00E948E0"/>
    <w:rsid w:val="00E94F33"/>
    <w:rsid w:val="00E96642"/>
    <w:rsid w:val="00E96E97"/>
    <w:rsid w:val="00E978C7"/>
    <w:rsid w:val="00E97AE0"/>
    <w:rsid w:val="00E97C26"/>
    <w:rsid w:val="00E97F22"/>
    <w:rsid w:val="00EA0002"/>
    <w:rsid w:val="00EA0443"/>
    <w:rsid w:val="00EA08E2"/>
    <w:rsid w:val="00EA09A1"/>
    <w:rsid w:val="00EA0A30"/>
    <w:rsid w:val="00EA0E99"/>
    <w:rsid w:val="00EA10BA"/>
    <w:rsid w:val="00EA1EDE"/>
    <w:rsid w:val="00EA20AC"/>
    <w:rsid w:val="00EA2237"/>
    <w:rsid w:val="00EA2554"/>
    <w:rsid w:val="00EA2A36"/>
    <w:rsid w:val="00EA2B4C"/>
    <w:rsid w:val="00EA3BC1"/>
    <w:rsid w:val="00EA49AC"/>
    <w:rsid w:val="00EA565E"/>
    <w:rsid w:val="00EA585B"/>
    <w:rsid w:val="00EA62A2"/>
    <w:rsid w:val="00EA64DA"/>
    <w:rsid w:val="00EA65F0"/>
    <w:rsid w:val="00EA6975"/>
    <w:rsid w:val="00EA6C8F"/>
    <w:rsid w:val="00EA6E59"/>
    <w:rsid w:val="00EA73B6"/>
    <w:rsid w:val="00EA7612"/>
    <w:rsid w:val="00EA78B0"/>
    <w:rsid w:val="00EA7B23"/>
    <w:rsid w:val="00EA7ED8"/>
    <w:rsid w:val="00EB00B5"/>
    <w:rsid w:val="00EB01DF"/>
    <w:rsid w:val="00EB0537"/>
    <w:rsid w:val="00EB1163"/>
    <w:rsid w:val="00EB1923"/>
    <w:rsid w:val="00EB1B97"/>
    <w:rsid w:val="00EB2FD5"/>
    <w:rsid w:val="00EB39DF"/>
    <w:rsid w:val="00EB3F00"/>
    <w:rsid w:val="00EB409D"/>
    <w:rsid w:val="00EB4630"/>
    <w:rsid w:val="00EB46A5"/>
    <w:rsid w:val="00EB4F52"/>
    <w:rsid w:val="00EB5521"/>
    <w:rsid w:val="00EB5A26"/>
    <w:rsid w:val="00EB5C3A"/>
    <w:rsid w:val="00EB600D"/>
    <w:rsid w:val="00EB60C6"/>
    <w:rsid w:val="00EB6188"/>
    <w:rsid w:val="00EB62B4"/>
    <w:rsid w:val="00EB6550"/>
    <w:rsid w:val="00EB6626"/>
    <w:rsid w:val="00EB697B"/>
    <w:rsid w:val="00EB6CAC"/>
    <w:rsid w:val="00EB7427"/>
    <w:rsid w:val="00EB774F"/>
    <w:rsid w:val="00EC000D"/>
    <w:rsid w:val="00EC067E"/>
    <w:rsid w:val="00EC0728"/>
    <w:rsid w:val="00EC077C"/>
    <w:rsid w:val="00EC08A5"/>
    <w:rsid w:val="00EC187C"/>
    <w:rsid w:val="00EC199D"/>
    <w:rsid w:val="00EC1F22"/>
    <w:rsid w:val="00EC2FDF"/>
    <w:rsid w:val="00EC3009"/>
    <w:rsid w:val="00EC346C"/>
    <w:rsid w:val="00EC4B26"/>
    <w:rsid w:val="00EC5C56"/>
    <w:rsid w:val="00EC6585"/>
    <w:rsid w:val="00EC658F"/>
    <w:rsid w:val="00EC6603"/>
    <w:rsid w:val="00EC6707"/>
    <w:rsid w:val="00EC69D9"/>
    <w:rsid w:val="00EC71CD"/>
    <w:rsid w:val="00EC7FDB"/>
    <w:rsid w:val="00ED04DC"/>
    <w:rsid w:val="00ED06DD"/>
    <w:rsid w:val="00ED07B1"/>
    <w:rsid w:val="00ED09DB"/>
    <w:rsid w:val="00ED1162"/>
    <w:rsid w:val="00ED146B"/>
    <w:rsid w:val="00ED1476"/>
    <w:rsid w:val="00ED28F5"/>
    <w:rsid w:val="00ED52ED"/>
    <w:rsid w:val="00ED530F"/>
    <w:rsid w:val="00ED60EF"/>
    <w:rsid w:val="00ED618A"/>
    <w:rsid w:val="00ED69C4"/>
    <w:rsid w:val="00ED6C11"/>
    <w:rsid w:val="00EE0992"/>
    <w:rsid w:val="00EE0ACE"/>
    <w:rsid w:val="00EE13A2"/>
    <w:rsid w:val="00EE13E3"/>
    <w:rsid w:val="00EE2BF9"/>
    <w:rsid w:val="00EE3154"/>
    <w:rsid w:val="00EE4FC4"/>
    <w:rsid w:val="00EE58CE"/>
    <w:rsid w:val="00EE5917"/>
    <w:rsid w:val="00EE70FA"/>
    <w:rsid w:val="00EE715F"/>
    <w:rsid w:val="00EE789D"/>
    <w:rsid w:val="00EE7B41"/>
    <w:rsid w:val="00EF0715"/>
    <w:rsid w:val="00EF096D"/>
    <w:rsid w:val="00EF0B7D"/>
    <w:rsid w:val="00EF0DBB"/>
    <w:rsid w:val="00EF1230"/>
    <w:rsid w:val="00EF1293"/>
    <w:rsid w:val="00EF1998"/>
    <w:rsid w:val="00EF207E"/>
    <w:rsid w:val="00EF23D3"/>
    <w:rsid w:val="00EF3155"/>
    <w:rsid w:val="00EF3519"/>
    <w:rsid w:val="00EF3693"/>
    <w:rsid w:val="00EF3EA4"/>
    <w:rsid w:val="00EF400E"/>
    <w:rsid w:val="00EF4714"/>
    <w:rsid w:val="00EF48B2"/>
    <w:rsid w:val="00EF5481"/>
    <w:rsid w:val="00EF6256"/>
    <w:rsid w:val="00EF6C09"/>
    <w:rsid w:val="00EF6CC8"/>
    <w:rsid w:val="00EF6EAE"/>
    <w:rsid w:val="00EF6EC7"/>
    <w:rsid w:val="00EF70B9"/>
    <w:rsid w:val="00F013DC"/>
    <w:rsid w:val="00F01456"/>
    <w:rsid w:val="00F01DD4"/>
    <w:rsid w:val="00F020F4"/>
    <w:rsid w:val="00F02779"/>
    <w:rsid w:val="00F03555"/>
    <w:rsid w:val="00F0356B"/>
    <w:rsid w:val="00F04240"/>
    <w:rsid w:val="00F047F8"/>
    <w:rsid w:val="00F04B3B"/>
    <w:rsid w:val="00F04DF7"/>
    <w:rsid w:val="00F05844"/>
    <w:rsid w:val="00F06E08"/>
    <w:rsid w:val="00F07023"/>
    <w:rsid w:val="00F07293"/>
    <w:rsid w:val="00F07366"/>
    <w:rsid w:val="00F075AA"/>
    <w:rsid w:val="00F10385"/>
    <w:rsid w:val="00F10389"/>
    <w:rsid w:val="00F10FA9"/>
    <w:rsid w:val="00F1101B"/>
    <w:rsid w:val="00F11866"/>
    <w:rsid w:val="00F11A7F"/>
    <w:rsid w:val="00F120ED"/>
    <w:rsid w:val="00F1295A"/>
    <w:rsid w:val="00F13493"/>
    <w:rsid w:val="00F134D6"/>
    <w:rsid w:val="00F1390F"/>
    <w:rsid w:val="00F13D4B"/>
    <w:rsid w:val="00F1401B"/>
    <w:rsid w:val="00F14B7D"/>
    <w:rsid w:val="00F14E28"/>
    <w:rsid w:val="00F15737"/>
    <w:rsid w:val="00F15AEA"/>
    <w:rsid w:val="00F1606B"/>
    <w:rsid w:val="00F165DA"/>
    <w:rsid w:val="00F16AB2"/>
    <w:rsid w:val="00F1782E"/>
    <w:rsid w:val="00F17F47"/>
    <w:rsid w:val="00F2001D"/>
    <w:rsid w:val="00F20057"/>
    <w:rsid w:val="00F20614"/>
    <w:rsid w:val="00F2177C"/>
    <w:rsid w:val="00F228C2"/>
    <w:rsid w:val="00F23606"/>
    <w:rsid w:val="00F2438B"/>
    <w:rsid w:val="00F24CD9"/>
    <w:rsid w:val="00F25674"/>
    <w:rsid w:val="00F2571A"/>
    <w:rsid w:val="00F269DF"/>
    <w:rsid w:val="00F26D2A"/>
    <w:rsid w:val="00F26D47"/>
    <w:rsid w:val="00F26F05"/>
    <w:rsid w:val="00F27716"/>
    <w:rsid w:val="00F278B2"/>
    <w:rsid w:val="00F302F6"/>
    <w:rsid w:val="00F30D4B"/>
    <w:rsid w:val="00F30EC1"/>
    <w:rsid w:val="00F3138D"/>
    <w:rsid w:val="00F315DC"/>
    <w:rsid w:val="00F3161C"/>
    <w:rsid w:val="00F319E9"/>
    <w:rsid w:val="00F32893"/>
    <w:rsid w:val="00F32F36"/>
    <w:rsid w:val="00F339ED"/>
    <w:rsid w:val="00F33E05"/>
    <w:rsid w:val="00F340E9"/>
    <w:rsid w:val="00F34778"/>
    <w:rsid w:val="00F3492A"/>
    <w:rsid w:val="00F34B48"/>
    <w:rsid w:val="00F34B72"/>
    <w:rsid w:val="00F35496"/>
    <w:rsid w:val="00F35523"/>
    <w:rsid w:val="00F357D1"/>
    <w:rsid w:val="00F3590E"/>
    <w:rsid w:val="00F35A76"/>
    <w:rsid w:val="00F35ABC"/>
    <w:rsid w:val="00F35C2E"/>
    <w:rsid w:val="00F362C5"/>
    <w:rsid w:val="00F362DF"/>
    <w:rsid w:val="00F37BE3"/>
    <w:rsid w:val="00F37E18"/>
    <w:rsid w:val="00F40304"/>
    <w:rsid w:val="00F405B3"/>
    <w:rsid w:val="00F40FA8"/>
    <w:rsid w:val="00F4137B"/>
    <w:rsid w:val="00F41918"/>
    <w:rsid w:val="00F41E56"/>
    <w:rsid w:val="00F42110"/>
    <w:rsid w:val="00F428D0"/>
    <w:rsid w:val="00F42D09"/>
    <w:rsid w:val="00F4401D"/>
    <w:rsid w:val="00F442B8"/>
    <w:rsid w:val="00F442FC"/>
    <w:rsid w:val="00F44B53"/>
    <w:rsid w:val="00F44D54"/>
    <w:rsid w:val="00F455BD"/>
    <w:rsid w:val="00F45766"/>
    <w:rsid w:val="00F45770"/>
    <w:rsid w:val="00F4592F"/>
    <w:rsid w:val="00F45D6F"/>
    <w:rsid w:val="00F477B7"/>
    <w:rsid w:val="00F47A02"/>
    <w:rsid w:val="00F5081E"/>
    <w:rsid w:val="00F50AED"/>
    <w:rsid w:val="00F51D9F"/>
    <w:rsid w:val="00F51FB4"/>
    <w:rsid w:val="00F52A0D"/>
    <w:rsid w:val="00F52BF9"/>
    <w:rsid w:val="00F52CE1"/>
    <w:rsid w:val="00F5396A"/>
    <w:rsid w:val="00F53B42"/>
    <w:rsid w:val="00F53E75"/>
    <w:rsid w:val="00F54471"/>
    <w:rsid w:val="00F54997"/>
    <w:rsid w:val="00F559B3"/>
    <w:rsid w:val="00F56127"/>
    <w:rsid w:val="00F578E1"/>
    <w:rsid w:val="00F60A6A"/>
    <w:rsid w:val="00F60E90"/>
    <w:rsid w:val="00F617A2"/>
    <w:rsid w:val="00F6180E"/>
    <w:rsid w:val="00F628BB"/>
    <w:rsid w:val="00F62C50"/>
    <w:rsid w:val="00F63256"/>
    <w:rsid w:val="00F63F47"/>
    <w:rsid w:val="00F64C3A"/>
    <w:rsid w:val="00F64D1F"/>
    <w:rsid w:val="00F6507B"/>
    <w:rsid w:val="00F65125"/>
    <w:rsid w:val="00F65130"/>
    <w:rsid w:val="00F66026"/>
    <w:rsid w:val="00F6629E"/>
    <w:rsid w:val="00F6738B"/>
    <w:rsid w:val="00F674C1"/>
    <w:rsid w:val="00F67794"/>
    <w:rsid w:val="00F67F26"/>
    <w:rsid w:val="00F7037F"/>
    <w:rsid w:val="00F705E2"/>
    <w:rsid w:val="00F70678"/>
    <w:rsid w:val="00F70B8F"/>
    <w:rsid w:val="00F71042"/>
    <w:rsid w:val="00F713BE"/>
    <w:rsid w:val="00F7148B"/>
    <w:rsid w:val="00F719E0"/>
    <w:rsid w:val="00F72042"/>
    <w:rsid w:val="00F720BE"/>
    <w:rsid w:val="00F73870"/>
    <w:rsid w:val="00F73B19"/>
    <w:rsid w:val="00F747DC"/>
    <w:rsid w:val="00F74B02"/>
    <w:rsid w:val="00F75362"/>
    <w:rsid w:val="00F75B0B"/>
    <w:rsid w:val="00F75F01"/>
    <w:rsid w:val="00F76013"/>
    <w:rsid w:val="00F76255"/>
    <w:rsid w:val="00F762D3"/>
    <w:rsid w:val="00F802FC"/>
    <w:rsid w:val="00F8090F"/>
    <w:rsid w:val="00F81BB4"/>
    <w:rsid w:val="00F83A39"/>
    <w:rsid w:val="00F83A3E"/>
    <w:rsid w:val="00F83E7F"/>
    <w:rsid w:val="00F84313"/>
    <w:rsid w:val="00F85328"/>
    <w:rsid w:val="00F8565E"/>
    <w:rsid w:val="00F85D12"/>
    <w:rsid w:val="00F86965"/>
    <w:rsid w:val="00F8696E"/>
    <w:rsid w:val="00F87093"/>
    <w:rsid w:val="00F870D4"/>
    <w:rsid w:val="00F90683"/>
    <w:rsid w:val="00F90CC4"/>
    <w:rsid w:val="00F90D6E"/>
    <w:rsid w:val="00F90E9D"/>
    <w:rsid w:val="00F91AC6"/>
    <w:rsid w:val="00F92B24"/>
    <w:rsid w:val="00F92E0C"/>
    <w:rsid w:val="00F9310B"/>
    <w:rsid w:val="00F93CD0"/>
    <w:rsid w:val="00F93DD3"/>
    <w:rsid w:val="00F94627"/>
    <w:rsid w:val="00F94AC4"/>
    <w:rsid w:val="00F94EFB"/>
    <w:rsid w:val="00F9500B"/>
    <w:rsid w:val="00F95425"/>
    <w:rsid w:val="00F95640"/>
    <w:rsid w:val="00F961B1"/>
    <w:rsid w:val="00F9673B"/>
    <w:rsid w:val="00F97195"/>
    <w:rsid w:val="00F97AC3"/>
    <w:rsid w:val="00F97C97"/>
    <w:rsid w:val="00F97E9C"/>
    <w:rsid w:val="00FA016E"/>
    <w:rsid w:val="00FA0374"/>
    <w:rsid w:val="00FA060E"/>
    <w:rsid w:val="00FA0E01"/>
    <w:rsid w:val="00FA129D"/>
    <w:rsid w:val="00FA198C"/>
    <w:rsid w:val="00FA1B50"/>
    <w:rsid w:val="00FA20C1"/>
    <w:rsid w:val="00FA2B57"/>
    <w:rsid w:val="00FA2E61"/>
    <w:rsid w:val="00FA2FEA"/>
    <w:rsid w:val="00FA36EE"/>
    <w:rsid w:val="00FA4010"/>
    <w:rsid w:val="00FA4487"/>
    <w:rsid w:val="00FA4530"/>
    <w:rsid w:val="00FA4EE7"/>
    <w:rsid w:val="00FA5D26"/>
    <w:rsid w:val="00FA62CF"/>
    <w:rsid w:val="00FA6325"/>
    <w:rsid w:val="00FA69D9"/>
    <w:rsid w:val="00FA69FE"/>
    <w:rsid w:val="00FA6BF6"/>
    <w:rsid w:val="00FA6BFF"/>
    <w:rsid w:val="00FA6ED2"/>
    <w:rsid w:val="00FA717D"/>
    <w:rsid w:val="00FA727B"/>
    <w:rsid w:val="00FA7821"/>
    <w:rsid w:val="00FA7E9A"/>
    <w:rsid w:val="00FB0E82"/>
    <w:rsid w:val="00FB18DB"/>
    <w:rsid w:val="00FB1AF9"/>
    <w:rsid w:val="00FB25E7"/>
    <w:rsid w:val="00FB2A5A"/>
    <w:rsid w:val="00FB2C73"/>
    <w:rsid w:val="00FB2CE0"/>
    <w:rsid w:val="00FB2D2B"/>
    <w:rsid w:val="00FB2D3B"/>
    <w:rsid w:val="00FB3CA4"/>
    <w:rsid w:val="00FB4096"/>
    <w:rsid w:val="00FB4848"/>
    <w:rsid w:val="00FB4863"/>
    <w:rsid w:val="00FB4A5B"/>
    <w:rsid w:val="00FB5D5C"/>
    <w:rsid w:val="00FB67E5"/>
    <w:rsid w:val="00FB6BA9"/>
    <w:rsid w:val="00FC0951"/>
    <w:rsid w:val="00FC102A"/>
    <w:rsid w:val="00FC10CD"/>
    <w:rsid w:val="00FC1481"/>
    <w:rsid w:val="00FC18F7"/>
    <w:rsid w:val="00FC1D5D"/>
    <w:rsid w:val="00FC206E"/>
    <w:rsid w:val="00FC275D"/>
    <w:rsid w:val="00FC29C1"/>
    <w:rsid w:val="00FC302D"/>
    <w:rsid w:val="00FC3BE3"/>
    <w:rsid w:val="00FC3C14"/>
    <w:rsid w:val="00FC44DF"/>
    <w:rsid w:val="00FC516E"/>
    <w:rsid w:val="00FC5B1B"/>
    <w:rsid w:val="00FC5DC6"/>
    <w:rsid w:val="00FC7BCA"/>
    <w:rsid w:val="00FD0173"/>
    <w:rsid w:val="00FD1DFB"/>
    <w:rsid w:val="00FD2A8F"/>
    <w:rsid w:val="00FD36DF"/>
    <w:rsid w:val="00FD3E71"/>
    <w:rsid w:val="00FD491C"/>
    <w:rsid w:val="00FD4A26"/>
    <w:rsid w:val="00FD4E27"/>
    <w:rsid w:val="00FD4F7C"/>
    <w:rsid w:val="00FD5696"/>
    <w:rsid w:val="00FD618F"/>
    <w:rsid w:val="00FD74F8"/>
    <w:rsid w:val="00FD7FB7"/>
    <w:rsid w:val="00FE02D0"/>
    <w:rsid w:val="00FE04F9"/>
    <w:rsid w:val="00FE1495"/>
    <w:rsid w:val="00FE2542"/>
    <w:rsid w:val="00FE2919"/>
    <w:rsid w:val="00FE3287"/>
    <w:rsid w:val="00FE358C"/>
    <w:rsid w:val="00FE373E"/>
    <w:rsid w:val="00FE4418"/>
    <w:rsid w:val="00FE4CDB"/>
    <w:rsid w:val="00FE520E"/>
    <w:rsid w:val="00FE5522"/>
    <w:rsid w:val="00FE55F3"/>
    <w:rsid w:val="00FE59E2"/>
    <w:rsid w:val="00FE6DA9"/>
    <w:rsid w:val="00FE6DEB"/>
    <w:rsid w:val="00FF03B6"/>
    <w:rsid w:val="00FF041D"/>
    <w:rsid w:val="00FF11EB"/>
    <w:rsid w:val="00FF1F70"/>
    <w:rsid w:val="00FF1FEA"/>
    <w:rsid w:val="00FF2C3B"/>
    <w:rsid w:val="00FF3155"/>
    <w:rsid w:val="00FF337D"/>
    <w:rsid w:val="00FF344E"/>
    <w:rsid w:val="00FF3B81"/>
    <w:rsid w:val="00FF3BDB"/>
    <w:rsid w:val="00FF40D4"/>
    <w:rsid w:val="00FF4F77"/>
    <w:rsid w:val="00FF4FE1"/>
    <w:rsid w:val="00FF526D"/>
    <w:rsid w:val="00FF56E7"/>
    <w:rsid w:val="00FF58EF"/>
    <w:rsid w:val="00FF5904"/>
    <w:rsid w:val="00FF59AE"/>
    <w:rsid w:val="00FF5B96"/>
    <w:rsid w:val="00FF5E06"/>
    <w:rsid w:val="00FF66C8"/>
    <w:rsid w:val="00FF6DD2"/>
    <w:rsid w:val="00FF6DF1"/>
    <w:rsid w:val="00FF74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3825D2"/>
  <w15:chartTrackingRefBased/>
  <w15:docId w15:val="{50BE0087-91A6-4C94-A0A0-4F02FC3D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D80"/>
    <w:rPr>
      <w:rFonts w:ascii="Times New Roman" w:eastAsia="Times New Roman" w:hAnsi="Times New Roman"/>
      <w:sz w:val="24"/>
      <w:szCs w:val="24"/>
    </w:rPr>
  </w:style>
  <w:style w:type="paragraph" w:styleId="Heading1">
    <w:name w:val="heading 1"/>
    <w:aliases w:val="headline 1"/>
    <w:basedOn w:val="bodytext"/>
    <w:next w:val="bodytext"/>
    <w:link w:val="Heading1Char"/>
    <w:uiPriority w:val="1"/>
    <w:qFormat/>
    <w:rsid w:val="002965FF"/>
    <w:pPr>
      <w:pageBreakBefore/>
      <w:widowControl w:val="0"/>
      <w:suppressAutoHyphens/>
      <w:spacing w:after="1500"/>
      <w:jc w:val="left"/>
      <w:outlineLvl w:val="0"/>
    </w:pPr>
    <w:rPr>
      <w:sz w:val="48"/>
      <w:szCs w:val="48"/>
    </w:rPr>
  </w:style>
  <w:style w:type="paragraph" w:styleId="Heading2">
    <w:name w:val="heading 2"/>
    <w:aliases w:val="headline 2"/>
    <w:basedOn w:val="bodytext"/>
    <w:next w:val="bodytext"/>
    <w:link w:val="Heading2Char"/>
    <w:uiPriority w:val="1"/>
    <w:qFormat/>
    <w:rsid w:val="00916EB5"/>
    <w:pPr>
      <w:suppressAutoHyphens/>
      <w:spacing w:before="600" w:after="240"/>
      <w:jc w:val="left"/>
      <w:outlineLvl w:val="1"/>
    </w:pPr>
    <w:rPr>
      <w:sz w:val="32"/>
    </w:rPr>
  </w:style>
  <w:style w:type="paragraph" w:styleId="Heading3">
    <w:name w:val="heading 3"/>
    <w:aliases w:val="headline 3"/>
    <w:basedOn w:val="bodytext"/>
    <w:next w:val="bodytext"/>
    <w:link w:val="Heading3Char"/>
    <w:uiPriority w:val="1"/>
    <w:qFormat/>
    <w:rsid w:val="007B0A2C"/>
    <w:pPr>
      <w:spacing w:before="480"/>
      <w:jc w:val="left"/>
      <w:outlineLvl w:val="2"/>
    </w:pPr>
    <w:rPr>
      <w:b/>
      <w:sz w:val="24"/>
    </w:rPr>
  </w:style>
  <w:style w:type="paragraph" w:styleId="Heading4">
    <w:name w:val="heading 4"/>
    <w:aliases w:val="headline 4"/>
    <w:basedOn w:val="bodytext"/>
    <w:next w:val="bodytext"/>
    <w:link w:val="Heading4Char"/>
    <w:uiPriority w:val="1"/>
    <w:qFormat/>
    <w:rsid w:val="00916EB5"/>
    <w:pPr>
      <w:suppressAutoHyphens/>
      <w:spacing w:before="240" w:after="60"/>
      <w:jc w:val="left"/>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basedOn w:val="bodytext"/>
    <w:uiPriority w:val="2"/>
    <w:qFormat/>
    <w:rsid w:val="002D06F9"/>
    <w:pPr>
      <w:spacing w:after="60"/>
      <w:ind w:left="454" w:hanging="454"/>
      <w:jc w:val="left"/>
    </w:pPr>
    <w:rPr>
      <w:sz w:val="20"/>
      <w:szCs w:val="48"/>
    </w:rPr>
  </w:style>
  <w:style w:type="paragraph" w:customStyle="1" w:styleId="picturetext">
    <w:name w:val="picturetext"/>
    <w:basedOn w:val="tabeltext"/>
    <w:link w:val="picturetextChar"/>
    <w:uiPriority w:val="2"/>
    <w:qFormat/>
    <w:rsid w:val="006741BD"/>
    <w:pPr>
      <w:spacing w:after="360"/>
      <w:jc w:val="left"/>
    </w:pPr>
    <w:rPr>
      <w:lang w:val="x-none" w:eastAsia="x-none"/>
    </w:rPr>
  </w:style>
  <w:style w:type="character" w:customStyle="1" w:styleId="picturetextChar">
    <w:name w:val="picturetext Char"/>
    <w:link w:val="picturetext"/>
    <w:uiPriority w:val="2"/>
    <w:rsid w:val="000022C2"/>
    <w:rPr>
      <w:rFonts w:ascii="Arial" w:eastAsia="Times New Roman" w:hAnsi="Arial" w:cs="Times New Roman"/>
      <w:noProof/>
      <w:sz w:val="14"/>
      <w:szCs w:val="24"/>
      <w:lang w:val="x-none" w:eastAsia="x-none"/>
    </w:rPr>
  </w:style>
  <w:style w:type="paragraph" w:customStyle="1" w:styleId="bodytext">
    <w:name w:val="bodytext"/>
    <w:link w:val="bodytextChar"/>
    <w:qFormat/>
    <w:rsid w:val="005D7CF7"/>
    <w:pPr>
      <w:spacing w:after="120"/>
      <w:jc w:val="both"/>
    </w:pPr>
    <w:rPr>
      <w:rFonts w:ascii="Times New Roman" w:eastAsia="Times New Roman" w:hAnsi="Times New Roman"/>
      <w:sz w:val="22"/>
      <w:szCs w:val="24"/>
      <w:lang w:val="en-GB"/>
    </w:rPr>
  </w:style>
  <w:style w:type="character" w:customStyle="1" w:styleId="bodytextChar">
    <w:name w:val="bodytext Char"/>
    <w:link w:val="bodytext"/>
    <w:rsid w:val="005D7CF7"/>
    <w:rPr>
      <w:rFonts w:ascii="Times New Roman" w:eastAsia="Times New Roman" w:hAnsi="Times New Roman"/>
      <w:sz w:val="22"/>
      <w:szCs w:val="24"/>
      <w:lang w:val="en-GB"/>
    </w:rPr>
  </w:style>
  <w:style w:type="paragraph" w:customStyle="1" w:styleId="bodytext1">
    <w:name w:val="bodytext 1"/>
    <w:basedOn w:val="bodytext"/>
    <w:next w:val="bodytext2"/>
    <w:link w:val="bodytext1Char"/>
    <w:qFormat/>
    <w:rsid w:val="005D7CF7"/>
    <w:pPr>
      <w:spacing w:after="0"/>
    </w:pPr>
  </w:style>
  <w:style w:type="character" w:customStyle="1" w:styleId="bodytext1Char">
    <w:name w:val="bodytext 1 Char"/>
    <w:link w:val="bodytext1"/>
    <w:rsid w:val="005D7CF7"/>
    <w:rPr>
      <w:rFonts w:ascii="Times New Roman" w:eastAsia="Times New Roman" w:hAnsi="Times New Roman"/>
      <w:sz w:val="22"/>
      <w:szCs w:val="24"/>
      <w:lang w:val="en-GB"/>
    </w:rPr>
  </w:style>
  <w:style w:type="paragraph" w:customStyle="1" w:styleId="bodytext2">
    <w:name w:val="bodytext 2"/>
    <w:basedOn w:val="bodytext"/>
    <w:link w:val="bodytext2Char"/>
    <w:qFormat/>
    <w:rsid w:val="005D7CF7"/>
    <w:pPr>
      <w:spacing w:after="0"/>
      <w:ind w:firstLine="221"/>
    </w:pPr>
  </w:style>
  <w:style w:type="character" w:customStyle="1" w:styleId="bodytext2Char">
    <w:name w:val="bodytext 2 Char"/>
    <w:link w:val="bodytext2"/>
    <w:rsid w:val="005D7CF7"/>
    <w:rPr>
      <w:rFonts w:ascii="Times New Roman" w:eastAsia="Times New Roman" w:hAnsi="Times New Roman"/>
      <w:sz w:val="22"/>
      <w:szCs w:val="24"/>
      <w:lang w:val="en-GB"/>
    </w:rPr>
  </w:style>
  <w:style w:type="paragraph" w:customStyle="1" w:styleId="insertpicture">
    <w:name w:val="insert picture"/>
    <w:basedOn w:val="bodytext"/>
    <w:qFormat/>
    <w:rsid w:val="002634EB"/>
    <w:pPr>
      <w:spacing w:before="240" w:after="240"/>
      <w:jc w:val="center"/>
    </w:pPr>
    <w:rPr>
      <w:sz w:val="20"/>
    </w:rPr>
  </w:style>
  <w:style w:type="paragraph" w:customStyle="1" w:styleId="Citat1">
    <w:name w:val="Citat1"/>
    <w:basedOn w:val="bodytext"/>
    <w:rsid w:val="002634EB"/>
    <w:pPr>
      <w:spacing w:before="200" w:after="200"/>
      <w:ind w:left="567"/>
    </w:pPr>
    <w:rPr>
      <w:sz w:val="20"/>
    </w:rPr>
  </w:style>
  <w:style w:type="paragraph" w:customStyle="1" w:styleId="tabeltextintabel">
    <w:name w:val="tabeltext in tabel"/>
    <w:basedOn w:val="Normal"/>
    <w:link w:val="tabeltextintabelChar"/>
    <w:qFormat/>
    <w:rsid w:val="00AD4D92"/>
    <w:pPr>
      <w:spacing w:before="20" w:after="20"/>
    </w:pPr>
    <w:rPr>
      <w:rFonts w:ascii="Arial" w:hAnsi="Arial"/>
      <w:noProof/>
      <w:sz w:val="14"/>
      <w:lang w:eastAsia="x-none"/>
    </w:rPr>
  </w:style>
  <w:style w:type="character" w:customStyle="1" w:styleId="tabeltextintabelChar">
    <w:name w:val="tabeltext in tabel Char"/>
    <w:link w:val="tabeltextintabel"/>
    <w:rsid w:val="000022C2"/>
    <w:rPr>
      <w:rFonts w:ascii="Arial" w:eastAsia="Times New Roman" w:hAnsi="Arial" w:cs="Times New Roman"/>
      <w:noProof/>
      <w:sz w:val="14"/>
      <w:szCs w:val="24"/>
      <w:lang w:eastAsia="x-none"/>
    </w:rPr>
  </w:style>
  <w:style w:type="character" w:customStyle="1" w:styleId="Heading1Char">
    <w:name w:val="Heading 1 Char"/>
    <w:aliases w:val="headline 1 Char"/>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link w:val="Heading2"/>
    <w:uiPriority w:val="1"/>
    <w:rsid w:val="00916EB5"/>
    <w:rPr>
      <w:rFonts w:ascii="Times New Roman" w:eastAsia="Times New Roman" w:hAnsi="Times New Roman"/>
      <w:sz w:val="32"/>
      <w:szCs w:val="24"/>
      <w:lang w:val="en-GB"/>
    </w:rPr>
  </w:style>
  <w:style w:type="character" w:customStyle="1" w:styleId="Heading3Char">
    <w:name w:val="Heading 3 Char"/>
    <w:aliases w:val="headline 3 Char"/>
    <w:link w:val="Heading3"/>
    <w:uiPriority w:val="1"/>
    <w:rsid w:val="00017D8D"/>
    <w:rPr>
      <w:rFonts w:ascii="Times New Roman" w:eastAsia="Times New Roman" w:hAnsi="Times New Roman" w:cs="Times New Roman"/>
      <w:b/>
      <w:sz w:val="24"/>
      <w:szCs w:val="24"/>
      <w:lang w:val="en-GB"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link w:val="Heading4"/>
    <w:uiPriority w:val="1"/>
    <w:rsid w:val="00916EB5"/>
    <w:rPr>
      <w:rFonts w:ascii="Times New Roman" w:eastAsia="Times New Roman" w:hAnsi="Times New Roman"/>
      <w:bCs/>
      <w:i/>
      <w:sz w:val="22"/>
      <w:szCs w:val="28"/>
      <w:lang w:val="en-GB"/>
    </w:rPr>
  </w:style>
  <w:style w:type="paragraph" w:styleId="TOC1">
    <w:name w:val="toc 1"/>
    <w:aliases w:val="content 1"/>
    <w:basedOn w:val="bodytext"/>
    <w:next w:val="Normal"/>
    <w:uiPriority w:val="39"/>
    <w:qFormat/>
    <w:rsid w:val="007A2703"/>
    <w:pPr>
      <w:tabs>
        <w:tab w:val="right" w:leader="dot" w:pos="7314"/>
      </w:tabs>
      <w:spacing w:before="120" w:after="0"/>
      <w:jc w:val="left"/>
    </w:pPr>
    <w:rPr>
      <w:b/>
      <w:noProof/>
      <w:szCs w:val="22"/>
    </w:rPr>
  </w:style>
  <w:style w:type="paragraph" w:styleId="TOC2">
    <w:name w:val="toc 2"/>
    <w:aliases w:val="content 2"/>
    <w:basedOn w:val="bodytext"/>
    <w:next w:val="Normal"/>
    <w:uiPriority w:val="39"/>
    <w:qFormat/>
    <w:rsid w:val="009A52E1"/>
    <w:pPr>
      <w:tabs>
        <w:tab w:val="right" w:leader="dot" w:pos="7313"/>
      </w:tabs>
      <w:spacing w:before="60" w:after="0"/>
      <w:ind w:left="567"/>
      <w:jc w:val="left"/>
    </w:pPr>
    <w:rPr>
      <w:iCs/>
      <w:szCs w:val="20"/>
    </w:rPr>
  </w:style>
  <w:style w:type="paragraph" w:styleId="TOC3">
    <w:name w:val="toc 3"/>
    <w:aliases w:val="content 3"/>
    <w:basedOn w:val="bodytext"/>
    <w:next w:val="Normal"/>
    <w:uiPriority w:val="39"/>
    <w:qFormat/>
    <w:rsid w:val="009A52E1"/>
    <w:pPr>
      <w:tabs>
        <w:tab w:val="right" w:leader="dot" w:pos="7313"/>
      </w:tabs>
      <w:spacing w:after="0"/>
      <w:ind w:left="1049"/>
      <w:jc w:val="left"/>
    </w:pPr>
    <w:rPr>
      <w:szCs w:val="20"/>
    </w:rPr>
  </w:style>
  <w:style w:type="paragraph" w:styleId="FootnoteText">
    <w:name w:val="footnote text"/>
    <w:aliases w:val="fotnotetext"/>
    <w:basedOn w:val="bodytext"/>
    <w:link w:val="FootnoteTextChar"/>
    <w:qFormat/>
    <w:rsid w:val="00AC0D0A"/>
    <w:pPr>
      <w:spacing w:line="200" w:lineRule="exact"/>
      <w:ind w:left="255" w:hanging="255"/>
      <w:jc w:val="left"/>
    </w:pPr>
    <w:rPr>
      <w:sz w:val="18"/>
      <w:szCs w:val="20"/>
    </w:rPr>
  </w:style>
  <w:style w:type="character" w:customStyle="1" w:styleId="FootnoteTextChar">
    <w:name w:val="Footnote Text Char"/>
    <w:aliases w:val="fotnotetext Char"/>
    <w:link w:val="FootnoteText"/>
    <w:rsid w:val="00017D8D"/>
    <w:rPr>
      <w:rFonts w:ascii="Times New Roman" w:eastAsia="Times New Roman" w:hAnsi="Times New Roman" w:cs="Times New Roman"/>
      <w:sz w:val="18"/>
      <w:szCs w:val="20"/>
      <w:lang w:val="en-GB" w:eastAsia="sv-SE"/>
    </w:rPr>
  </w:style>
  <w:style w:type="paragraph" w:styleId="Header">
    <w:name w:val="header"/>
    <w:basedOn w:val="Normal"/>
    <w:link w:val="HeaderChar"/>
    <w:unhideWhenUsed/>
    <w:rsid w:val="007E64FC"/>
    <w:pPr>
      <w:tabs>
        <w:tab w:val="center" w:pos="4703"/>
        <w:tab w:val="right" w:pos="9406"/>
      </w:tabs>
    </w:pPr>
  </w:style>
  <w:style w:type="character" w:customStyle="1" w:styleId="HeaderChar">
    <w:name w:val="Header Char"/>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pPr>
  </w:style>
  <w:style w:type="character" w:customStyle="1" w:styleId="FooterChar">
    <w:name w:val="Footer Char"/>
    <w:link w:val="Footer"/>
    <w:uiPriority w:val="99"/>
    <w:rsid w:val="007E64FC"/>
    <w:rPr>
      <w:rFonts w:ascii="Times New Roman" w:hAnsi="Times New Roman"/>
      <w:szCs w:val="24"/>
      <w:lang w:eastAsia="sv-SE"/>
    </w:rPr>
  </w:style>
  <w:style w:type="table" w:styleId="LightList">
    <w:name w:val="Light List"/>
    <w:basedOn w:val="TableNormal"/>
    <w:uiPriority w:val="61"/>
    <w:rsid w:val="007E64FC"/>
    <w:rPr>
      <w:rFonts w:eastAsia="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Light">
    <w:name w:val="Grid Table Light"/>
    <w:basedOn w:val="TableNormal"/>
    <w:uiPriority w:val="40"/>
    <w:rsid w:val="007E64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4-Accent2">
    <w:name w:val="Grid Table 4 Accent 2"/>
    <w:basedOn w:val="TableNormal"/>
    <w:uiPriority w:val="49"/>
    <w:rsid w:val="007E64FC"/>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insideV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insideV w:val="nil"/>
        </w:tcBorders>
        <w:shd w:val="clear" w:color="auto" w:fill="B9D3DC"/>
      </w:tcPr>
    </w:tblStylePr>
    <w:tblStylePr w:type="lastRow">
      <w:rPr>
        <w:b/>
        <w:bCs/>
      </w:rPr>
      <w:tblPr/>
      <w:tcPr>
        <w:tcBorders>
          <w:top w:val="double" w:sz="4" w:space="0" w:color="B9D3DC"/>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table" w:styleId="GridTable4-Accent4">
    <w:name w:val="Grid Table 4 Accent 4"/>
    <w:basedOn w:val="TableNormal"/>
    <w:uiPriority w:val="49"/>
    <w:rsid w:val="007E64FC"/>
    <w:tblPr>
      <w:tblStyleRowBandSize w:val="1"/>
      <w:tblStyleColBandSize w:val="1"/>
      <w:tblBorders>
        <w:top w:val="single" w:sz="4" w:space="0" w:color="E6E4DB"/>
        <w:left w:val="single" w:sz="4" w:space="0" w:color="E6E4DB"/>
        <w:bottom w:val="single" w:sz="4" w:space="0" w:color="E6E4DB"/>
        <w:right w:val="single" w:sz="4" w:space="0" w:color="E6E4DB"/>
        <w:insideH w:val="single" w:sz="4" w:space="0" w:color="E6E4DB"/>
        <w:insideV w:val="single" w:sz="4" w:space="0" w:color="E6E4DB"/>
      </w:tblBorders>
    </w:tblPr>
    <w:tblStylePr w:type="firstRow">
      <w:rPr>
        <w:b/>
        <w:bCs/>
        <w:color w:val="FFFFFF"/>
      </w:rPr>
      <w:tblPr/>
      <w:tcPr>
        <w:tcBorders>
          <w:top w:val="single" w:sz="4" w:space="0" w:color="D6D2C4"/>
          <w:left w:val="single" w:sz="4" w:space="0" w:color="D6D2C4"/>
          <w:bottom w:val="single" w:sz="4" w:space="0" w:color="D6D2C4"/>
          <w:right w:val="single" w:sz="4" w:space="0" w:color="D6D2C4"/>
          <w:insideH w:val="nil"/>
          <w:insideV w:val="nil"/>
        </w:tcBorders>
        <w:shd w:val="clear" w:color="auto" w:fill="D6D2C4"/>
      </w:tcPr>
    </w:tblStylePr>
    <w:tblStylePr w:type="lastRow">
      <w:rPr>
        <w:b/>
        <w:bCs/>
      </w:rPr>
      <w:tblPr/>
      <w:tcPr>
        <w:tcBorders>
          <w:top w:val="double" w:sz="4" w:space="0" w:color="D6D2C4"/>
        </w:tcBorders>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paragraph" w:customStyle="1" w:styleId="DecimalAligned">
    <w:name w:val="Decimal Aligned"/>
    <w:basedOn w:val="Normal"/>
    <w:uiPriority w:val="40"/>
    <w:rsid w:val="0065651F"/>
    <w:pPr>
      <w:tabs>
        <w:tab w:val="decimal" w:pos="360"/>
      </w:tabs>
      <w:spacing w:after="200" w:line="276" w:lineRule="auto"/>
    </w:pPr>
    <w:rPr>
      <w:rFonts w:ascii="Arial" w:hAnsi="Arial"/>
      <w:sz w:val="18"/>
      <w:szCs w:val="22"/>
      <w:lang w:val="en-US" w:eastAsia="en-US"/>
    </w:rPr>
  </w:style>
  <w:style w:type="character" w:styleId="BookTitle">
    <w:name w:val="Book Title"/>
    <w:uiPriority w:val="33"/>
    <w:rsid w:val="00570BE7"/>
    <w:rPr>
      <w:b/>
      <w:bCs/>
      <w:i/>
      <w:iCs/>
      <w:spacing w:val="5"/>
    </w:rPr>
  </w:style>
  <w:style w:type="table" w:styleId="MediumShading2-Accent5">
    <w:name w:val="Medium Shading 2 Accent 5"/>
    <w:basedOn w:val="TableNormal"/>
    <w:uiPriority w:val="64"/>
    <w:rsid w:val="007E64FC"/>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8A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8AF"/>
      </w:tcPr>
    </w:tblStylePr>
    <w:tblStylePr w:type="lastCol">
      <w:rPr>
        <w:b/>
        <w:bCs/>
        <w:color w:val="FFFFFF"/>
      </w:rPr>
      <w:tblPr/>
      <w:tcPr>
        <w:tcBorders>
          <w:left w:val="nil"/>
          <w:right w:val="nil"/>
          <w:insideH w:val="nil"/>
          <w:insideV w:val="nil"/>
        </w:tcBorders>
        <w:shd w:val="clear" w:color="auto" w:fill="BFB8A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76590C"/>
    <w:rPr>
      <w:color w:val="0563C1"/>
      <w:u w:val="single"/>
    </w:rPr>
  </w:style>
  <w:style w:type="table" w:styleId="TableGrid">
    <w:name w:val="Table Grid"/>
    <w:basedOn w:val="TableNormal"/>
    <w:uiPriority w:val="3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rPr>
      <w:rFonts w:ascii="Tahoma" w:hAnsi="Tahoma" w:cs="Tahoma"/>
      <w:sz w:val="16"/>
      <w:szCs w:val="16"/>
      <w:lang w:eastAsia="en-US"/>
    </w:rPr>
  </w:style>
  <w:style w:type="character" w:customStyle="1" w:styleId="BalloonTextChar">
    <w:name w:val="Balloon Text Char"/>
    <w:link w:val="BalloonText"/>
    <w:uiPriority w:val="99"/>
    <w:semiHidden/>
    <w:rsid w:val="0076590C"/>
    <w:rPr>
      <w:rFonts w:ascii="Tahoma" w:hAnsi="Tahoma" w:cs="Tahoma"/>
      <w:sz w:val="16"/>
      <w:szCs w:val="16"/>
    </w:rPr>
  </w:style>
  <w:style w:type="character" w:styleId="CommentReference">
    <w:name w:val="annotation reference"/>
    <w:uiPriority w:val="99"/>
    <w:semiHidden/>
    <w:unhideWhenUsed/>
    <w:rsid w:val="0076590C"/>
    <w:rPr>
      <w:sz w:val="16"/>
      <w:szCs w:val="16"/>
    </w:rPr>
  </w:style>
  <w:style w:type="paragraph" w:styleId="CommentText">
    <w:name w:val="annotation text"/>
    <w:basedOn w:val="Normal"/>
    <w:link w:val="CommentTextChar"/>
    <w:uiPriority w:val="99"/>
    <w:unhideWhenUsed/>
    <w:rsid w:val="0076590C"/>
    <w:pPr>
      <w:spacing w:after="200"/>
    </w:pPr>
    <w:rPr>
      <w:rFonts w:ascii="Arial" w:hAnsi="Arial"/>
      <w:sz w:val="20"/>
      <w:szCs w:val="20"/>
      <w:lang w:eastAsia="en-US"/>
    </w:rPr>
  </w:style>
  <w:style w:type="character" w:customStyle="1" w:styleId="CommentTextChar">
    <w:name w:val="Comment Text Char"/>
    <w:link w:val="CommentText"/>
    <w:uiPriority w:val="99"/>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link w:val="CommentSubject"/>
    <w:uiPriority w:val="99"/>
    <w:semiHidden/>
    <w:rsid w:val="0076590C"/>
    <w:rPr>
      <w:b/>
      <w:bCs/>
      <w:sz w:val="20"/>
      <w:szCs w:val="20"/>
    </w:rPr>
  </w:style>
  <w:style w:type="paragraph" w:styleId="Revision">
    <w:name w:val="Revision"/>
    <w:hidden/>
    <w:uiPriority w:val="99"/>
    <w:semiHidden/>
    <w:rsid w:val="0076590C"/>
    <w:rPr>
      <w:sz w:val="22"/>
      <w:szCs w:val="22"/>
      <w:lang w:eastAsia="en-US"/>
    </w:rPr>
  </w:style>
  <w:style w:type="character" w:styleId="LineNumber">
    <w:name w:val="line number"/>
    <w:basedOn w:val="DefaultParagraphFont"/>
    <w:uiPriority w:val="99"/>
    <w:semiHidden/>
    <w:unhideWhenUsed/>
    <w:rsid w:val="0076590C"/>
  </w:style>
  <w:style w:type="table" w:styleId="PlainTable5">
    <w:name w:val="Plain Table 5"/>
    <w:basedOn w:val="TableNormal"/>
    <w:uiPriority w:val="45"/>
    <w:rsid w:val="00E732EC"/>
    <w:tblPr>
      <w:tblStyleRowBandSize w:val="1"/>
      <w:tblStyleColBandSize w:val="1"/>
    </w:tblPr>
    <w:tblStylePr w:type="firstRow">
      <w:rPr>
        <w:rFonts w:ascii="Times New Roman" w:eastAsia="Times New Roman" w:hAnsi="Times New Roman" w:cs="Times New Roman"/>
        <w:i/>
        <w:iCs/>
        <w:sz w:val="26"/>
      </w:rPr>
      <w:tblPr/>
      <w:tcPr>
        <w:tcBorders>
          <w:bottom w:val="single" w:sz="4" w:space="0" w:color="7F7F7F"/>
        </w:tcBorders>
        <w:shd w:val="clear" w:color="auto" w:fill="FFFFFF"/>
      </w:tcPr>
    </w:tblStylePr>
    <w:tblStylePr w:type="lastRow">
      <w:rPr>
        <w:rFonts w:ascii="Times New Roman" w:eastAsia="Times New Roman" w:hAnsi="Times New Roman" w:cs="Times New Roman"/>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Times New Roman"/>
        <w:i/>
        <w:iCs/>
        <w:sz w:val="26"/>
      </w:rPr>
      <w:tblPr/>
      <w:tcPr>
        <w:tcBorders>
          <w:right w:val="single" w:sz="4" w:space="0" w:color="7F7F7F"/>
        </w:tcBorders>
        <w:shd w:val="clear" w:color="auto" w:fill="FFFFFF"/>
      </w:tcPr>
    </w:tblStylePr>
    <w:tblStylePr w:type="lastCol">
      <w:rPr>
        <w:rFonts w:ascii="Times New Roman" w:eastAsia="Times New Roman" w:hAnsi="Times New Rom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insideV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insideV w:val="nil"/>
        </w:tcBorders>
        <w:shd w:val="clear" w:color="auto" w:fill="BFB8AF"/>
      </w:tcPr>
    </w:tblStylePr>
    <w:tblStylePr w:type="lastRow">
      <w:rPr>
        <w:b/>
        <w:bCs/>
      </w:rPr>
      <w:tblPr/>
      <w:tcPr>
        <w:tcBorders>
          <w:top w:val="double" w:sz="4" w:space="0" w:color="BFB8AF"/>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5">
    <w:name w:val="Grid Table 2 Accent 5"/>
    <w:basedOn w:val="TableNormal"/>
    <w:uiPriority w:val="47"/>
    <w:rsid w:val="006B16E4"/>
    <w:tblPr>
      <w:tblStyleRowBandSize w:val="1"/>
      <w:tblStyleColBandSize w:val="1"/>
      <w:tblBorders>
        <w:top w:val="single" w:sz="2" w:space="0" w:color="D8D4CE"/>
        <w:bottom w:val="single" w:sz="2" w:space="0" w:color="D8D4CE"/>
        <w:insideH w:val="single" w:sz="2" w:space="0" w:color="D8D4CE"/>
        <w:insideV w:val="single" w:sz="2" w:space="0" w:color="D8D4CE"/>
      </w:tblBorders>
    </w:tblPr>
    <w:tblStylePr w:type="firstRow">
      <w:rPr>
        <w:b/>
        <w:bCs/>
      </w:rPr>
      <w:tblPr/>
      <w:tcPr>
        <w:tcBorders>
          <w:top w:val="nil"/>
          <w:bottom w:val="single" w:sz="12" w:space="0" w:color="D8D4CE"/>
          <w:insideH w:val="nil"/>
          <w:insideV w:val="nil"/>
        </w:tcBorders>
        <w:shd w:val="clear" w:color="auto" w:fill="FFFFFF"/>
      </w:tcPr>
    </w:tblStylePr>
    <w:tblStylePr w:type="lastRow">
      <w:rPr>
        <w:b/>
        <w:bCs/>
      </w:rPr>
      <w:tblPr/>
      <w:tcPr>
        <w:tcBorders>
          <w:top w:val="double" w:sz="2" w:space="0" w:color="D8D4CE"/>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4">
    <w:name w:val="Grid Table 2 Accent 4"/>
    <w:basedOn w:val="TableNormal"/>
    <w:uiPriority w:val="47"/>
    <w:rsid w:val="006B16E4"/>
    <w:tblPr>
      <w:tblStyleRowBandSize w:val="1"/>
      <w:tblStyleColBandSize w:val="1"/>
      <w:tblBorders>
        <w:top w:val="single" w:sz="2" w:space="0" w:color="E6E4DB"/>
        <w:bottom w:val="single" w:sz="2" w:space="0" w:color="E6E4DB"/>
        <w:insideH w:val="single" w:sz="2" w:space="0" w:color="E6E4DB"/>
        <w:insideV w:val="single" w:sz="2" w:space="0" w:color="E6E4DB"/>
      </w:tblBorders>
    </w:tblPr>
    <w:tblStylePr w:type="firstRow">
      <w:rPr>
        <w:b/>
        <w:bCs/>
      </w:rPr>
      <w:tblPr/>
      <w:tcPr>
        <w:tcBorders>
          <w:top w:val="nil"/>
          <w:bottom w:val="single" w:sz="12" w:space="0" w:color="E6E4DB"/>
          <w:insideH w:val="nil"/>
          <w:insideV w:val="nil"/>
        </w:tcBorders>
        <w:shd w:val="clear" w:color="auto" w:fill="FFFFFF"/>
      </w:tcPr>
    </w:tblStylePr>
    <w:tblStylePr w:type="lastRow">
      <w:rPr>
        <w:b/>
        <w:bCs/>
      </w:rPr>
      <w:tblPr/>
      <w:tcPr>
        <w:tcBorders>
          <w:top w:val="double" w:sz="2" w:space="0" w:color="E6E4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table" w:styleId="ListTable4">
    <w:name w:val="List Table 4"/>
    <w:basedOn w:val="TableNormal"/>
    <w:uiPriority w:val="49"/>
    <w:rsid w:val="006B16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5">
    <w:name w:val="List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tcBorders>
        <w:shd w:val="clear" w:color="auto" w:fill="BFB8AF"/>
      </w:tcPr>
    </w:tblStylePr>
    <w:tblStylePr w:type="lastRow">
      <w:rPr>
        <w:b/>
        <w:bCs/>
      </w:rPr>
      <w:tblPr/>
      <w:tcPr>
        <w:tcBorders>
          <w:top w:val="double" w:sz="4" w:space="0" w:color="D8D4CE"/>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ListTable3-Accent5">
    <w:name w:val="List Table 3 Accent 5"/>
    <w:basedOn w:val="TableNormal"/>
    <w:uiPriority w:val="48"/>
    <w:rsid w:val="006B16E4"/>
    <w:tblPr>
      <w:tblStyleRowBandSize w:val="1"/>
      <w:tblStyleColBandSize w:val="1"/>
      <w:tblBorders>
        <w:top w:val="single" w:sz="4" w:space="0" w:color="BFB8AF"/>
        <w:left w:val="single" w:sz="4" w:space="0" w:color="BFB8AF"/>
        <w:bottom w:val="single" w:sz="4" w:space="0" w:color="BFB8AF"/>
        <w:right w:val="single" w:sz="4" w:space="0" w:color="BFB8AF"/>
      </w:tblBorders>
    </w:tblPr>
    <w:tblStylePr w:type="firstRow">
      <w:rPr>
        <w:b/>
        <w:bCs/>
        <w:color w:val="FFFFFF"/>
      </w:rPr>
      <w:tblPr/>
      <w:tcPr>
        <w:shd w:val="clear" w:color="auto" w:fill="BFB8AF"/>
      </w:tcPr>
    </w:tblStylePr>
    <w:tblStylePr w:type="lastRow">
      <w:rPr>
        <w:b/>
        <w:bCs/>
      </w:rPr>
      <w:tblPr/>
      <w:tcPr>
        <w:tcBorders>
          <w:top w:val="double" w:sz="4" w:space="0" w:color="BFB8A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FB8AF"/>
          <w:right w:val="single" w:sz="4" w:space="0" w:color="BFB8AF"/>
        </w:tcBorders>
      </w:tcPr>
    </w:tblStylePr>
    <w:tblStylePr w:type="band1Horz">
      <w:tblPr/>
      <w:tcPr>
        <w:tcBorders>
          <w:top w:val="single" w:sz="4" w:space="0" w:color="BFB8AF"/>
          <w:bottom w:val="single" w:sz="4" w:space="0" w:color="BFB8A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left w:val="nil"/>
        </w:tcBorders>
      </w:tcPr>
    </w:tblStylePr>
    <w:tblStylePr w:type="swCell">
      <w:tblPr/>
      <w:tcPr>
        <w:tcBorders>
          <w:top w:val="double" w:sz="4" w:space="0" w:color="BFB8AF"/>
          <w:right w:val="nil"/>
        </w:tcBorders>
      </w:tcPr>
    </w:tblStylePr>
  </w:style>
  <w:style w:type="table" w:styleId="GridTable5Dark-Accent5">
    <w:name w:val="Grid Table 5 Dark Accent 5"/>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0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FB8A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FB8A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FB8A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FB8AF"/>
      </w:tcPr>
    </w:tblStylePr>
    <w:tblStylePr w:type="band1Vert">
      <w:tblPr/>
      <w:tcPr>
        <w:shd w:val="clear" w:color="auto" w:fill="E5E2DE"/>
      </w:tcPr>
    </w:tblStylePr>
    <w:tblStylePr w:type="band1Horz">
      <w:tblPr/>
      <w:tcPr>
        <w:shd w:val="clear" w:color="auto" w:fill="E5E2DE"/>
      </w:tcPr>
    </w:tblStylePr>
  </w:style>
  <w:style w:type="table" w:styleId="GridTable5Dark-Accent4">
    <w:name w:val="Grid Table 5 Dark Accent 4"/>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F6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6D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6D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6D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6D2C4"/>
      </w:tcPr>
    </w:tblStylePr>
    <w:tblStylePr w:type="band1Vert">
      <w:tblPr/>
      <w:tcPr>
        <w:shd w:val="clear" w:color="auto" w:fill="EEEDE7"/>
      </w:tcPr>
    </w:tblStylePr>
    <w:tblStylePr w:type="band1Horz">
      <w:tblPr/>
      <w:tcPr>
        <w:shd w:val="clear" w:color="auto" w:fill="EEEDE7"/>
      </w:tcPr>
    </w:tblStylePr>
  </w:style>
  <w:style w:type="paragraph" w:customStyle="1" w:styleId="UppsatsBrdtext">
    <w:name w:val="Uppsats_Brödtext"/>
    <w:semiHidden/>
    <w:locked/>
    <w:rsid w:val="00FF03B6"/>
    <w:pPr>
      <w:spacing w:line="300" w:lineRule="exact"/>
      <w:ind w:left="567" w:right="567" w:firstLine="357"/>
      <w:jc w:val="both"/>
    </w:pPr>
    <w:rPr>
      <w:rFonts w:ascii="Times New Roman" w:eastAsia="Times New Roman" w:hAnsi="Times New Roman"/>
      <w:sz w:val="24"/>
      <w:szCs w:val="48"/>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jc w:val="center"/>
    </w:pPr>
    <w:rPr>
      <w:rFonts w:eastAsia="Times New Roman"/>
      <w:sz w:val="48"/>
      <w:szCs w:val="48"/>
    </w:rPr>
  </w:style>
  <w:style w:type="paragraph" w:customStyle="1" w:styleId="Undertitel">
    <w:name w:val="Undertitel"/>
    <w:link w:val="UndertitelChar"/>
    <w:semiHidden/>
    <w:locked/>
    <w:rsid w:val="00FF03B6"/>
    <w:pPr>
      <w:spacing w:before="300"/>
      <w:ind w:left="567" w:right="567"/>
      <w:jc w:val="center"/>
    </w:pPr>
    <w:rPr>
      <w:rFonts w:ascii="Times New Roman" w:eastAsia="Times New Roman" w:hAnsi="Times New Roman"/>
      <w:sz w:val="32"/>
      <w:szCs w:val="32"/>
    </w:rPr>
  </w:style>
  <w:style w:type="paragraph" w:customStyle="1" w:styleId="Bokensundertitel">
    <w:name w:val="Bokens undertitel"/>
    <w:basedOn w:val="Undertitel"/>
    <w:link w:val="BokensundertitelChar"/>
    <w:autoRedefine/>
    <w:semiHidden/>
    <w:qFormat/>
    <w:rsid w:val="009C6D50"/>
    <w:pPr>
      <w:numPr>
        <w:numId w:val="2"/>
      </w:numPr>
      <w:ind w:right="0"/>
    </w:pPr>
    <w:rPr>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9C6D50"/>
    <w:rPr>
      <w:rFonts w:ascii="Times New Roman" w:eastAsia="Times New Roman" w:hAnsi="Times New Roman"/>
      <w:sz w:val="32"/>
      <w:szCs w:val="32"/>
      <w:lang w:val="en-GB" w:eastAsia="x-none"/>
    </w:rPr>
  </w:style>
  <w:style w:type="table" w:styleId="ListTable4-Accent2">
    <w:name w:val="List Table 4 Accent 2"/>
    <w:basedOn w:val="TableNormal"/>
    <w:uiPriority w:val="49"/>
    <w:rsid w:val="00570BE7"/>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tcBorders>
        <w:shd w:val="clear" w:color="auto" w:fill="B9D3DC"/>
      </w:tcPr>
    </w:tblStylePr>
    <w:tblStylePr w:type="lastRow">
      <w:rPr>
        <w:b/>
        <w:bCs/>
      </w:rPr>
      <w:tblPr/>
      <w:tcPr>
        <w:tcBorders>
          <w:top w:val="double" w:sz="4" w:space="0" w:color="D5E4EA"/>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link w:val="dedication"/>
    <w:rsid w:val="00335871"/>
    <w:rPr>
      <w:rFonts w:ascii="Times New Roman" w:eastAsia="Times New Roman" w:hAnsi="Times New Roman" w:cs="Times New Roman"/>
      <w:i/>
      <w:sz w:val="28"/>
      <w:szCs w:val="24"/>
      <w:lang w:val="en-GB" w:eastAsia="sv-SE"/>
    </w:rPr>
  </w:style>
  <w:style w:type="paragraph" w:customStyle="1" w:styleId="picturetextheadline">
    <w:name w:val="picturetextheadline"/>
    <w:basedOn w:val="tabeltext"/>
    <w:next w:val="picturetext"/>
    <w:link w:val="picturetextheadlineChar"/>
    <w:uiPriority w:val="2"/>
    <w:qFormat/>
    <w:rsid w:val="00AC0D0A"/>
    <w:pPr>
      <w:spacing w:after="0"/>
    </w:pPr>
    <w:rPr>
      <w:b/>
    </w:rPr>
  </w:style>
  <w:style w:type="character" w:customStyle="1" w:styleId="picturetextheadlineChar">
    <w:name w:val="picturetextheadline Char"/>
    <w:link w:val="picturetextheadline"/>
    <w:uiPriority w:val="2"/>
    <w:rsid w:val="000022C2"/>
    <w:rPr>
      <w:rFonts w:ascii="Arial" w:eastAsia="Times New Roman" w:hAnsi="Arial" w:cs="Times New Roman"/>
      <w:b/>
      <w:noProof/>
      <w:sz w:val="14"/>
      <w:szCs w:val="24"/>
      <w:lang w:val="en-GB" w:eastAsia="sv-SE"/>
    </w:rPr>
  </w:style>
  <w:style w:type="paragraph" w:customStyle="1" w:styleId="Citat2">
    <w:name w:val="Citat2"/>
    <w:basedOn w:val="bodytext"/>
    <w:next w:val="bodytext"/>
    <w:rsid w:val="00FC1481"/>
    <w:pPr>
      <w:spacing w:before="240" w:after="240"/>
      <w:ind w:left="567"/>
    </w:pPr>
    <w:rPr>
      <w:sz w:val="20"/>
    </w:rPr>
  </w:style>
  <w:style w:type="paragraph" w:customStyle="1" w:styleId="tabeltextheadline">
    <w:name w:val="tabel text headline"/>
    <w:basedOn w:val="tabeltext"/>
    <w:next w:val="tabeltext"/>
    <w:link w:val="tabeltextheadlineChar"/>
    <w:qFormat/>
    <w:rsid w:val="0017489B"/>
    <w:pPr>
      <w:spacing w:before="240" w:after="0"/>
    </w:pPr>
    <w:rPr>
      <w:b/>
      <w:sz w:val="18"/>
    </w:rPr>
  </w:style>
  <w:style w:type="character" w:customStyle="1" w:styleId="tabeltextheadlineChar">
    <w:name w:val="tabel text headline Char"/>
    <w:link w:val="tabeltextheadline"/>
    <w:rsid w:val="0017489B"/>
    <w:rPr>
      <w:rFonts w:eastAsia="Times New Roman"/>
      <w:b/>
      <w:noProof/>
      <w:sz w:val="18"/>
      <w:szCs w:val="24"/>
      <w:lang w:val="en-GB"/>
    </w:rPr>
  </w:style>
  <w:style w:type="table" w:customStyle="1" w:styleId="tabell1Lundsuniversitet">
    <w:name w:val="tabell 1 Lunds universitet"/>
    <w:basedOn w:val="TableNormal"/>
    <w:uiPriority w:val="99"/>
    <w:rsid w:val="00410EDC"/>
    <w:tblPr/>
  </w:style>
  <w:style w:type="paragraph" w:styleId="Index1">
    <w:name w:val="index 1"/>
    <w:basedOn w:val="Normal"/>
    <w:next w:val="Normal"/>
    <w:autoRedefine/>
    <w:uiPriority w:val="99"/>
    <w:semiHidden/>
    <w:unhideWhenUsed/>
    <w:rsid w:val="005004C8"/>
    <w:pPr>
      <w:ind w:left="220" w:hanging="220"/>
    </w:pPr>
  </w:style>
  <w:style w:type="paragraph" w:styleId="TableofFigures">
    <w:name w:val="table of figures"/>
    <w:basedOn w:val="Normal"/>
    <w:next w:val="Normal"/>
    <w:uiPriority w:val="99"/>
    <w:unhideWhenUsed/>
    <w:rsid w:val="00370798"/>
    <w:rPr>
      <w:rFonts w:ascii="Arial" w:hAnsi="Arial"/>
      <w:sz w:val="16"/>
    </w:rPr>
  </w:style>
  <w:style w:type="paragraph" w:customStyle="1" w:styleId="Citat3">
    <w:name w:val="Citat3"/>
    <w:basedOn w:val="bodytext"/>
    <w:next w:val="bodytext"/>
    <w:link w:val="quoteChar"/>
    <w:qFormat/>
    <w:rsid w:val="008042B1"/>
    <w:pPr>
      <w:spacing w:before="240" w:after="240"/>
      <w:ind w:left="567"/>
    </w:pPr>
    <w:rPr>
      <w:sz w:val="20"/>
      <w:lang w:eastAsia="en-US"/>
    </w:rPr>
  </w:style>
  <w:style w:type="paragraph" w:customStyle="1" w:styleId="equations">
    <w:name w:val="equations"/>
    <w:basedOn w:val="Citat3"/>
    <w:link w:val="equationsChar"/>
    <w:qFormat/>
    <w:rsid w:val="001F127F"/>
    <w:pPr>
      <w:tabs>
        <w:tab w:val="right" w:pos="5954"/>
      </w:tabs>
    </w:pPr>
    <w:rPr>
      <w:sz w:val="22"/>
    </w:rPr>
  </w:style>
  <w:style w:type="paragraph" w:customStyle="1" w:styleId="Underrubrik2Underrubriker">
    <w:name w:val="Underrubrik 2 (Underrubriker)"/>
    <w:basedOn w:val="Normal"/>
    <w:uiPriority w:val="99"/>
    <w:rsid w:val="001F127F"/>
    <w:pPr>
      <w:suppressAutoHyphens/>
      <w:autoSpaceDE w:val="0"/>
      <w:autoSpaceDN w:val="0"/>
      <w:adjustRightInd w:val="0"/>
      <w:spacing w:line="250" w:lineRule="atLeast"/>
      <w:textAlignment w:val="center"/>
    </w:pPr>
    <w:rPr>
      <w:rFonts w:ascii="Frutiger LT Std 45 Light" w:hAnsi="Frutiger LT Std 45 Light" w:cs="Frutiger LT Std 45 Light"/>
      <w:b/>
      <w:bCs/>
      <w:color w:val="000000"/>
      <w:sz w:val="17"/>
      <w:szCs w:val="17"/>
    </w:rPr>
  </w:style>
  <w:style w:type="character" w:customStyle="1" w:styleId="quoteChar">
    <w:name w:val="quote Char"/>
    <w:basedOn w:val="bodytextChar"/>
    <w:link w:val="Citat3"/>
    <w:rsid w:val="001F127F"/>
    <w:rPr>
      <w:rFonts w:ascii="Times New Roman" w:eastAsia="Times New Roman" w:hAnsi="Times New Roman" w:cs="Times New Roman"/>
      <w:sz w:val="22"/>
      <w:szCs w:val="24"/>
      <w:lang w:val="en-GB" w:eastAsia="en-US"/>
    </w:rPr>
  </w:style>
  <w:style w:type="character" w:customStyle="1" w:styleId="equationsChar">
    <w:name w:val="equations Char"/>
    <w:basedOn w:val="quoteChar"/>
    <w:link w:val="equations"/>
    <w:rsid w:val="001F127F"/>
    <w:rPr>
      <w:rFonts w:ascii="Times New Roman" w:eastAsia="Times New Roman" w:hAnsi="Times New Roman" w:cs="Times New Roman"/>
      <w:sz w:val="22"/>
      <w:szCs w:val="24"/>
      <w:lang w:val="en-GB" w:eastAsia="en-US"/>
    </w:rPr>
  </w:style>
  <w:style w:type="paragraph" w:customStyle="1" w:styleId="SvartBrdtextutanindragBrdtexter">
    <w:name w:val="Svart Brödtext utan indrag (Brödtexter)"/>
    <w:basedOn w:val="Normal"/>
    <w:uiPriority w:val="99"/>
    <w:rsid w:val="00BE6C96"/>
    <w:pPr>
      <w:autoSpaceDE w:val="0"/>
      <w:autoSpaceDN w:val="0"/>
      <w:adjustRightInd w:val="0"/>
      <w:spacing w:line="220" w:lineRule="atLeast"/>
      <w:textAlignment w:val="center"/>
    </w:pPr>
    <w:rPr>
      <w:rFonts w:ascii="Frutiger LT Std 45 Light" w:hAnsi="Frutiger LT Std 45 Light" w:cs="Frutiger LT Std 45 Light"/>
      <w:color w:val="000000"/>
      <w:sz w:val="17"/>
      <w:szCs w:val="17"/>
    </w:rPr>
  </w:style>
  <w:style w:type="table" w:customStyle="1" w:styleId="rapporttabell2">
    <w:name w:val="rapporttabell 2"/>
    <w:basedOn w:val="TableGrid"/>
    <w:uiPriority w:val="99"/>
    <w:rsid w:val="008C4B1A"/>
    <w:rPr>
      <w:color w:val="000000" w:themeColor="text1"/>
      <w:sz w:val="14"/>
    </w:rPr>
    <w:tblPr>
      <w:tblBorders>
        <w:top w:val="single" w:sz="2" w:space="0" w:color="000000" w:themeColor="text1"/>
        <w:left w:val="none" w:sz="0" w:space="0" w:color="auto"/>
        <w:bottom w:val="single" w:sz="2" w:space="0" w:color="000000" w:themeColor="text1"/>
        <w:right w:val="none" w:sz="0" w:space="0" w:color="auto"/>
        <w:insideH w:val="none" w:sz="0" w:space="0" w:color="auto"/>
        <w:insideV w:val="none" w:sz="0" w:space="0" w:color="auto"/>
      </w:tblBorders>
    </w:tblPr>
    <w:tcPr>
      <w:vAlign w:val="center"/>
    </w:tcPr>
  </w:style>
  <w:style w:type="table" w:customStyle="1" w:styleId="Lundsuniversitettabell1">
    <w:name w:val="Lunds universitet tabell 1"/>
    <w:basedOn w:val="TableNormal"/>
    <w:uiPriority w:val="99"/>
    <w:rsid w:val="00A00204"/>
    <w:tblPr/>
  </w:style>
  <w:style w:type="table" w:customStyle="1" w:styleId="Lundsuniversitetnr1">
    <w:name w:val="Lunds universitet nr 1"/>
    <w:basedOn w:val="Lundsuniversitettabell1"/>
    <w:uiPriority w:val="99"/>
    <w:rsid w:val="00A00204"/>
    <w:tblPr/>
  </w:style>
  <w:style w:type="paragraph" w:customStyle="1" w:styleId="EndNoteBibliographyTitle">
    <w:name w:val="EndNote Bibliography Title"/>
    <w:basedOn w:val="Normal"/>
    <w:link w:val="EndNoteBibliographyTitleChar"/>
    <w:rsid w:val="00680130"/>
    <w:pPr>
      <w:jc w:val="center"/>
    </w:pPr>
    <w:rPr>
      <w:noProof/>
    </w:rPr>
  </w:style>
  <w:style w:type="character" w:customStyle="1" w:styleId="EndNoteBibliographyTitleChar">
    <w:name w:val="EndNote Bibliography Title Char"/>
    <w:basedOn w:val="bodytextChar"/>
    <w:link w:val="EndNoteBibliographyTitle"/>
    <w:rsid w:val="00680130"/>
    <w:rPr>
      <w:rFonts w:ascii="Times New Roman" w:eastAsia="Times New Roman" w:hAnsi="Times New Roman"/>
      <w:noProof/>
      <w:sz w:val="22"/>
      <w:szCs w:val="24"/>
      <w:lang w:val="en-GB"/>
    </w:rPr>
  </w:style>
  <w:style w:type="paragraph" w:customStyle="1" w:styleId="EndNoteBibliography">
    <w:name w:val="EndNote Bibliography"/>
    <w:basedOn w:val="Normal"/>
    <w:link w:val="EndNoteBibliographyChar"/>
    <w:rsid w:val="00680130"/>
    <w:pPr>
      <w:spacing w:line="240" w:lineRule="exact"/>
    </w:pPr>
    <w:rPr>
      <w:noProof/>
    </w:rPr>
  </w:style>
  <w:style w:type="character" w:customStyle="1" w:styleId="EndNoteBibliographyChar">
    <w:name w:val="EndNote Bibliography Char"/>
    <w:basedOn w:val="bodytextChar"/>
    <w:link w:val="EndNoteBibliography"/>
    <w:rsid w:val="00680130"/>
    <w:rPr>
      <w:rFonts w:ascii="Times New Roman" w:eastAsia="Times New Roman" w:hAnsi="Times New Roman"/>
      <w:noProof/>
      <w:sz w:val="22"/>
      <w:szCs w:val="24"/>
      <w:lang w:val="en-GB"/>
    </w:rPr>
  </w:style>
  <w:style w:type="character" w:customStyle="1" w:styleId="UnresolvedMention">
    <w:name w:val="Unresolved Mention"/>
    <w:basedOn w:val="DefaultParagraphFont"/>
    <w:uiPriority w:val="99"/>
    <w:semiHidden/>
    <w:unhideWhenUsed/>
    <w:rsid w:val="000E7C80"/>
    <w:rPr>
      <w:color w:val="605E5C"/>
      <w:shd w:val="clear" w:color="auto" w:fill="E1DFDD"/>
    </w:rPr>
  </w:style>
  <w:style w:type="character" w:styleId="FollowedHyperlink">
    <w:name w:val="FollowedHyperlink"/>
    <w:basedOn w:val="DefaultParagraphFont"/>
    <w:uiPriority w:val="99"/>
    <w:semiHidden/>
    <w:unhideWhenUsed/>
    <w:rsid w:val="008C664E"/>
    <w:rPr>
      <w:color w:val="FFFFFF" w:themeColor="followedHyperlink"/>
      <w:u w:val="single"/>
    </w:rPr>
  </w:style>
  <w:style w:type="table" w:styleId="GridTable2-Accent3">
    <w:name w:val="Grid Table 2 Accent 3"/>
    <w:basedOn w:val="TableNormal"/>
    <w:uiPriority w:val="47"/>
    <w:rsid w:val="00336730"/>
    <w:tblPr>
      <w:tblStyleRowBandSize w:val="1"/>
      <w:tblStyleColBandSize w:val="1"/>
      <w:tblBorders>
        <w:top w:val="single" w:sz="2" w:space="0" w:color="CDDFD4" w:themeColor="accent3" w:themeTint="99"/>
        <w:bottom w:val="single" w:sz="2" w:space="0" w:color="CDDFD4" w:themeColor="accent3" w:themeTint="99"/>
        <w:insideH w:val="single" w:sz="2" w:space="0" w:color="CDDFD4" w:themeColor="accent3" w:themeTint="99"/>
        <w:insideV w:val="single" w:sz="2" w:space="0" w:color="CDDFD4" w:themeColor="accent3" w:themeTint="99"/>
      </w:tblBorders>
    </w:tblPr>
    <w:tblStylePr w:type="firstRow">
      <w:rPr>
        <w:b/>
        <w:bCs/>
      </w:rPr>
      <w:tblPr/>
      <w:tcPr>
        <w:tcBorders>
          <w:top w:val="nil"/>
          <w:bottom w:val="single" w:sz="12" w:space="0" w:color="CDDFD4" w:themeColor="accent3" w:themeTint="99"/>
          <w:insideH w:val="nil"/>
          <w:insideV w:val="nil"/>
        </w:tcBorders>
        <w:shd w:val="clear" w:color="auto" w:fill="FFFFFF" w:themeFill="background1"/>
      </w:tcPr>
    </w:tblStylePr>
    <w:tblStylePr w:type="lastRow">
      <w:rPr>
        <w:b/>
        <w:bCs/>
      </w:rPr>
      <w:tblPr/>
      <w:tcPr>
        <w:tcBorders>
          <w:top w:val="double" w:sz="2" w:space="0" w:color="CDDF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4F0" w:themeFill="accent3" w:themeFillTint="33"/>
      </w:tcPr>
    </w:tblStylePr>
    <w:tblStylePr w:type="band1Horz">
      <w:tblPr/>
      <w:tcPr>
        <w:shd w:val="clear" w:color="auto" w:fill="EEF4F0" w:themeFill="accent3" w:themeFillTint="33"/>
      </w:tcPr>
    </w:tblStylePr>
  </w:style>
  <w:style w:type="paragraph" w:customStyle="1" w:styleId="pf0">
    <w:name w:val="pf0"/>
    <w:basedOn w:val="Normal"/>
    <w:rsid w:val="002E72D5"/>
    <w:pPr>
      <w:spacing w:before="100" w:beforeAutospacing="1" w:after="100" w:afterAutospacing="1"/>
    </w:pPr>
  </w:style>
  <w:style w:type="character" w:customStyle="1" w:styleId="cf01">
    <w:name w:val="cf01"/>
    <w:basedOn w:val="DefaultParagraphFont"/>
    <w:rsid w:val="002E72D5"/>
    <w:rPr>
      <w:rFonts w:ascii="Segoe UI" w:hAnsi="Segoe UI" w:cs="Segoe UI" w:hint="default"/>
      <w:sz w:val="18"/>
      <w:szCs w:val="18"/>
    </w:rPr>
  </w:style>
  <w:style w:type="paragraph" w:styleId="NormalWeb">
    <w:name w:val="Normal (Web)"/>
    <w:basedOn w:val="Normal"/>
    <w:uiPriority w:val="99"/>
    <w:semiHidden/>
    <w:unhideWhenUsed/>
    <w:rsid w:val="00F65130"/>
    <w:pPr>
      <w:spacing w:before="100" w:beforeAutospacing="1" w:after="100" w:afterAutospacing="1"/>
    </w:pPr>
  </w:style>
  <w:style w:type="character" w:customStyle="1" w:styleId="cf11">
    <w:name w:val="cf11"/>
    <w:basedOn w:val="DefaultParagraphFont"/>
    <w:rsid w:val="007E59C7"/>
    <w:rPr>
      <w:rFonts w:ascii="Segoe UI" w:hAnsi="Segoe UI" w:cs="Segoe UI" w:hint="default"/>
      <w:i/>
      <w:iCs/>
      <w:sz w:val="18"/>
      <w:szCs w:val="18"/>
    </w:rPr>
  </w:style>
  <w:style w:type="paragraph" w:styleId="Quote">
    <w:name w:val="Quote"/>
    <w:basedOn w:val="Normal"/>
    <w:next w:val="Normal"/>
    <w:link w:val="QuoteChar0"/>
    <w:uiPriority w:val="29"/>
    <w:rsid w:val="005B6214"/>
    <w:pPr>
      <w:spacing w:before="200" w:after="160"/>
      <w:ind w:left="864" w:right="864"/>
      <w:jc w:val="center"/>
    </w:pPr>
    <w:rPr>
      <w:i/>
      <w:iCs/>
      <w:color w:val="404040" w:themeColor="text1" w:themeTint="BF"/>
    </w:rPr>
  </w:style>
  <w:style w:type="character" w:customStyle="1" w:styleId="QuoteChar0">
    <w:name w:val="Quote Char"/>
    <w:basedOn w:val="DefaultParagraphFont"/>
    <w:link w:val="Quote"/>
    <w:uiPriority w:val="29"/>
    <w:rsid w:val="005B6214"/>
    <w:rPr>
      <w:rFonts w:ascii="Times New Roman" w:hAnsi="Times New Roman"/>
      <w:i/>
      <w:iCs/>
      <w:color w:val="404040" w:themeColor="text1" w:themeTint="BF"/>
      <w:sz w:val="22"/>
      <w:szCs w:val="24"/>
    </w:rPr>
  </w:style>
  <w:style w:type="paragraph" w:customStyle="1" w:styleId="FirstParagraph">
    <w:name w:val="First Paragraph"/>
    <w:basedOn w:val="BodyText0"/>
    <w:next w:val="BodyText0"/>
    <w:qFormat/>
    <w:rsid w:val="007655E5"/>
    <w:pPr>
      <w:spacing w:before="180" w:after="180" w:line="480" w:lineRule="auto"/>
    </w:pPr>
    <w:rPr>
      <w:lang w:val="en-US"/>
    </w:rPr>
  </w:style>
  <w:style w:type="paragraph" w:styleId="BodyText0">
    <w:name w:val="Body Text"/>
    <w:basedOn w:val="Normal"/>
    <w:link w:val="BodyTextChar0"/>
    <w:uiPriority w:val="99"/>
    <w:semiHidden/>
    <w:unhideWhenUsed/>
    <w:rsid w:val="007655E5"/>
  </w:style>
  <w:style w:type="character" w:customStyle="1" w:styleId="BodyTextChar0">
    <w:name w:val="Body Text Char"/>
    <w:basedOn w:val="DefaultParagraphFont"/>
    <w:link w:val="BodyText0"/>
    <w:uiPriority w:val="99"/>
    <w:semiHidden/>
    <w:rsid w:val="007655E5"/>
    <w:rPr>
      <w:rFonts w:ascii="Times New Roman" w:hAnsi="Times New Roman"/>
      <w:sz w:val="22"/>
      <w:szCs w:val="24"/>
    </w:rPr>
  </w:style>
  <w:style w:type="character" w:customStyle="1" w:styleId="jlqj4b">
    <w:name w:val="jlqj4b"/>
    <w:basedOn w:val="DefaultParagraphFont"/>
    <w:rsid w:val="00071D80"/>
  </w:style>
  <w:style w:type="character" w:customStyle="1" w:styleId="citation">
    <w:name w:val="citation"/>
    <w:basedOn w:val="DefaultParagraphFont"/>
    <w:rsid w:val="00206BBC"/>
  </w:style>
  <w:style w:type="character" w:styleId="Strong">
    <w:name w:val="Strong"/>
    <w:basedOn w:val="DefaultParagraphFont"/>
    <w:uiPriority w:val="22"/>
    <w:qFormat/>
    <w:rsid w:val="00D43484"/>
    <w:rPr>
      <w:b/>
      <w:bCs/>
    </w:rPr>
  </w:style>
  <w:style w:type="character" w:styleId="Emphasis">
    <w:name w:val="Emphasis"/>
    <w:basedOn w:val="DefaultParagraphFont"/>
    <w:uiPriority w:val="20"/>
    <w:qFormat/>
    <w:rsid w:val="00B96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7397">
      <w:bodyDiv w:val="1"/>
      <w:marLeft w:val="0"/>
      <w:marRight w:val="0"/>
      <w:marTop w:val="0"/>
      <w:marBottom w:val="0"/>
      <w:divBdr>
        <w:top w:val="none" w:sz="0" w:space="0" w:color="auto"/>
        <w:left w:val="none" w:sz="0" w:space="0" w:color="auto"/>
        <w:bottom w:val="none" w:sz="0" w:space="0" w:color="auto"/>
        <w:right w:val="none" w:sz="0" w:space="0" w:color="auto"/>
      </w:divBdr>
    </w:div>
    <w:div w:id="98532155">
      <w:bodyDiv w:val="1"/>
      <w:marLeft w:val="0"/>
      <w:marRight w:val="0"/>
      <w:marTop w:val="0"/>
      <w:marBottom w:val="0"/>
      <w:divBdr>
        <w:top w:val="none" w:sz="0" w:space="0" w:color="auto"/>
        <w:left w:val="none" w:sz="0" w:space="0" w:color="auto"/>
        <w:bottom w:val="none" w:sz="0" w:space="0" w:color="auto"/>
        <w:right w:val="none" w:sz="0" w:space="0" w:color="auto"/>
      </w:divBdr>
    </w:div>
    <w:div w:id="187724056">
      <w:bodyDiv w:val="1"/>
      <w:marLeft w:val="0"/>
      <w:marRight w:val="0"/>
      <w:marTop w:val="0"/>
      <w:marBottom w:val="0"/>
      <w:divBdr>
        <w:top w:val="none" w:sz="0" w:space="0" w:color="auto"/>
        <w:left w:val="none" w:sz="0" w:space="0" w:color="auto"/>
        <w:bottom w:val="none" w:sz="0" w:space="0" w:color="auto"/>
        <w:right w:val="none" w:sz="0" w:space="0" w:color="auto"/>
      </w:divBdr>
    </w:div>
    <w:div w:id="434374046">
      <w:bodyDiv w:val="1"/>
      <w:marLeft w:val="0"/>
      <w:marRight w:val="0"/>
      <w:marTop w:val="0"/>
      <w:marBottom w:val="0"/>
      <w:divBdr>
        <w:top w:val="none" w:sz="0" w:space="0" w:color="auto"/>
        <w:left w:val="none" w:sz="0" w:space="0" w:color="auto"/>
        <w:bottom w:val="none" w:sz="0" w:space="0" w:color="auto"/>
        <w:right w:val="none" w:sz="0" w:space="0" w:color="auto"/>
      </w:divBdr>
    </w:div>
    <w:div w:id="521287215">
      <w:bodyDiv w:val="1"/>
      <w:marLeft w:val="0"/>
      <w:marRight w:val="0"/>
      <w:marTop w:val="0"/>
      <w:marBottom w:val="0"/>
      <w:divBdr>
        <w:top w:val="none" w:sz="0" w:space="0" w:color="auto"/>
        <w:left w:val="none" w:sz="0" w:space="0" w:color="auto"/>
        <w:bottom w:val="none" w:sz="0" w:space="0" w:color="auto"/>
        <w:right w:val="none" w:sz="0" w:space="0" w:color="auto"/>
      </w:divBdr>
    </w:div>
    <w:div w:id="535236933">
      <w:bodyDiv w:val="1"/>
      <w:marLeft w:val="0"/>
      <w:marRight w:val="0"/>
      <w:marTop w:val="0"/>
      <w:marBottom w:val="0"/>
      <w:divBdr>
        <w:top w:val="none" w:sz="0" w:space="0" w:color="auto"/>
        <w:left w:val="none" w:sz="0" w:space="0" w:color="auto"/>
        <w:bottom w:val="none" w:sz="0" w:space="0" w:color="auto"/>
        <w:right w:val="none" w:sz="0" w:space="0" w:color="auto"/>
      </w:divBdr>
    </w:div>
    <w:div w:id="589971206">
      <w:bodyDiv w:val="1"/>
      <w:marLeft w:val="0"/>
      <w:marRight w:val="0"/>
      <w:marTop w:val="0"/>
      <w:marBottom w:val="0"/>
      <w:divBdr>
        <w:top w:val="none" w:sz="0" w:space="0" w:color="auto"/>
        <w:left w:val="none" w:sz="0" w:space="0" w:color="auto"/>
        <w:bottom w:val="none" w:sz="0" w:space="0" w:color="auto"/>
        <w:right w:val="none" w:sz="0" w:space="0" w:color="auto"/>
      </w:divBdr>
    </w:div>
    <w:div w:id="733282910">
      <w:bodyDiv w:val="1"/>
      <w:marLeft w:val="0"/>
      <w:marRight w:val="0"/>
      <w:marTop w:val="0"/>
      <w:marBottom w:val="0"/>
      <w:divBdr>
        <w:top w:val="none" w:sz="0" w:space="0" w:color="auto"/>
        <w:left w:val="none" w:sz="0" w:space="0" w:color="auto"/>
        <w:bottom w:val="none" w:sz="0" w:space="0" w:color="auto"/>
        <w:right w:val="none" w:sz="0" w:space="0" w:color="auto"/>
      </w:divBdr>
    </w:div>
    <w:div w:id="744034318">
      <w:bodyDiv w:val="1"/>
      <w:marLeft w:val="0"/>
      <w:marRight w:val="0"/>
      <w:marTop w:val="0"/>
      <w:marBottom w:val="0"/>
      <w:divBdr>
        <w:top w:val="none" w:sz="0" w:space="0" w:color="auto"/>
        <w:left w:val="none" w:sz="0" w:space="0" w:color="auto"/>
        <w:bottom w:val="none" w:sz="0" w:space="0" w:color="auto"/>
        <w:right w:val="none" w:sz="0" w:space="0" w:color="auto"/>
      </w:divBdr>
    </w:div>
    <w:div w:id="861868761">
      <w:bodyDiv w:val="1"/>
      <w:marLeft w:val="0"/>
      <w:marRight w:val="0"/>
      <w:marTop w:val="0"/>
      <w:marBottom w:val="0"/>
      <w:divBdr>
        <w:top w:val="none" w:sz="0" w:space="0" w:color="auto"/>
        <w:left w:val="none" w:sz="0" w:space="0" w:color="auto"/>
        <w:bottom w:val="none" w:sz="0" w:space="0" w:color="auto"/>
        <w:right w:val="none" w:sz="0" w:space="0" w:color="auto"/>
      </w:divBdr>
    </w:div>
    <w:div w:id="888229823">
      <w:bodyDiv w:val="1"/>
      <w:marLeft w:val="0"/>
      <w:marRight w:val="0"/>
      <w:marTop w:val="0"/>
      <w:marBottom w:val="0"/>
      <w:divBdr>
        <w:top w:val="none" w:sz="0" w:space="0" w:color="auto"/>
        <w:left w:val="none" w:sz="0" w:space="0" w:color="auto"/>
        <w:bottom w:val="none" w:sz="0" w:space="0" w:color="auto"/>
        <w:right w:val="none" w:sz="0" w:space="0" w:color="auto"/>
      </w:divBdr>
    </w:div>
    <w:div w:id="889807669">
      <w:bodyDiv w:val="1"/>
      <w:marLeft w:val="0"/>
      <w:marRight w:val="0"/>
      <w:marTop w:val="0"/>
      <w:marBottom w:val="0"/>
      <w:divBdr>
        <w:top w:val="none" w:sz="0" w:space="0" w:color="auto"/>
        <w:left w:val="none" w:sz="0" w:space="0" w:color="auto"/>
        <w:bottom w:val="none" w:sz="0" w:space="0" w:color="auto"/>
        <w:right w:val="none" w:sz="0" w:space="0" w:color="auto"/>
      </w:divBdr>
    </w:div>
    <w:div w:id="1028608463">
      <w:bodyDiv w:val="1"/>
      <w:marLeft w:val="0"/>
      <w:marRight w:val="0"/>
      <w:marTop w:val="0"/>
      <w:marBottom w:val="0"/>
      <w:divBdr>
        <w:top w:val="none" w:sz="0" w:space="0" w:color="auto"/>
        <w:left w:val="none" w:sz="0" w:space="0" w:color="auto"/>
        <w:bottom w:val="none" w:sz="0" w:space="0" w:color="auto"/>
        <w:right w:val="none" w:sz="0" w:space="0" w:color="auto"/>
      </w:divBdr>
    </w:div>
    <w:div w:id="1055660594">
      <w:bodyDiv w:val="1"/>
      <w:marLeft w:val="0"/>
      <w:marRight w:val="0"/>
      <w:marTop w:val="0"/>
      <w:marBottom w:val="0"/>
      <w:divBdr>
        <w:top w:val="none" w:sz="0" w:space="0" w:color="auto"/>
        <w:left w:val="none" w:sz="0" w:space="0" w:color="auto"/>
        <w:bottom w:val="none" w:sz="0" w:space="0" w:color="auto"/>
        <w:right w:val="none" w:sz="0" w:space="0" w:color="auto"/>
      </w:divBdr>
    </w:div>
    <w:div w:id="1118253942">
      <w:bodyDiv w:val="1"/>
      <w:marLeft w:val="0"/>
      <w:marRight w:val="0"/>
      <w:marTop w:val="0"/>
      <w:marBottom w:val="0"/>
      <w:divBdr>
        <w:top w:val="none" w:sz="0" w:space="0" w:color="auto"/>
        <w:left w:val="none" w:sz="0" w:space="0" w:color="auto"/>
        <w:bottom w:val="none" w:sz="0" w:space="0" w:color="auto"/>
        <w:right w:val="none" w:sz="0" w:space="0" w:color="auto"/>
      </w:divBdr>
    </w:div>
    <w:div w:id="1121798483">
      <w:bodyDiv w:val="1"/>
      <w:marLeft w:val="0"/>
      <w:marRight w:val="0"/>
      <w:marTop w:val="0"/>
      <w:marBottom w:val="0"/>
      <w:divBdr>
        <w:top w:val="none" w:sz="0" w:space="0" w:color="auto"/>
        <w:left w:val="none" w:sz="0" w:space="0" w:color="auto"/>
        <w:bottom w:val="none" w:sz="0" w:space="0" w:color="auto"/>
        <w:right w:val="none" w:sz="0" w:space="0" w:color="auto"/>
      </w:divBdr>
    </w:div>
    <w:div w:id="1229800184">
      <w:bodyDiv w:val="1"/>
      <w:marLeft w:val="0"/>
      <w:marRight w:val="0"/>
      <w:marTop w:val="0"/>
      <w:marBottom w:val="0"/>
      <w:divBdr>
        <w:top w:val="none" w:sz="0" w:space="0" w:color="auto"/>
        <w:left w:val="none" w:sz="0" w:space="0" w:color="auto"/>
        <w:bottom w:val="none" w:sz="0" w:space="0" w:color="auto"/>
        <w:right w:val="none" w:sz="0" w:space="0" w:color="auto"/>
      </w:divBdr>
    </w:div>
    <w:div w:id="1295670656">
      <w:bodyDiv w:val="1"/>
      <w:marLeft w:val="0"/>
      <w:marRight w:val="0"/>
      <w:marTop w:val="0"/>
      <w:marBottom w:val="0"/>
      <w:divBdr>
        <w:top w:val="none" w:sz="0" w:space="0" w:color="auto"/>
        <w:left w:val="none" w:sz="0" w:space="0" w:color="auto"/>
        <w:bottom w:val="none" w:sz="0" w:space="0" w:color="auto"/>
        <w:right w:val="none" w:sz="0" w:space="0" w:color="auto"/>
      </w:divBdr>
    </w:div>
    <w:div w:id="1340349102">
      <w:bodyDiv w:val="1"/>
      <w:marLeft w:val="0"/>
      <w:marRight w:val="0"/>
      <w:marTop w:val="0"/>
      <w:marBottom w:val="0"/>
      <w:divBdr>
        <w:top w:val="none" w:sz="0" w:space="0" w:color="auto"/>
        <w:left w:val="none" w:sz="0" w:space="0" w:color="auto"/>
        <w:bottom w:val="none" w:sz="0" w:space="0" w:color="auto"/>
        <w:right w:val="none" w:sz="0" w:space="0" w:color="auto"/>
      </w:divBdr>
    </w:div>
    <w:div w:id="1578786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5180">
          <w:marLeft w:val="0"/>
          <w:marRight w:val="0"/>
          <w:marTop w:val="0"/>
          <w:marBottom w:val="0"/>
          <w:divBdr>
            <w:top w:val="none" w:sz="0" w:space="0" w:color="auto"/>
            <w:left w:val="none" w:sz="0" w:space="0" w:color="auto"/>
            <w:bottom w:val="none" w:sz="0" w:space="0" w:color="auto"/>
            <w:right w:val="none" w:sz="0" w:space="0" w:color="auto"/>
          </w:divBdr>
          <w:divsChild>
            <w:div w:id="1599170883">
              <w:marLeft w:val="0"/>
              <w:marRight w:val="0"/>
              <w:marTop w:val="0"/>
              <w:marBottom w:val="0"/>
              <w:divBdr>
                <w:top w:val="none" w:sz="0" w:space="0" w:color="auto"/>
                <w:left w:val="none" w:sz="0" w:space="0" w:color="auto"/>
                <w:bottom w:val="none" w:sz="0" w:space="0" w:color="auto"/>
                <w:right w:val="none" w:sz="0" w:space="0" w:color="auto"/>
              </w:divBdr>
              <w:divsChild>
                <w:div w:id="1084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3732">
      <w:bodyDiv w:val="1"/>
      <w:marLeft w:val="0"/>
      <w:marRight w:val="0"/>
      <w:marTop w:val="0"/>
      <w:marBottom w:val="0"/>
      <w:divBdr>
        <w:top w:val="none" w:sz="0" w:space="0" w:color="auto"/>
        <w:left w:val="none" w:sz="0" w:space="0" w:color="auto"/>
        <w:bottom w:val="none" w:sz="0" w:space="0" w:color="auto"/>
        <w:right w:val="none" w:sz="0" w:space="0" w:color="auto"/>
      </w:divBdr>
    </w:div>
    <w:div w:id="1691222720">
      <w:bodyDiv w:val="1"/>
      <w:marLeft w:val="0"/>
      <w:marRight w:val="0"/>
      <w:marTop w:val="0"/>
      <w:marBottom w:val="0"/>
      <w:divBdr>
        <w:top w:val="none" w:sz="0" w:space="0" w:color="auto"/>
        <w:left w:val="none" w:sz="0" w:space="0" w:color="auto"/>
        <w:bottom w:val="none" w:sz="0" w:space="0" w:color="auto"/>
        <w:right w:val="none" w:sz="0" w:space="0" w:color="auto"/>
      </w:divBdr>
    </w:div>
    <w:div w:id="1796563370">
      <w:bodyDiv w:val="1"/>
      <w:marLeft w:val="0"/>
      <w:marRight w:val="0"/>
      <w:marTop w:val="0"/>
      <w:marBottom w:val="0"/>
      <w:divBdr>
        <w:top w:val="none" w:sz="0" w:space="0" w:color="auto"/>
        <w:left w:val="none" w:sz="0" w:space="0" w:color="auto"/>
        <w:bottom w:val="none" w:sz="0" w:space="0" w:color="auto"/>
        <w:right w:val="none" w:sz="0" w:space="0" w:color="auto"/>
      </w:divBdr>
      <w:divsChild>
        <w:div w:id="1184637790">
          <w:marLeft w:val="0"/>
          <w:marRight w:val="0"/>
          <w:marTop w:val="0"/>
          <w:marBottom w:val="0"/>
          <w:divBdr>
            <w:top w:val="none" w:sz="0" w:space="0" w:color="auto"/>
            <w:left w:val="none" w:sz="0" w:space="0" w:color="auto"/>
            <w:bottom w:val="none" w:sz="0" w:space="0" w:color="auto"/>
            <w:right w:val="none" w:sz="0" w:space="0" w:color="auto"/>
          </w:divBdr>
          <w:divsChild>
            <w:div w:id="386880516">
              <w:marLeft w:val="0"/>
              <w:marRight w:val="0"/>
              <w:marTop w:val="0"/>
              <w:marBottom w:val="0"/>
              <w:divBdr>
                <w:top w:val="none" w:sz="0" w:space="0" w:color="auto"/>
                <w:left w:val="none" w:sz="0" w:space="0" w:color="auto"/>
                <w:bottom w:val="none" w:sz="0" w:space="0" w:color="auto"/>
                <w:right w:val="none" w:sz="0" w:space="0" w:color="auto"/>
              </w:divBdr>
              <w:divsChild>
                <w:div w:id="8935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6489">
      <w:bodyDiv w:val="1"/>
      <w:marLeft w:val="0"/>
      <w:marRight w:val="0"/>
      <w:marTop w:val="0"/>
      <w:marBottom w:val="0"/>
      <w:divBdr>
        <w:top w:val="none" w:sz="0" w:space="0" w:color="auto"/>
        <w:left w:val="none" w:sz="0" w:space="0" w:color="auto"/>
        <w:bottom w:val="none" w:sz="0" w:space="0" w:color="auto"/>
        <w:right w:val="none" w:sz="0" w:space="0" w:color="auto"/>
      </w:divBdr>
    </w:div>
    <w:div w:id="1973706813">
      <w:bodyDiv w:val="1"/>
      <w:marLeft w:val="0"/>
      <w:marRight w:val="0"/>
      <w:marTop w:val="0"/>
      <w:marBottom w:val="0"/>
      <w:divBdr>
        <w:top w:val="none" w:sz="0" w:space="0" w:color="auto"/>
        <w:left w:val="none" w:sz="0" w:space="0" w:color="auto"/>
        <w:bottom w:val="none" w:sz="0" w:space="0" w:color="auto"/>
        <w:right w:val="none" w:sz="0" w:space="0" w:color="auto"/>
      </w:divBdr>
      <w:divsChild>
        <w:div w:id="2004504354">
          <w:marLeft w:val="547"/>
          <w:marRight w:val="0"/>
          <w:marTop w:val="0"/>
          <w:marBottom w:val="0"/>
          <w:divBdr>
            <w:top w:val="none" w:sz="0" w:space="0" w:color="auto"/>
            <w:left w:val="none" w:sz="0" w:space="0" w:color="auto"/>
            <w:bottom w:val="none" w:sz="0" w:space="0" w:color="auto"/>
            <w:right w:val="none" w:sz="0" w:space="0" w:color="auto"/>
          </w:divBdr>
        </w:div>
        <w:div w:id="330332890">
          <w:marLeft w:val="547"/>
          <w:marRight w:val="0"/>
          <w:marTop w:val="0"/>
          <w:marBottom w:val="0"/>
          <w:divBdr>
            <w:top w:val="none" w:sz="0" w:space="0" w:color="auto"/>
            <w:left w:val="none" w:sz="0" w:space="0" w:color="auto"/>
            <w:bottom w:val="none" w:sz="0" w:space="0" w:color="auto"/>
            <w:right w:val="none" w:sz="0" w:space="0" w:color="auto"/>
          </w:divBdr>
        </w:div>
        <w:div w:id="585967705">
          <w:marLeft w:val="547"/>
          <w:marRight w:val="0"/>
          <w:marTop w:val="0"/>
          <w:marBottom w:val="0"/>
          <w:divBdr>
            <w:top w:val="none" w:sz="0" w:space="0" w:color="auto"/>
            <w:left w:val="none" w:sz="0" w:space="0" w:color="auto"/>
            <w:bottom w:val="none" w:sz="0" w:space="0" w:color="auto"/>
            <w:right w:val="none" w:sz="0" w:space="0" w:color="auto"/>
          </w:divBdr>
        </w:div>
      </w:divsChild>
    </w:div>
    <w:div w:id="19806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nesco.se/unescos-rekommendation-om-oppen-vetenska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Lund university">
      <a:dk1>
        <a:sysClr val="windowText" lastClr="000000"/>
      </a:dk1>
      <a:lt1>
        <a:sysClr val="window" lastClr="FFFFFF"/>
      </a:lt1>
      <a:dk2>
        <a:srgbClr val="7F7F7F"/>
      </a:dk2>
      <a:lt2>
        <a:srgbClr val="E7E6E6"/>
      </a:lt2>
      <a:accent1>
        <a:srgbClr val="E9C4C7"/>
      </a:accent1>
      <a:accent2>
        <a:srgbClr val="B9D3DC"/>
      </a:accent2>
      <a:accent3>
        <a:srgbClr val="ADCAB8"/>
      </a:accent3>
      <a:accent4>
        <a:srgbClr val="D6D2C4"/>
      </a:accent4>
      <a:accent5>
        <a:srgbClr val="BFB8AF"/>
      </a:accent5>
      <a:accent6>
        <a:srgbClr val="8A5B16"/>
      </a:accent6>
      <a:hlink>
        <a:srgbClr val="FFFFFF"/>
      </a:hlink>
      <a:folHlink>
        <a:srgbClr val="FFFFF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B8F7-15BB-48D1-B0B6-C59551B9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36</Pages>
  <Words>5325</Words>
  <Characters>28226</Characters>
  <Application>Microsoft Office Word</Application>
  <DocSecurity>0</DocSecurity>
  <Lines>235</Lines>
  <Paragraphs>66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33485</CharactersWithSpaces>
  <SharedDoc>false</SharedDoc>
  <HLinks>
    <vt:vector size="6" baseType="variant">
      <vt:variant>
        <vt:i4>1310777</vt:i4>
      </vt:variant>
      <vt:variant>
        <vt:i4>44</vt:i4>
      </vt:variant>
      <vt:variant>
        <vt:i4>0</vt:i4>
      </vt:variant>
      <vt:variant>
        <vt:i4>5</vt:i4>
      </vt:variant>
      <vt:variant>
        <vt:lpwstr/>
      </vt:variant>
      <vt:variant>
        <vt:lpwstr>_Toc535585109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Etzerodt Laustsen</dc:creator>
  <cp:keywords/>
  <dc:description/>
  <cp:lastModifiedBy>Oskar Jonsson</cp:lastModifiedBy>
  <cp:revision>5</cp:revision>
  <cp:lastPrinted>2017-05-11T09:45:00Z</cp:lastPrinted>
  <dcterms:created xsi:type="dcterms:W3CDTF">2022-09-12T05:57:00Z</dcterms:created>
  <dcterms:modified xsi:type="dcterms:W3CDTF">2022-09-14T08:43:00Z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2021-04-23T10:48:59Z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52e4212c-db12-4dfc-aba2-43853b2c77ec</vt:lpwstr>
  </property>
  <property fmtid="{D5CDD505-2E9C-101B-9397-08002B2CF9AE}" pid="8" name="MSIP_Label_9144ccec-98ca-4847-b090-103d5c6592f4_ContentBits">
    <vt:lpwstr>0</vt:lpwstr>
  </property>
</Properties>
</file>